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0581E" w14:textId="77777777" w:rsidR="00713DD0" w:rsidRDefault="00713DD0">
      <w:pPr>
        <w:pStyle w:val="Normal1"/>
      </w:pPr>
    </w:p>
    <w:p w14:paraId="20E1214F" w14:textId="77777777" w:rsidR="00713DD0" w:rsidRDefault="00713DD0">
      <w:pPr>
        <w:pStyle w:val="Normal1"/>
      </w:pPr>
    </w:p>
    <w:p w14:paraId="77C7A631" w14:textId="77777777" w:rsidR="00713DD0" w:rsidRDefault="00713DD0">
      <w:pPr>
        <w:pStyle w:val="Normal1"/>
      </w:pPr>
    </w:p>
    <w:p w14:paraId="413FA57B" w14:textId="77777777" w:rsidR="00713DD0" w:rsidRDefault="00713DD0">
      <w:pPr>
        <w:pStyle w:val="Normal1"/>
      </w:pPr>
    </w:p>
    <w:p w14:paraId="41BC26F1" w14:textId="77777777" w:rsidR="00713DD0" w:rsidRDefault="00713DD0">
      <w:pPr>
        <w:pStyle w:val="Normal1"/>
      </w:pPr>
    </w:p>
    <w:p w14:paraId="6A2EBB6C" w14:textId="77777777" w:rsidR="00713DD0" w:rsidRDefault="0049374D">
      <w:pPr>
        <w:pStyle w:val="Title"/>
        <w:rPr>
          <w:sz w:val="48"/>
          <w:szCs w:val="48"/>
        </w:rPr>
      </w:pPr>
      <w:r>
        <w:rPr>
          <w:sz w:val="48"/>
          <w:szCs w:val="48"/>
        </w:rPr>
        <w:t>Software Test Plan</w:t>
      </w:r>
    </w:p>
    <w:p w14:paraId="1DD91034" w14:textId="77777777" w:rsidR="00713DD0" w:rsidRDefault="0049374D">
      <w:pPr>
        <w:pStyle w:val="Normal1"/>
      </w:pPr>
      <w:bookmarkStart w:id="0" w:name="_gjdgxs" w:colFirst="0" w:colLast="0"/>
      <w:bookmarkEnd w:id="0"/>
      <w:r>
        <w:t xml:space="preserve"> </w:t>
      </w:r>
    </w:p>
    <w:p w14:paraId="2B4F58EF" w14:textId="77777777" w:rsidR="00713DD0" w:rsidRDefault="00713DD0">
      <w:pPr>
        <w:pStyle w:val="Normal1"/>
      </w:pPr>
    </w:p>
    <w:p w14:paraId="1E138B96" w14:textId="77777777" w:rsidR="00713DD0" w:rsidRPr="00274A0A" w:rsidRDefault="0049374D">
      <w:pPr>
        <w:pStyle w:val="Normal1"/>
        <w:jc w:val="right"/>
        <w:rPr>
          <w:b/>
          <w:sz w:val="36"/>
          <w:szCs w:val="36"/>
        </w:rPr>
      </w:pPr>
      <w:r w:rsidRPr="00274A0A">
        <w:rPr>
          <w:b/>
          <w:sz w:val="36"/>
          <w:szCs w:val="36"/>
        </w:rPr>
        <w:t xml:space="preserve">UMGC </w:t>
      </w:r>
      <w:r w:rsidR="00E95F52" w:rsidRPr="00274A0A">
        <w:rPr>
          <w:b/>
          <w:sz w:val="36"/>
          <w:szCs w:val="36"/>
        </w:rPr>
        <w:t>City Application</w:t>
      </w:r>
    </w:p>
    <w:p w14:paraId="6EDECD42" w14:textId="77777777" w:rsidR="00713DD0" w:rsidRDefault="0049374D">
      <w:pPr>
        <w:pStyle w:val="Normal1"/>
        <w:jc w:val="right"/>
        <w:rPr>
          <w:sz w:val="36"/>
          <w:szCs w:val="36"/>
        </w:rPr>
      </w:pPr>
      <w:r>
        <w:rPr>
          <w:sz w:val="36"/>
          <w:szCs w:val="36"/>
        </w:rPr>
        <w:t>Version 1.0</w:t>
      </w:r>
    </w:p>
    <w:p w14:paraId="74756006" w14:textId="77777777" w:rsidR="00713DD0" w:rsidRDefault="0049374D">
      <w:pPr>
        <w:pStyle w:val="Normal1"/>
        <w:jc w:val="right"/>
      </w:pPr>
      <w:r>
        <w:rPr>
          <w:sz w:val="36"/>
          <w:szCs w:val="36"/>
        </w:rPr>
        <w:t>3/13/2020</w:t>
      </w:r>
    </w:p>
    <w:p w14:paraId="55F1BA8B" w14:textId="77777777" w:rsidR="00713DD0" w:rsidRDefault="00713DD0">
      <w:pPr>
        <w:pStyle w:val="Normal1"/>
      </w:pPr>
    </w:p>
    <w:p w14:paraId="358E43C8" w14:textId="77777777" w:rsidR="00713DD0" w:rsidRDefault="00713DD0">
      <w:pPr>
        <w:pStyle w:val="Normal1"/>
      </w:pPr>
    </w:p>
    <w:p w14:paraId="2DCB2EF7" w14:textId="77777777" w:rsidR="00713DD0" w:rsidRDefault="00713DD0">
      <w:pPr>
        <w:pStyle w:val="Normal1"/>
      </w:pPr>
    </w:p>
    <w:p w14:paraId="66D5955E" w14:textId="77777777" w:rsidR="00713DD0" w:rsidRDefault="00713DD0">
      <w:pPr>
        <w:pStyle w:val="Normal1"/>
      </w:pPr>
    </w:p>
    <w:p w14:paraId="2AD0169C" w14:textId="77777777" w:rsidR="00713DD0" w:rsidRDefault="00713DD0">
      <w:pPr>
        <w:pStyle w:val="Normal1"/>
      </w:pPr>
    </w:p>
    <w:p w14:paraId="0C0021E3" w14:textId="77777777" w:rsidR="00713DD0" w:rsidRDefault="00713DD0">
      <w:pPr>
        <w:pStyle w:val="Normal1"/>
      </w:pPr>
    </w:p>
    <w:p w14:paraId="7C20B251" w14:textId="77777777" w:rsidR="00713DD0" w:rsidRDefault="00713DD0">
      <w:pPr>
        <w:pStyle w:val="Normal1"/>
      </w:pPr>
    </w:p>
    <w:p w14:paraId="0D65B7C1" w14:textId="77777777" w:rsidR="00713DD0" w:rsidRDefault="00713DD0">
      <w:pPr>
        <w:pStyle w:val="Normal1"/>
      </w:pPr>
    </w:p>
    <w:p w14:paraId="12471100" w14:textId="77777777" w:rsidR="00713DD0" w:rsidRDefault="00713DD0">
      <w:pPr>
        <w:pStyle w:val="Normal1"/>
      </w:pPr>
    </w:p>
    <w:p w14:paraId="4B63F515" w14:textId="77777777" w:rsidR="00713DD0" w:rsidRDefault="00713DD0">
      <w:pPr>
        <w:pStyle w:val="Normal1"/>
      </w:pPr>
    </w:p>
    <w:p w14:paraId="54BDF66D" w14:textId="77777777" w:rsidR="00274A0A" w:rsidRDefault="00274A0A">
      <w:pPr>
        <w:pStyle w:val="Normal1"/>
        <w:rPr>
          <w:b/>
          <w:sz w:val="28"/>
          <w:szCs w:val="28"/>
        </w:rPr>
      </w:pPr>
      <w:bookmarkStart w:id="1" w:name="_30j0zll" w:colFirst="0" w:colLast="0"/>
      <w:bookmarkEnd w:id="1"/>
    </w:p>
    <w:p w14:paraId="16A39E99" w14:textId="77777777" w:rsidR="00274A0A" w:rsidRDefault="00274A0A">
      <w:pPr>
        <w:pStyle w:val="Normal1"/>
        <w:rPr>
          <w:b/>
          <w:sz w:val="28"/>
          <w:szCs w:val="28"/>
        </w:rPr>
      </w:pPr>
    </w:p>
    <w:p w14:paraId="1E0815BF" w14:textId="77777777" w:rsidR="00E95F52" w:rsidRDefault="00E95F52" w:rsidP="00D0612F">
      <w:pPr>
        <w:pStyle w:val="Normal1"/>
        <w:jc w:val="right"/>
        <w:rPr>
          <w:b/>
          <w:sz w:val="28"/>
          <w:szCs w:val="28"/>
        </w:rPr>
      </w:pPr>
      <w:r>
        <w:rPr>
          <w:b/>
          <w:sz w:val="28"/>
          <w:szCs w:val="28"/>
        </w:rPr>
        <w:t xml:space="preserve">SWEN 670 Spring </w:t>
      </w:r>
      <w:r w:rsidR="0049374D" w:rsidRPr="00E95F52">
        <w:rPr>
          <w:b/>
          <w:sz w:val="28"/>
          <w:szCs w:val="28"/>
        </w:rPr>
        <w:t xml:space="preserve">2020 </w:t>
      </w:r>
    </w:p>
    <w:p w14:paraId="373702C6" w14:textId="77777777" w:rsidR="00274A0A" w:rsidRPr="00E95F52" w:rsidRDefault="00274A0A" w:rsidP="00D0612F">
      <w:pPr>
        <w:pStyle w:val="Normal1"/>
        <w:jc w:val="right"/>
        <w:rPr>
          <w:b/>
          <w:sz w:val="28"/>
          <w:szCs w:val="28"/>
        </w:rPr>
      </w:pPr>
      <w:r>
        <w:rPr>
          <w:b/>
          <w:sz w:val="28"/>
          <w:szCs w:val="28"/>
        </w:rPr>
        <w:t>UMGC City Team 1</w:t>
      </w:r>
    </w:p>
    <w:p w14:paraId="54723D38" w14:textId="77777777" w:rsidR="00713DD0" w:rsidRDefault="0049374D" w:rsidP="00D0612F">
      <w:pPr>
        <w:pStyle w:val="Normal1"/>
        <w:jc w:val="right"/>
      </w:pPr>
      <w:r>
        <w:t>Christy Gilliland</w:t>
      </w:r>
    </w:p>
    <w:p w14:paraId="3DA37EA3" w14:textId="77777777" w:rsidR="00E95F52" w:rsidRDefault="00E95F52" w:rsidP="00D0612F">
      <w:pPr>
        <w:pStyle w:val="Normal1"/>
        <w:jc w:val="right"/>
      </w:pPr>
      <w:r>
        <w:t>Daniel Abresch</w:t>
      </w:r>
    </w:p>
    <w:p w14:paraId="443DFF44" w14:textId="77777777" w:rsidR="00E95F52" w:rsidRDefault="00E95F52" w:rsidP="00D0612F">
      <w:pPr>
        <w:pStyle w:val="Normal1"/>
        <w:jc w:val="right"/>
      </w:pPr>
      <w:r>
        <w:t>Jack Amnuaysirikul</w:t>
      </w:r>
    </w:p>
    <w:p w14:paraId="1976BB8E" w14:textId="77777777" w:rsidR="00713DD0" w:rsidRDefault="0049374D" w:rsidP="00D0612F">
      <w:pPr>
        <w:pStyle w:val="Normal1"/>
        <w:jc w:val="right"/>
      </w:pPr>
      <w:r>
        <w:t>Krystina Poling</w:t>
      </w:r>
    </w:p>
    <w:p w14:paraId="7B0606FB" w14:textId="77777777" w:rsidR="00E95F52" w:rsidRDefault="00E95F52" w:rsidP="00D0612F">
      <w:pPr>
        <w:pStyle w:val="Normal1"/>
        <w:jc w:val="right"/>
      </w:pPr>
      <w:r>
        <w:t>Melanie Meek</w:t>
      </w:r>
    </w:p>
    <w:p w14:paraId="3146C791" w14:textId="77777777" w:rsidR="00E95F52" w:rsidRDefault="00E95F52" w:rsidP="00D0612F">
      <w:pPr>
        <w:pStyle w:val="Normal1"/>
        <w:jc w:val="right"/>
      </w:pPr>
      <w:r>
        <w:t>Patience Okereke</w:t>
      </w:r>
    </w:p>
    <w:p w14:paraId="0362CD3C" w14:textId="77777777" w:rsidR="00713DD0" w:rsidRDefault="0049374D" w:rsidP="00D0612F">
      <w:pPr>
        <w:pStyle w:val="Normal1"/>
        <w:jc w:val="right"/>
      </w:pPr>
      <w:r>
        <w:t>Tarig Abasit</w:t>
      </w:r>
    </w:p>
    <w:p w14:paraId="00683C2F" w14:textId="77777777" w:rsidR="00713DD0" w:rsidRDefault="0049374D" w:rsidP="00D0612F">
      <w:pPr>
        <w:pStyle w:val="Normal1"/>
        <w:jc w:val="right"/>
      </w:pPr>
      <w:r>
        <w:t>Ziad Elharaoui</w:t>
      </w:r>
    </w:p>
    <w:p w14:paraId="39D99231" w14:textId="77777777" w:rsidR="00713DD0" w:rsidRPr="00F63C41" w:rsidRDefault="0049374D" w:rsidP="00F63C41">
      <w:pPr>
        <w:pStyle w:val="Normal1"/>
        <w:keepNext/>
        <w:keepLines/>
        <w:widowControl/>
        <w:pBdr>
          <w:top w:val="nil"/>
          <w:left w:val="nil"/>
          <w:bottom w:val="nil"/>
          <w:right w:val="nil"/>
          <w:between w:val="nil"/>
        </w:pBdr>
        <w:spacing w:line="259" w:lineRule="auto"/>
        <w:ind w:left="432" w:hanging="432"/>
        <w:jc w:val="center"/>
        <w:rPr>
          <w:color w:val="000000"/>
          <w:sz w:val="32"/>
          <w:szCs w:val="32"/>
        </w:rPr>
      </w:pPr>
      <w:bookmarkStart w:id="2" w:name="_1fob9te" w:colFirst="0" w:colLast="0"/>
      <w:bookmarkEnd w:id="2"/>
      <w:r>
        <w:rPr>
          <w:color w:val="000000"/>
          <w:sz w:val="32"/>
          <w:szCs w:val="32"/>
        </w:rPr>
        <w:lastRenderedPageBreak/>
        <w:t>Version History</w:t>
      </w:r>
    </w:p>
    <w:tbl>
      <w:tblPr>
        <w:tblStyle w:val="a"/>
        <w:tblW w:w="8704" w:type="dxa"/>
        <w:jc w:val="center"/>
        <w:tblLayout w:type="fixed"/>
        <w:tblLook w:val="0400" w:firstRow="0" w:lastRow="0" w:firstColumn="0" w:lastColumn="0" w:noHBand="0" w:noVBand="1"/>
      </w:tblPr>
      <w:tblGrid>
        <w:gridCol w:w="2462"/>
        <w:gridCol w:w="1350"/>
        <w:gridCol w:w="4892"/>
      </w:tblGrid>
      <w:tr w:rsidR="00713DD0" w14:paraId="0AB54168" w14:textId="77777777" w:rsidTr="00F63C41">
        <w:trPr>
          <w:trHeight w:val="498"/>
          <w:jc w:val="center"/>
        </w:trPr>
        <w:tc>
          <w:tcPr>
            <w:tcW w:w="2462" w:type="dxa"/>
            <w:tcBorders>
              <w:top w:val="single" w:sz="6" w:space="0" w:color="000000"/>
              <w:left w:val="single" w:sz="6" w:space="0" w:color="000000"/>
              <w:bottom w:val="single" w:sz="4" w:space="0" w:color="000000"/>
              <w:right w:val="single" w:sz="6" w:space="0" w:color="000000"/>
            </w:tcBorders>
            <w:vAlign w:val="bottom"/>
          </w:tcPr>
          <w:p w14:paraId="6ACA47B4" w14:textId="77777777" w:rsidR="00713DD0" w:rsidRPr="00F63C41" w:rsidRDefault="006A5546">
            <w:pPr>
              <w:pStyle w:val="Normal1"/>
              <w:jc w:val="center"/>
              <w:rPr>
                <w:sz w:val="28"/>
                <w:szCs w:val="28"/>
              </w:rPr>
            </w:pPr>
            <w:r w:rsidRPr="00F63C41">
              <w:rPr>
                <w:sz w:val="28"/>
                <w:szCs w:val="28"/>
              </w:rPr>
              <w:t>Version Number</w:t>
            </w:r>
          </w:p>
        </w:tc>
        <w:tc>
          <w:tcPr>
            <w:tcW w:w="1350" w:type="dxa"/>
            <w:tcBorders>
              <w:top w:val="single" w:sz="6" w:space="0" w:color="000000"/>
              <w:left w:val="single" w:sz="6" w:space="0" w:color="000000"/>
              <w:bottom w:val="single" w:sz="4" w:space="0" w:color="000000"/>
              <w:right w:val="single" w:sz="6" w:space="0" w:color="000000"/>
            </w:tcBorders>
            <w:vAlign w:val="bottom"/>
          </w:tcPr>
          <w:p w14:paraId="6D2DADD0" w14:textId="77777777" w:rsidR="00713DD0" w:rsidRPr="00F63C41" w:rsidRDefault="006A5546">
            <w:pPr>
              <w:pStyle w:val="Normal1"/>
              <w:jc w:val="center"/>
              <w:rPr>
                <w:sz w:val="28"/>
                <w:szCs w:val="28"/>
              </w:rPr>
            </w:pPr>
            <w:r w:rsidRPr="00F63C41">
              <w:rPr>
                <w:sz w:val="28"/>
                <w:szCs w:val="28"/>
              </w:rPr>
              <w:t>Date</w:t>
            </w:r>
          </w:p>
        </w:tc>
        <w:tc>
          <w:tcPr>
            <w:tcW w:w="4892" w:type="dxa"/>
            <w:tcBorders>
              <w:top w:val="single" w:sz="6" w:space="0" w:color="000000"/>
              <w:left w:val="single" w:sz="6" w:space="0" w:color="000000"/>
              <w:bottom w:val="single" w:sz="4" w:space="0" w:color="000000"/>
              <w:right w:val="single" w:sz="6" w:space="0" w:color="000000"/>
            </w:tcBorders>
            <w:vAlign w:val="bottom"/>
          </w:tcPr>
          <w:p w14:paraId="0C71F449" w14:textId="77777777" w:rsidR="00713DD0" w:rsidRPr="00F63C41" w:rsidRDefault="006A5546" w:rsidP="006A5546">
            <w:pPr>
              <w:pStyle w:val="Normal1"/>
              <w:jc w:val="center"/>
              <w:rPr>
                <w:sz w:val="28"/>
                <w:szCs w:val="28"/>
              </w:rPr>
            </w:pPr>
            <w:r w:rsidRPr="00F63C41">
              <w:rPr>
                <w:sz w:val="28"/>
                <w:szCs w:val="28"/>
              </w:rPr>
              <w:t>Title/Description</w:t>
            </w:r>
          </w:p>
        </w:tc>
      </w:tr>
      <w:tr w:rsidR="00713DD0" w14:paraId="6E61A668" w14:textId="77777777" w:rsidTr="006A5546">
        <w:trPr>
          <w:trHeight w:val="373"/>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669ADEB0" w14:textId="77777777" w:rsidR="00713DD0" w:rsidRDefault="00D0612F">
            <w:pPr>
              <w:pStyle w:val="Normal1"/>
              <w:jc w:val="center"/>
            </w:pPr>
            <w:r>
              <w:t>1.0</w:t>
            </w:r>
          </w:p>
        </w:tc>
        <w:tc>
          <w:tcPr>
            <w:tcW w:w="1350" w:type="dxa"/>
            <w:tcBorders>
              <w:top w:val="single" w:sz="4" w:space="0" w:color="000000"/>
              <w:left w:val="single" w:sz="4" w:space="0" w:color="000000"/>
              <w:bottom w:val="single" w:sz="4" w:space="0" w:color="000000"/>
              <w:right w:val="single" w:sz="4" w:space="0" w:color="000000"/>
            </w:tcBorders>
            <w:vAlign w:val="center"/>
          </w:tcPr>
          <w:p w14:paraId="5E5DF0B5" w14:textId="77777777" w:rsidR="00713DD0" w:rsidRDefault="00D0612F">
            <w:pPr>
              <w:pStyle w:val="Normal1"/>
              <w:jc w:val="center"/>
            </w:pPr>
            <w:r>
              <w:t>3/13/2020</w:t>
            </w:r>
          </w:p>
        </w:tc>
        <w:tc>
          <w:tcPr>
            <w:tcW w:w="4892" w:type="dxa"/>
            <w:tcBorders>
              <w:top w:val="single" w:sz="4" w:space="0" w:color="000000"/>
              <w:left w:val="single" w:sz="4" w:space="0" w:color="000000"/>
              <w:bottom w:val="single" w:sz="4" w:space="0" w:color="000000"/>
              <w:right w:val="single" w:sz="4" w:space="0" w:color="000000"/>
            </w:tcBorders>
            <w:vAlign w:val="center"/>
          </w:tcPr>
          <w:p w14:paraId="54E849BC" w14:textId="77777777" w:rsidR="00713DD0" w:rsidRDefault="00D0612F">
            <w:pPr>
              <w:pStyle w:val="Normal1"/>
            </w:pPr>
            <w:r>
              <w:t>Initial Version</w:t>
            </w:r>
          </w:p>
        </w:tc>
      </w:tr>
      <w:tr w:rsidR="00713DD0" w14:paraId="0411095F" w14:textId="77777777" w:rsidTr="006A5546">
        <w:trPr>
          <w:trHeight w:val="373"/>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3339E050" w14:textId="77777777" w:rsidR="00713DD0" w:rsidRDefault="00713DD0">
            <w:pPr>
              <w:pStyle w:val="Normal1"/>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4E5F32B4" w14:textId="77777777" w:rsidR="00713DD0" w:rsidRDefault="00713DD0">
            <w:pPr>
              <w:pStyle w:val="Normal1"/>
              <w:jc w:val="center"/>
            </w:pPr>
          </w:p>
        </w:tc>
        <w:tc>
          <w:tcPr>
            <w:tcW w:w="4892" w:type="dxa"/>
            <w:tcBorders>
              <w:top w:val="single" w:sz="4" w:space="0" w:color="000000"/>
              <w:left w:val="single" w:sz="4" w:space="0" w:color="000000"/>
              <w:bottom w:val="single" w:sz="4" w:space="0" w:color="000000"/>
              <w:right w:val="single" w:sz="4" w:space="0" w:color="000000"/>
            </w:tcBorders>
            <w:vAlign w:val="center"/>
          </w:tcPr>
          <w:p w14:paraId="352914D5" w14:textId="77777777" w:rsidR="00713DD0" w:rsidRDefault="00713DD0">
            <w:pPr>
              <w:pStyle w:val="Normal1"/>
            </w:pPr>
          </w:p>
        </w:tc>
      </w:tr>
      <w:tr w:rsidR="00713DD0" w14:paraId="5D340C4E" w14:textId="77777777" w:rsidTr="006A5546">
        <w:trPr>
          <w:trHeight w:val="70"/>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1CA13AC2" w14:textId="77777777" w:rsidR="00713DD0" w:rsidRDefault="00713DD0">
            <w:pPr>
              <w:pStyle w:val="Normal1"/>
              <w:jc w:val="center"/>
            </w:pPr>
          </w:p>
        </w:tc>
        <w:tc>
          <w:tcPr>
            <w:tcW w:w="1350" w:type="dxa"/>
            <w:tcBorders>
              <w:top w:val="single" w:sz="4" w:space="0" w:color="000000"/>
              <w:left w:val="single" w:sz="4" w:space="0" w:color="000000"/>
              <w:bottom w:val="single" w:sz="4" w:space="0" w:color="000000"/>
              <w:right w:val="single" w:sz="4" w:space="0" w:color="000000"/>
            </w:tcBorders>
            <w:vAlign w:val="center"/>
          </w:tcPr>
          <w:p w14:paraId="7057F59F" w14:textId="77777777" w:rsidR="00713DD0" w:rsidRDefault="00713DD0">
            <w:pPr>
              <w:pStyle w:val="Normal1"/>
              <w:jc w:val="center"/>
            </w:pPr>
          </w:p>
        </w:tc>
        <w:tc>
          <w:tcPr>
            <w:tcW w:w="4892" w:type="dxa"/>
            <w:tcBorders>
              <w:top w:val="single" w:sz="4" w:space="0" w:color="000000"/>
              <w:left w:val="single" w:sz="4" w:space="0" w:color="000000"/>
              <w:bottom w:val="single" w:sz="4" w:space="0" w:color="000000"/>
              <w:right w:val="single" w:sz="4" w:space="0" w:color="000000"/>
            </w:tcBorders>
            <w:vAlign w:val="center"/>
          </w:tcPr>
          <w:p w14:paraId="7976CA19" w14:textId="77777777" w:rsidR="00713DD0" w:rsidRDefault="00713DD0">
            <w:pPr>
              <w:pStyle w:val="Normal1"/>
            </w:pPr>
          </w:p>
        </w:tc>
      </w:tr>
      <w:tr w:rsidR="00713DD0" w14:paraId="1A489B2F" w14:textId="77777777" w:rsidTr="006A5546">
        <w:trPr>
          <w:trHeight w:val="373"/>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30C8E37B"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25CBA2AD"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102C9B25" w14:textId="77777777" w:rsidR="00713DD0" w:rsidRDefault="00713DD0">
            <w:pPr>
              <w:pStyle w:val="Normal1"/>
            </w:pPr>
          </w:p>
        </w:tc>
      </w:tr>
      <w:tr w:rsidR="00713DD0" w14:paraId="16C4609C" w14:textId="77777777" w:rsidTr="006A5546">
        <w:trPr>
          <w:trHeight w:val="373"/>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6E760B26"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4196B008"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4CEC0D3B" w14:textId="77777777" w:rsidR="00713DD0" w:rsidRDefault="00713DD0">
            <w:pPr>
              <w:pStyle w:val="Normal1"/>
            </w:pPr>
          </w:p>
        </w:tc>
      </w:tr>
      <w:tr w:rsidR="00713DD0" w14:paraId="6224B53E" w14:textId="77777777" w:rsidTr="006A5546">
        <w:trPr>
          <w:trHeight w:val="373"/>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06BB01CA"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4F404FF0"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714794CF" w14:textId="77777777" w:rsidR="00713DD0" w:rsidRDefault="00713DD0">
            <w:pPr>
              <w:pStyle w:val="Normal1"/>
            </w:pPr>
          </w:p>
        </w:tc>
      </w:tr>
      <w:tr w:rsidR="00713DD0" w14:paraId="255B7F03" w14:textId="77777777" w:rsidTr="006A5546">
        <w:trPr>
          <w:trHeight w:val="385"/>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354A0908"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744934E5"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377F2FDA" w14:textId="77777777" w:rsidR="00713DD0" w:rsidRDefault="00713DD0">
            <w:pPr>
              <w:pStyle w:val="Normal1"/>
            </w:pPr>
          </w:p>
        </w:tc>
      </w:tr>
      <w:tr w:rsidR="00713DD0" w14:paraId="320E0FCD" w14:textId="77777777" w:rsidTr="006A5546">
        <w:trPr>
          <w:trHeight w:val="373"/>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42244E23"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05D66976"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0D98980E" w14:textId="77777777" w:rsidR="00713DD0" w:rsidRDefault="00713DD0">
            <w:pPr>
              <w:pStyle w:val="Normal1"/>
            </w:pPr>
          </w:p>
        </w:tc>
      </w:tr>
      <w:tr w:rsidR="00713DD0" w14:paraId="5DDA299C" w14:textId="77777777" w:rsidTr="006A5546">
        <w:trPr>
          <w:trHeight w:val="385"/>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60810695"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50E67D89"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356AD0D4" w14:textId="77777777" w:rsidR="00713DD0" w:rsidRDefault="00713DD0">
            <w:pPr>
              <w:pStyle w:val="Normal1"/>
            </w:pPr>
          </w:p>
        </w:tc>
      </w:tr>
      <w:tr w:rsidR="00713DD0" w14:paraId="0933C8AA" w14:textId="77777777" w:rsidTr="006A5546">
        <w:trPr>
          <w:trHeight w:val="80"/>
          <w:jc w:val="center"/>
        </w:trPr>
        <w:tc>
          <w:tcPr>
            <w:tcW w:w="2462" w:type="dxa"/>
            <w:tcBorders>
              <w:top w:val="single" w:sz="4" w:space="0" w:color="000000"/>
              <w:left w:val="single" w:sz="4" w:space="0" w:color="000000"/>
              <w:bottom w:val="single" w:sz="4" w:space="0" w:color="000000"/>
              <w:right w:val="single" w:sz="4" w:space="0" w:color="000000"/>
            </w:tcBorders>
            <w:vAlign w:val="center"/>
          </w:tcPr>
          <w:p w14:paraId="157B2249" w14:textId="77777777" w:rsidR="00713DD0" w:rsidRDefault="00713DD0">
            <w:pPr>
              <w:pStyle w:val="Normal1"/>
            </w:pPr>
          </w:p>
        </w:tc>
        <w:tc>
          <w:tcPr>
            <w:tcW w:w="1350" w:type="dxa"/>
            <w:tcBorders>
              <w:top w:val="single" w:sz="4" w:space="0" w:color="000000"/>
              <w:left w:val="single" w:sz="4" w:space="0" w:color="000000"/>
              <w:bottom w:val="single" w:sz="4" w:space="0" w:color="000000"/>
              <w:right w:val="single" w:sz="4" w:space="0" w:color="000000"/>
            </w:tcBorders>
            <w:vAlign w:val="center"/>
          </w:tcPr>
          <w:p w14:paraId="2FDF117A" w14:textId="77777777" w:rsidR="00713DD0" w:rsidRDefault="00713DD0">
            <w:pPr>
              <w:pStyle w:val="Normal1"/>
            </w:pPr>
          </w:p>
        </w:tc>
        <w:tc>
          <w:tcPr>
            <w:tcW w:w="4892" w:type="dxa"/>
            <w:tcBorders>
              <w:top w:val="single" w:sz="4" w:space="0" w:color="000000"/>
              <w:left w:val="single" w:sz="4" w:space="0" w:color="000000"/>
              <w:bottom w:val="single" w:sz="4" w:space="0" w:color="000000"/>
              <w:right w:val="single" w:sz="4" w:space="0" w:color="000000"/>
            </w:tcBorders>
            <w:vAlign w:val="center"/>
          </w:tcPr>
          <w:p w14:paraId="1BAE4FB0" w14:textId="77777777" w:rsidR="00713DD0" w:rsidRDefault="00713DD0">
            <w:pPr>
              <w:pStyle w:val="Normal1"/>
            </w:pPr>
          </w:p>
        </w:tc>
      </w:tr>
    </w:tbl>
    <w:p w14:paraId="22A5DE4D" w14:textId="77777777" w:rsidR="00713DD0" w:rsidRDefault="00713DD0">
      <w:pPr>
        <w:pStyle w:val="Subtitle"/>
      </w:pPr>
    </w:p>
    <w:p w14:paraId="504E00D2" w14:textId="77777777" w:rsidR="00713DD0" w:rsidRDefault="00713DD0">
      <w:pPr>
        <w:pStyle w:val="Subtitle"/>
      </w:pPr>
    </w:p>
    <w:p w14:paraId="5B8251C1" w14:textId="77777777" w:rsidR="00713DD0" w:rsidRDefault="00713DD0">
      <w:pPr>
        <w:pStyle w:val="Subtitle"/>
      </w:pPr>
    </w:p>
    <w:p w14:paraId="31872E4F" w14:textId="77777777" w:rsidR="00713DD0" w:rsidRDefault="00713DD0">
      <w:pPr>
        <w:pStyle w:val="Subtitle"/>
      </w:pPr>
    </w:p>
    <w:p w14:paraId="2A085455" w14:textId="77777777" w:rsidR="00713DD0" w:rsidRDefault="00713DD0">
      <w:pPr>
        <w:pStyle w:val="Subtitle"/>
      </w:pPr>
    </w:p>
    <w:p w14:paraId="1C980D3C" w14:textId="77777777" w:rsidR="00713DD0" w:rsidRDefault="00713DD0">
      <w:pPr>
        <w:pStyle w:val="Subtitle"/>
      </w:pPr>
    </w:p>
    <w:p w14:paraId="10406DCC" w14:textId="77777777" w:rsidR="00713DD0" w:rsidRDefault="00713DD0">
      <w:pPr>
        <w:pStyle w:val="Normal1"/>
        <w:widowControl/>
        <w:pBdr>
          <w:top w:val="nil"/>
          <w:left w:val="nil"/>
          <w:bottom w:val="nil"/>
          <w:right w:val="nil"/>
          <w:between w:val="nil"/>
        </w:pBdr>
        <w:rPr>
          <w:color w:val="000000"/>
        </w:rPr>
      </w:pPr>
    </w:p>
    <w:p w14:paraId="12C0EB07" w14:textId="77777777" w:rsidR="00713DD0" w:rsidRDefault="00713DD0">
      <w:pPr>
        <w:pStyle w:val="Normal1"/>
        <w:sectPr w:rsidR="00713DD0">
          <w:headerReference w:type="default" r:id="rId7"/>
          <w:footerReference w:type="first" r:id="rId8"/>
          <w:pgSz w:w="12240" w:h="15840"/>
          <w:pgMar w:top="720" w:right="1152" w:bottom="720" w:left="1152" w:header="720" w:footer="720" w:gutter="0"/>
          <w:pgNumType w:start="1"/>
          <w:cols w:space="720" w:equalWidth="0">
            <w:col w:w="9360"/>
          </w:cols>
          <w:titlePg/>
        </w:sectPr>
      </w:pPr>
    </w:p>
    <w:p w14:paraId="0E051CB3" w14:textId="77777777" w:rsidR="00713DD0" w:rsidRDefault="00713DD0">
      <w:pPr>
        <w:pStyle w:val="Normal1"/>
        <w:sectPr w:rsidR="00713DD0">
          <w:headerReference w:type="default" r:id="rId9"/>
          <w:footerReference w:type="default" r:id="rId10"/>
          <w:type w:val="continuous"/>
          <w:pgSz w:w="12240" w:h="15840"/>
          <w:pgMar w:top="720" w:right="1440" w:bottom="720" w:left="1440" w:header="720" w:footer="1200" w:gutter="0"/>
          <w:pgNumType w:start="1"/>
          <w:cols w:space="720" w:equalWidth="0">
            <w:col w:w="9360"/>
          </w:cols>
        </w:sectPr>
      </w:pPr>
    </w:p>
    <w:p w14:paraId="752AB87F" w14:textId="77777777" w:rsidR="00713DD0" w:rsidRDefault="0049374D" w:rsidP="0022476D">
      <w:pPr>
        <w:pStyle w:val="Normal1"/>
        <w:keepNext/>
        <w:keepLines/>
        <w:widowControl/>
        <w:pBdr>
          <w:top w:val="nil"/>
          <w:left w:val="nil"/>
          <w:bottom w:val="nil"/>
          <w:right w:val="nil"/>
          <w:between w:val="nil"/>
        </w:pBdr>
        <w:spacing w:line="259" w:lineRule="auto"/>
        <w:ind w:left="432" w:hanging="432"/>
        <w:jc w:val="center"/>
        <w:rPr>
          <w:color w:val="000000"/>
          <w:sz w:val="32"/>
          <w:szCs w:val="32"/>
        </w:rPr>
      </w:pPr>
      <w:r>
        <w:rPr>
          <w:color w:val="000000"/>
          <w:sz w:val="32"/>
          <w:szCs w:val="32"/>
        </w:rPr>
        <w:lastRenderedPageBreak/>
        <w:t>TABLE OF CONTENTS</w:t>
      </w:r>
    </w:p>
    <w:sdt>
      <w:sdtPr>
        <w:id w:val="368938594"/>
        <w:docPartObj>
          <w:docPartGallery w:val="Table of Contents"/>
          <w:docPartUnique/>
        </w:docPartObj>
      </w:sdtPr>
      <w:sdtContent>
        <w:p w14:paraId="02F4C631" w14:textId="77777777" w:rsidR="00713DD0" w:rsidRDefault="00CA4661">
          <w:pPr>
            <w:pStyle w:val="Normal1"/>
            <w:pBdr>
              <w:top w:val="nil"/>
              <w:left w:val="nil"/>
              <w:bottom w:val="nil"/>
              <w:right w:val="nil"/>
              <w:between w:val="nil"/>
            </w:pBdr>
            <w:tabs>
              <w:tab w:val="left" w:pos="400"/>
              <w:tab w:val="right" w:pos="9350"/>
            </w:tabs>
            <w:rPr>
              <w:rFonts w:ascii="Calibri" w:eastAsia="Calibri" w:hAnsi="Calibri" w:cs="Calibri"/>
              <w:color w:val="000000"/>
              <w:sz w:val="22"/>
              <w:szCs w:val="22"/>
            </w:rPr>
          </w:pPr>
          <w:r>
            <w:fldChar w:fldCharType="begin"/>
          </w:r>
          <w:r w:rsidR="0049374D">
            <w:instrText xml:space="preserve"> TOC \h \u \z </w:instrText>
          </w:r>
          <w:r>
            <w:fldChar w:fldCharType="separate"/>
          </w:r>
          <w:hyperlink w:anchor="_3znysh7">
            <w:r w:rsidR="0049374D">
              <w:rPr>
                <w:b/>
                <w:smallCaps/>
                <w:color w:val="000000"/>
              </w:rPr>
              <w:t>1</w:t>
            </w:r>
          </w:hyperlink>
          <w:hyperlink w:anchor="_3znysh7">
            <w:r w:rsidR="0049374D">
              <w:rPr>
                <w:rFonts w:ascii="Calibri" w:eastAsia="Calibri" w:hAnsi="Calibri" w:cs="Calibri"/>
                <w:color w:val="000000"/>
                <w:sz w:val="22"/>
                <w:szCs w:val="22"/>
              </w:rPr>
              <w:tab/>
            </w:r>
          </w:hyperlink>
          <w:r>
            <w:fldChar w:fldCharType="begin"/>
          </w:r>
          <w:r w:rsidR="0049374D">
            <w:instrText xml:space="preserve"> PAGEREF _3znysh7 \h </w:instrText>
          </w:r>
          <w:r>
            <w:fldChar w:fldCharType="separate"/>
          </w:r>
          <w:r w:rsidR="0049374D">
            <w:rPr>
              <w:b/>
              <w:smallCaps/>
              <w:color w:val="000000"/>
            </w:rPr>
            <w:t>Introduction</w:t>
          </w:r>
          <w:r w:rsidR="0049374D">
            <w:rPr>
              <w:b/>
              <w:smallCaps/>
              <w:color w:val="000000"/>
            </w:rPr>
            <w:tab/>
            <w:t>1</w:t>
          </w:r>
          <w:r>
            <w:fldChar w:fldCharType="end"/>
          </w:r>
        </w:p>
        <w:p w14:paraId="03640891"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sz w:val="22"/>
              <w:szCs w:val="22"/>
            </w:rPr>
          </w:pPr>
          <w:hyperlink w:anchor="_2et92p0">
            <w:r w:rsidR="0049374D">
              <w:rPr>
                <w:smallCaps/>
                <w:color w:val="000000"/>
              </w:rPr>
              <w:t>1.1</w:t>
            </w:r>
          </w:hyperlink>
          <w:hyperlink w:anchor="_2et92p0">
            <w:r w:rsidR="0049374D">
              <w:rPr>
                <w:rFonts w:ascii="Calibri" w:eastAsia="Calibri" w:hAnsi="Calibri" w:cs="Calibri"/>
                <w:color w:val="000000"/>
                <w:sz w:val="22"/>
                <w:szCs w:val="22"/>
              </w:rPr>
              <w:tab/>
            </w:r>
          </w:hyperlink>
          <w:r w:rsidR="00CA4661">
            <w:fldChar w:fldCharType="begin"/>
          </w:r>
          <w:r w:rsidR="0049374D">
            <w:instrText xml:space="preserve"> PAGEREF _2et92p0 \h </w:instrText>
          </w:r>
          <w:r w:rsidR="00CA4661">
            <w:fldChar w:fldCharType="separate"/>
          </w:r>
          <w:r w:rsidR="001A3273">
            <w:rPr>
              <w:smallCaps/>
              <w:color w:val="000000"/>
            </w:rPr>
            <w:t>Purpose</w:t>
          </w:r>
          <w:r w:rsidR="0049374D">
            <w:rPr>
              <w:smallCaps/>
              <w:color w:val="000000"/>
            </w:rPr>
            <w:tab/>
            <w:t>1</w:t>
          </w:r>
          <w:r w:rsidR="00CA4661">
            <w:fldChar w:fldCharType="end"/>
          </w:r>
        </w:p>
        <w:p w14:paraId="2FA95016" w14:textId="77777777" w:rsidR="00713DD0" w:rsidRDefault="00073877" w:rsidP="00F70DBC">
          <w:pPr>
            <w:pStyle w:val="Normal1"/>
            <w:tabs>
              <w:tab w:val="left" w:pos="800"/>
              <w:tab w:val="right" w:pos="9350"/>
            </w:tabs>
            <w:rPr>
              <w:rFonts w:ascii="Calibri" w:eastAsia="Calibri" w:hAnsi="Calibri" w:cs="Calibri"/>
              <w:sz w:val="22"/>
              <w:szCs w:val="22"/>
            </w:rPr>
          </w:pPr>
          <w:hyperlink w:anchor="_tyjcwt">
            <w:r w:rsidR="0049374D">
              <w:rPr>
                <w:smallCaps/>
              </w:rPr>
              <w:t>1.2</w:t>
            </w:r>
          </w:hyperlink>
          <w:hyperlink w:anchor="_tyjcwt">
            <w:r w:rsidR="0049374D">
              <w:rPr>
                <w:rFonts w:ascii="Calibri" w:eastAsia="Calibri" w:hAnsi="Calibri" w:cs="Calibri"/>
                <w:sz w:val="22"/>
                <w:szCs w:val="22"/>
              </w:rPr>
              <w:tab/>
            </w:r>
          </w:hyperlink>
          <w:r w:rsidR="00CA4661">
            <w:fldChar w:fldCharType="begin"/>
          </w:r>
          <w:r w:rsidR="0049374D">
            <w:instrText xml:space="preserve"> PAGEREF _tyjcwt \h </w:instrText>
          </w:r>
          <w:r w:rsidR="00CA4661">
            <w:fldChar w:fldCharType="separate"/>
          </w:r>
          <w:r w:rsidR="0049374D">
            <w:rPr>
              <w:smallCaps/>
            </w:rPr>
            <w:t>Scope</w:t>
          </w:r>
          <w:r w:rsidR="0049374D">
            <w:rPr>
              <w:smallCaps/>
            </w:rPr>
            <w:tab/>
            <w:t>1</w:t>
          </w:r>
          <w:r w:rsidR="00CA4661">
            <w:fldChar w:fldCharType="end"/>
          </w:r>
        </w:p>
        <w:p w14:paraId="0D722950"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tyjcwt">
            <w:r w:rsidR="0049374D">
              <w:rPr>
                <w:smallCaps/>
                <w:color w:val="000000"/>
              </w:rPr>
              <w:t>1.</w:t>
            </w:r>
          </w:hyperlink>
          <w:hyperlink w:anchor="_tyjcwt">
            <w:r w:rsidR="0049374D">
              <w:rPr>
                <w:smallCaps/>
              </w:rPr>
              <w:t>3</w:t>
            </w:r>
          </w:hyperlink>
          <w:hyperlink w:anchor="_tyjcwt">
            <w:r w:rsidR="0049374D">
              <w:rPr>
                <w:rFonts w:ascii="Calibri" w:eastAsia="Calibri" w:hAnsi="Calibri" w:cs="Calibri"/>
                <w:color w:val="000000"/>
                <w:sz w:val="22"/>
                <w:szCs w:val="22"/>
              </w:rPr>
              <w:tab/>
            </w:r>
          </w:hyperlink>
          <w:r w:rsidR="00CA4661">
            <w:fldChar w:fldCharType="begin"/>
          </w:r>
          <w:r w:rsidR="0049374D">
            <w:instrText xml:space="preserve"> PAGEREF _tyjcwt \h </w:instrText>
          </w:r>
          <w:r w:rsidR="00CA4661">
            <w:fldChar w:fldCharType="separate"/>
          </w:r>
          <w:r w:rsidR="0049374D">
            <w:rPr>
              <w:smallCaps/>
              <w:color w:val="000000"/>
            </w:rPr>
            <w:t>Document Overview</w:t>
          </w:r>
          <w:r w:rsidR="0049374D">
            <w:rPr>
              <w:smallCaps/>
              <w:color w:val="000000"/>
            </w:rPr>
            <w:tab/>
            <w:t>1</w:t>
          </w:r>
          <w:r w:rsidR="00CA4661">
            <w:fldChar w:fldCharType="end"/>
          </w:r>
        </w:p>
        <w:p w14:paraId="6FA797AC"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3dy6vkm">
            <w:r w:rsidR="0049374D">
              <w:rPr>
                <w:smallCaps/>
                <w:color w:val="000000"/>
              </w:rPr>
              <w:t>1.</w:t>
            </w:r>
          </w:hyperlink>
          <w:hyperlink w:anchor="_3dy6vkm">
            <w:r w:rsidR="0049374D">
              <w:rPr>
                <w:smallCaps/>
              </w:rPr>
              <w:t>4</w:t>
            </w:r>
          </w:hyperlink>
          <w:hyperlink w:anchor="_3dy6vkm">
            <w:r w:rsidR="0049374D">
              <w:rPr>
                <w:rFonts w:ascii="Calibri" w:eastAsia="Calibri" w:hAnsi="Calibri" w:cs="Calibri"/>
                <w:color w:val="000000"/>
                <w:sz w:val="22"/>
                <w:szCs w:val="22"/>
              </w:rPr>
              <w:tab/>
            </w:r>
          </w:hyperlink>
          <w:r w:rsidR="00CA4661">
            <w:fldChar w:fldCharType="begin"/>
          </w:r>
          <w:r w:rsidR="0049374D">
            <w:instrText xml:space="preserve"> PAGEREF _3dy6vkm \h </w:instrText>
          </w:r>
          <w:r w:rsidR="00CA4661">
            <w:fldChar w:fldCharType="separate"/>
          </w:r>
          <w:r w:rsidR="0049374D">
            <w:rPr>
              <w:smallCaps/>
              <w:color w:val="000000"/>
            </w:rPr>
            <w:t>Reference Material</w:t>
          </w:r>
          <w:r w:rsidR="0049374D">
            <w:rPr>
              <w:smallCaps/>
              <w:color w:val="000000"/>
            </w:rPr>
            <w:tab/>
            <w:t>1</w:t>
          </w:r>
          <w:r w:rsidR="00CA4661">
            <w:fldChar w:fldCharType="end"/>
          </w:r>
        </w:p>
        <w:p w14:paraId="0B728D1F"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1t3h5sf">
            <w:r w:rsidR="0049374D">
              <w:rPr>
                <w:smallCaps/>
                <w:color w:val="000000"/>
              </w:rPr>
              <w:t>1.</w:t>
            </w:r>
          </w:hyperlink>
          <w:hyperlink w:anchor="_1t3h5sf">
            <w:r w:rsidR="0049374D">
              <w:rPr>
                <w:smallCaps/>
              </w:rPr>
              <w:t>5</w:t>
            </w:r>
          </w:hyperlink>
          <w:hyperlink w:anchor="_1t3h5sf">
            <w:r w:rsidR="0049374D">
              <w:rPr>
                <w:rFonts w:ascii="Calibri" w:eastAsia="Calibri" w:hAnsi="Calibri" w:cs="Calibri"/>
                <w:color w:val="000000"/>
                <w:sz w:val="22"/>
                <w:szCs w:val="22"/>
              </w:rPr>
              <w:tab/>
            </w:r>
          </w:hyperlink>
          <w:r w:rsidR="00CA4661">
            <w:fldChar w:fldCharType="begin"/>
          </w:r>
          <w:r w:rsidR="0049374D">
            <w:instrText xml:space="preserve"> PAGEREF _1t3h5sf \h </w:instrText>
          </w:r>
          <w:r w:rsidR="00CA4661">
            <w:fldChar w:fldCharType="separate"/>
          </w:r>
          <w:r w:rsidR="00BC2306">
            <w:rPr>
              <w:smallCaps/>
              <w:color w:val="000000"/>
            </w:rPr>
            <w:t xml:space="preserve">Definitions, </w:t>
          </w:r>
          <w:r w:rsidR="0049374D">
            <w:rPr>
              <w:smallCaps/>
              <w:color w:val="000000"/>
            </w:rPr>
            <w:t>Acronyms</w:t>
          </w:r>
          <w:r w:rsidR="00BC2306">
            <w:rPr>
              <w:smallCaps/>
              <w:color w:val="000000"/>
            </w:rPr>
            <w:t>, and Abbreviations</w:t>
          </w:r>
          <w:r w:rsidR="0049374D">
            <w:rPr>
              <w:smallCaps/>
              <w:color w:val="000000"/>
            </w:rPr>
            <w:tab/>
            <w:t>1</w:t>
          </w:r>
          <w:r w:rsidR="00CA4661">
            <w:fldChar w:fldCharType="end"/>
          </w:r>
        </w:p>
        <w:p w14:paraId="449CA239" w14:textId="77777777" w:rsidR="00713DD0" w:rsidRDefault="00073877">
          <w:pPr>
            <w:pStyle w:val="Normal1"/>
            <w:pBdr>
              <w:top w:val="nil"/>
              <w:left w:val="nil"/>
              <w:bottom w:val="nil"/>
              <w:right w:val="nil"/>
              <w:between w:val="nil"/>
            </w:pBdr>
            <w:tabs>
              <w:tab w:val="left" w:pos="400"/>
              <w:tab w:val="right" w:pos="9350"/>
            </w:tabs>
            <w:rPr>
              <w:rFonts w:ascii="Calibri" w:eastAsia="Calibri" w:hAnsi="Calibri" w:cs="Calibri"/>
              <w:color w:val="000000"/>
              <w:sz w:val="22"/>
              <w:szCs w:val="22"/>
            </w:rPr>
          </w:pPr>
          <w:hyperlink w:anchor="_4d34og8">
            <w:r w:rsidR="0049374D">
              <w:rPr>
                <w:b/>
                <w:smallCaps/>
                <w:color w:val="000000"/>
              </w:rPr>
              <w:t>2</w:t>
            </w:r>
          </w:hyperlink>
          <w:hyperlink w:anchor="_4d34og8">
            <w:r w:rsidR="0049374D">
              <w:rPr>
                <w:rFonts w:ascii="Calibri" w:eastAsia="Calibri" w:hAnsi="Calibri" w:cs="Calibri"/>
                <w:color w:val="000000"/>
                <w:sz w:val="22"/>
                <w:szCs w:val="22"/>
              </w:rPr>
              <w:tab/>
            </w:r>
          </w:hyperlink>
          <w:r w:rsidR="00CA4661">
            <w:fldChar w:fldCharType="begin"/>
          </w:r>
          <w:r w:rsidR="0049374D">
            <w:instrText xml:space="preserve"> PAGEREF _4d34og8 \h </w:instrText>
          </w:r>
          <w:r w:rsidR="00CA4661">
            <w:fldChar w:fldCharType="separate"/>
          </w:r>
          <w:r w:rsidR="0049374D">
            <w:rPr>
              <w:b/>
              <w:smallCaps/>
              <w:color w:val="000000"/>
            </w:rPr>
            <w:t>Environmental Requirements</w:t>
          </w:r>
          <w:r w:rsidR="0049374D">
            <w:rPr>
              <w:b/>
              <w:smallCaps/>
              <w:color w:val="000000"/>
            </w:rPr>
            <w:tab/>
            <w:t>1</w:t>
          </w:r>
          <w:r w:rsidR="00CA4661">
            <w:fldChar w:fldCharType="end"/>
          </w:r>
        </w:p>
        <w:p w14:paraId="480834E1"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17dp8vu">
            <w:r w:rsidR="0049374D">
              <w:rPr>
                <w:smallCaps/>
                <w:color w:val="000000"/>
              </w:rPr>
              <w:t>2.1</w:t>
            </w:r>
          </w:hyperlink>
          <w:hyperlink w:anchor="_17dp8vu">
            <w:r w:rsidR="0049374D">
              <w:rPr>
                <w:rFonts w:ascii="Calibri" w:eastAsia="Calibri" w:hAnsi="Calibri" w:cs="Calibri"/>
                <w:color w:val="000000"/>
                <w:sz w:val="22"/>
                <w:szCs w:val="22"/>
              </w:rPr>
              <w:tab/>
            </w:r>
          </w:hyperlink>
          <w:r w:rsidR="00CA4661">
            <w:fldChar w:fldCharType="begin"/>
          </w:r>
          <w:r w:rsidR="0049374D">
            <w:instrText xml:space="preserve"> PAGEREF _17dp8vu \h </w:instrText>
          </w:r>
          <w:r w:rsidR="00CA4661">
            <w:fldChar w:fldCharType="separate"/>
          </w:r>
          <w:r w:rsidR="0049374D">
            <w:rPr>
              <w:smallCaps/>
              <w:color w:val="000000"/>
            </w:rPr>
            <w:t>Hardware</w:t>
          </w:r>
          <w:r w:rsidR="0049374D">
            <w:rPr>
              <w:smallCaps/>
              <w:color w:val="000000"/>
            </w:rPr>
            <w:tab/>
            <w:t>1</w:t>
          </w:r>
          <w:r w:rsidR="00CA4661">
            <w:fldChar w:fldCharType="end"/>
          </w:r>
        </w:p>
        <w:p w14:paraId="7DE18336"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sz w:val="22"/>
              <w:szCs w:val="22"/>
            </w:rPr>
          </w:pPr>
          <w:hyperlink w:anchor="_3rdcrjn">
            <w:r w:rsidR="0049374D">
              <w:rPr>
                <w:smallCaps/>
                <w:color w:val="000000"/>
              </w:rPr>
              <w:t>2.2</w:t>
            </w:r>
          </w:hyperlink>
          <w:hyperlink w:anchor="_3rdcrjn">
            <w:r w:rsidR="0049374D">
              <w:rPr>
                <w:rFonts w:ascii="Calibri" w:eastAsia="Calibri" w:hAnsi="Calibri" w:cs="Calibri"/>
                <w:color w:val="000000"/>
                <w:sz w:val="22"/>
                <w:szCs w:val="22"/>
              </w:rPr>
              <w:tab/>
            </w:r>
          </w:hyperlink>
          <w:r w:rsidR="00CA4661">
            <w:fldChar w:fldCharType="begin"/>
          </w:r>
          <w:r w:rsidR="0049374D">
            <w:instrText xml:space="preserve"> PAGEREF _3rdcrjn \h </w:instrText>
          </w:r>
          <w:r w:rsidR="00CA4661">
            <w:fldChar w:fldCharType="separate"/>
          </w:r>
          <w:r w:rsidR="0049374D">
            <w:rPr>
              <w:smallCaps/>
              <w:color w:val="000000"/>
            </w:rPr>
            <w:t>Software</w:t>
          </w:r>
          <w:r w:rsidR="0049374D">
            <w:rPr>
              <w:smallCaps/>
              <w:color w:val="000000"/>
            </w:rPr>
            <w:tab/>
            <w:t>2</w:t>
          </w:r>
          <w:r w:rsidR="00CA4661">
            <w:fldChar w:fldCharType="end"/>
          </w:r>
        </w:p>
        <w:p w14:paraId="4F73A8E6" w14:textId="77777777" w:rsidR="00713DD0" w:rsidRDefault="00073877" w:rsidP="00F70DBC">
          <w:pPr>
            <w:pStyle w:val="Normal1"/>
            <w:tabs>
              <w:tab w:val="left" w:pos="800"/>
              <w:tab w:val="right" w:pos="9350"/>
            </w:tabs>
            <w:rPr>
              <w:rFonts w:ascii="Calibri" w:eastAsia="Calibri" w:hAnsi="Calibri" w:cs="Calibri"/>
              <w:sz w:val="22"/>
              <w:szCs w:val="22"/>
            </w:rPr>
          </w:pPr>
          <w:hyperlink w:anchor="_3rdcrjn">
            <w:r w:rsidR="0049374D">
              <w:rPr>
                <w:smallCaps/>
              </w:rPr>
              <w:t>2.3</w:t>
            </w:r>
          </w:hyperlink>
          <w:hyperlink w:anchor="_3rdcrjn">
            <w:r w:rsidR="0049374D">
              <w:rPr>
                <w:rFonts w:ascii="Calibri" w:eastAsia="Calibri" w:hAnsi="Calibri" w:cs="Calibri"/>
                <w:sz w:val="22"/>
                <w:szCs w:val="22"/>
              </w:rPr>
              <w:tab/>
            </w:r>
          </w:hyperlink>
          <w:r w:rsidR="00CA4661">
            <w:fldChar w:fldCharType="begin"/>
          </w:r>
          <w:r w:rsidR="0049374D">
            <w:instrText xml:space="preserve"> PAGEREF _3rdcrjn \h </w:instrText>
          </w:r>
          <w:r w:rsidR="00CA4661">
            <w:fldChar w:fldCharType="separate"/>
          </w:r>
          <w:r w:rsidR="0049374D">
            <w:rPr>
              <w:smallCaps/>
            </w:rPr>
            <w:t>Requirements Traceability Matrix</w:t>
          </w:r>
          <w:r w:rsidR="0049374D">
            <w:rPr>
              <w:smallCaps/>
            </w:rPr>
            <w:tab/>
            <w:t>2</w:t>
          </w:r>
          <w:r w:rsidR="00CA4661">
            <w:fldChar w:fldCharType="end"/>
          </w:r>
        </w:p>
        <w:p w14:paraId="23236A2E"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26in1rg">
            <w:r w:rsidR="0049374D">
              <w:rPr>
                <w:smallCaps/>
                <w:color w:val="000000"/>
              </w:rPr>
              <w:t>2.</w:t>
            </w:r>
          </w:hyperlink>
          <w:hyperlink w:anchor="_26in1rg">
            <w:r w:rsidR="0049374D">
              <w:rPr>
                <w:smallCaps/>
              </w:rPr>
              <w:t>4</w:t>
            </w:r>
          </w:hyperlink>
          <w:hyperlink w:anchor="_26in1rg">
            <w:r w:rsidR="0049374D">
              <w:rPr>
                <w:rFonts w:ascii="Calibri" w:eastAsia="Calibri" w:hAnsi="Calibri" w:cs="Calibri"/>
                <w:color w:val="000000"/>
                <w:sz w:val="22"/>
                <w:szCs w:val="22"/>
              </w:rPr>
              <w:tab/>
            </w:r>
          </w:hyperlink>
          <w:r w:rsidR="00CA4661">
            <w:fldChar w:fldCharType="begin"/>
          </w:r>
          <w:r w:rsidR="0049374D">
            <w:instrText xml:space="preserve"> PAGEREF _26in1rg \h </w:instrText>
          </w:r>
          <w:r w:rsidR="00CA4661">
            <w:fldChar w:fldCharType="separate"/>
          </w:r>
          <w:r w:rsidR="0049374D">
            <w:rPr>
              <w:smallCaps/>
              <w:color w:val="000000"/>
            </w:rPr>
            <w:t>Risks</w:t>
          </w:r>
          <w:r w:rsidR="0049374D">
            <w:rPr>
              <w:smallCaps/>
            </w:rPr>
            <w:t xml:space="preserve">, </w:t>
          </w:r>
          <w:r w:rsidR="0049374D">
            <w:rPr>
              <w:smallCaps/>
              <w:color w:val="000000"/>
            </w:rPr>
            <w:t>Assumptions, and Constraints</w:t>
          </w:r>
          <w:r w:rsidR="0049374D">
            <w:rPr>
              <w:smallCaps/>
              <w:color w:val="000000"/>
            </w:rPr>
            <w:tab/>
            <w:t>2</w:t>
          </w:r>
          <w:r w:rsidR="00CA4661">
            <w:fldChar w:fldCharType="end"/>
          </w:r>
        </w:p>
        <w:p w14:paraId="20AD2C66" w14:textId="77777777" w:rsidR="00713DD0" w:rsidRDefault="00073877">
          <w:pPr>
            <w:pStyle w:val="Normal1"/>
            <w:pBdr>
              <w:top w:val="nil"/>
              <w:left w:val="nil"/>
              <w:bottom w:val="nil"/>
              <w:right w:val="nil"/>
              <w:between w:val="nil"/>
            </w:pBdr>
            <w:tabs>
              <w:tab w:val="left" w:pos="400"/>
              <w:tab w:val="right" w:pos="9350"/>
            </w:tabs>
            <w:rPr>
              <w:rFonts w:ascii="Calibri" w:eastAsia="Calibri" w:hAnsi="Calibri" w:cs="Calibri"/>
              <w:color w:val="000000"/>
              <w:sz w:val="22"/>
              <w:szCs w:val="22"/>
            </w:rPr>
          </w:pPr>
          <w:hyperlink w:anchor="_lnxbz9">
            <w:r w:rsidR="0049374D">
              <w:rPr>
                <w:b/>
                <w:smallCaps/>
                <w:color w:val="000000"/>
              </w:rPr>
              <w:t>3</w:t>
            </w:r>
          </w:hyperlink>
          <w:hyperlink w:anchor="_lnxbz9">
            <w:r w:rsidR="0049374D">
              <w:rPr>
                <w:rFonts w:ascii="Calibri" w:eastAsia="Calibri" w:hAnsi="Calibri" w:cs="Calibri"/>
                <w:color w:val="000000"/>
                <w:sz w:val="22"/>
                <w:szCs w:val="22"/>
              </w:rPr>
              <w:tab/>
            </w:r>
          </w:hyperlink>
          <w:r w:rsidR="00CA4661">
            <w:fldChar w:fldCharType="begin"/>
          </w:r>
          <w:r w:rsidR="0049374D">
            <w:instrText xml:space="preserve"> PAGEREF _lnxbz9 \h </w:instrText>
          </w:r>
          <w:r w:rsidR="00CA4661">
            <w:fldChar w:fldCharType="separate"/>
          </w:r>
          <w:r w:rsidR="0049374D">
            <w:rPr>
              <w:b/>
              <w:smallCaps/>
              <w:color w:val="000000"/>
            </w:rPr>
            <w:t>Software Test Approach</w:t>
          </w:r>
          <w:r w:rsidR="0049374D">
            <w:rPr>
              <w:b/>
              <w:smallCaps/>
              <w:color w:val="000000"/>
            </w:rPr>
            <w:tab/>
            <w:t>2</w:t>
          </w:r>
          <w:r w:rsidR="00CA4661">
            <w:fldChar w:fldCharType="end"/>
          </w:r>
        </w:p>
        <w:p w14:paraId="2E8CF5AF"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1ksv4uv">
            <w:r w:rsidR="0049374D">
              <w:rPr>
                <w:smallCaps/>
                <w:color w:val="000000"/>
              </w:rPr>
              <w:t>3.1</w:t>
            </w:r>
          </w:hyperlink>
          <w:hyperlink w:anchor="_1ksv4uv">
            <w:r w:rsidR="0049374D">
              <w:rPr>
                <w:rFonts w:ascii="Calibri" w:eastAsia="Calibri" w:hAnsi="Calibri" w:cs="Calibri"/>
                <w:color w:val="000000"/>
                <w:sz w:val="22"/>
                <w:szCs w:val="22"/>
              </w:rPr>
              <w:tab/>
            </w:r>
          </w:hyperlink>
          <w:r w:rsidR="00CA4661">
            <w:fldChar w:fldCharType="begin"/>
          </w:r>
          <w:r w:rsidR="0049374D">
            <w:instrText xml:space="preserve"> PAGEREF _1ksv4uv \h </w:instrText>
          </w:r>
          <w:r w:rsidR="00CA4661">
            <w:fldChar w:fldCharType="separate"/>
          </w:r>
          <w:r w:rsidR="0049374D">
            <w:rPr>
              <w:smallCaps/>
              <w:color w:val="000000"/>
            </w:rPr>
            <w:t>Unit Testing</w:t>
          </w:r>
          <w:r w:rsidR="0049374D">
            <w:rPr>
              <w:smallCaps/>
              <w:color w:val="000000"/>
            </w:rPr>
            <w:tab/>
            <w:t>2</w:t>
          </w:r>
          <w:r w:rsidR="00CA4661">
            <w:fldChar w:fldCharType="end"/>
          </w:r>
        </w:p>
        <w:p w14:paraId="70BA0FFD"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2jxsxqh">
            <w:r w:rsidR="0049374D">
              <w:rPr>
                <w:smallCaps/>
                <w:color w:val="000000"/>
              </w:rPr>
              <w:t>3.2</w:t>
            </w:r>
          </w:hyperlink>
          <w:hyperlink w:anchor="_2jxsxqh">
            <w:r w:rsidR="0049374D">
              <w:rPr>
                <w:rFonts w:ascii="Calibri" w:eastAsia="Calibri" w:hAnsi="Calibri" w:cs="Calibri"/>
                <w:color w:val="000000"/>
                <w:sz w:val="22"/>
                <w:szCs w:val="22"/>
              </w:rPr>
              <w:tab/>
            </w:r>
          </w:hyperlink>
          <w:r w:rsidR="00CA4661">
            <w:fldChar w:fldCharType="begin"/>
          </w:r>
          <w:r w:rsidR="0049374D">
            <w:instrText xml:space="preserve"> PAGEREF _2jxsxqh \h </w:instrText>
          </w:r>
          <w:r w:rsidR="00CA4661">
            <w:fldChar w:fldCharType="separate"/>
          </w:r>
          <w:r w:rsidR="0049374D">
            <w:rPr>
              <w:smallCaps/>
              <w:color w:val="000000"/>
            </w:rPr>
            <w:t>Integration Testing</w:t>
          </w:r>
          <w:r w:rsidR="0049374D">
            <w:rPr>
              <w:smallCaps/>
              <w:color w:val="000000"/>
            </w:rPr>
            <w:tab/>
            <w:t>2</w:t>
          </w:r>
          <w:r w:rsidR="00CA4661">
            <w:fldChar w:fldCharType="end"/>
          </w:r>
        </w:p>
        <w:p w14:paraId="2D045FD0"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z337ya">
            <w:r w:rsidR="0049374D">
              <w:rPr>
                <w:smallCaps/>
                <w:color w:val="000000"/>
              </w:rPr>
              <w:t>3.3</w:t>
            </w:r>
          </w:hyperlink>
          <w:hyperlink w:anchor="_z337ya">
            <w:r w:rsidR="0049374D">
              <w:rPr>
                <w:rFonts w:ascii="Calibri" w:eastAsia="Calibri" w:hAnsi="Calibri" w:cs="Calibri"/>
                <w:color w:val="000000"/>
                <w:sz w:val="22"/>
                <w:szCs w:val="22"/>
              </w:rPr>
              <w:tab/>
            </w:r>
          </w:hyperlink>
          <w:r w:rsidR="00CA4661">
            <w:fldChar w:fldCharType="begin"/>
          </w:r>
          <w:r w:rsidR="0049374D">
            <w:instrText xml:space="preserve"> PAGEREF _z337ya \h </w:instrText>
          </w:r>
          <w:r w:rsidR="00CA4661">
            <w:fldChar w:fldCharType="separate"/>
          </w:r>
          <w:r w:rsidR="0049374D">
            <w:rPr>
              <w:smallCaps/>
              <w:color w:val="000000"/>
            </w:rPr>
            <w:t>Functional Testing</w:t>
          </w:r>
          <w:r w:rsidR="0049374D">
            <w:rPr>
              <w:smallCaps/>
              <w:color w:val="000000"/>
            </w:rPr>
            <w:tab/>
            <w:t>2</w:t>
          </w:r>
          <w:r w:rsidR="00CA4661">
            <w:fldChar w:fldCharType="end"/>
          </w:r>
        </w:p>
        <w:p w14:paraId="1BDC6EA1" w14:textId="77777777" w:rsidR="00713DD0" w:rsidRDefault="00073877">
          <w:pPr>
            <w:pStyle w:val="Normal1"/>
            <w:pBdr>
              <w:top w:val="nil"/>
              <w:left w:val="nil"/>
              <w:bottom w:val="nil"/>
              <w:right w:val="nil"/>
              <w:between w:val="nil"/>
            </w:pBdr>
            <w:tabs>
              <w:tab w:val="left" w:pos="400"/>
              <w:tab w:val="right" w:pos="9350"/>
            </w:tabs>
            <w:rPr>
              <w:rFonts w:ascii="Calibri" w:eastAsia="Calibri" w:hAnsi="Calibri" w:cs="Calibri"/>
              <w:color w:val="000000"/>
              <w:sz w:val="22"/>
              <w:szCs w:val="22"/>
            </w:rPr>
          </w:pPr>
          <w:hyperlink w:anchor="_3j2qqm3">
            <w:r w:rsidR="0049374D">
              <w:rPr>
                <w:b/>
                <w:smallCaps/>
                <w:color w:val="000000"/>
              </w:rPr>
              <w:t>4</w:t>
            </w:r>
          </w:hyperlink>
          <w:hyperlink w:anchor="_3j2qqm3">
            <w:r w:rsidR="0049374D">
              <w:rPr>
                <w:rFonts w:ascii="Calibri" w:eastAsia="Calibri" w:hAnsi="Calibri" w:cs="Calibri"/>
                <w:color w:val="000000"/>
                <w:sz w:val="22"/>
                <w:szCs w:val="22"/>
              </w:rPr>
              <w:tab/>
            </w:r>
          </w:hyperlink>
          <w:r w:rsidR="00CA4661">
            <w:fldChar w:fldCharType="begin"/>
          </w:r>
          <w:r w:rsidR="0049374D">
            <w:instrText xml:space="preserve"> PAGEREF _3j2qqm3 \h </w:instrText>
          </w:r>
          <w:r w:rsidR="00CA4661">
            <w:fldChar w:fldCharType="separate"/>
          </w:r>
          <w:r w:rsidR="0049374D">
            <w:rPr>
              <w:b/>
              <w:smallCaps/>
            </w:rPr>
            <w:t>Software</w:t>
          </w:r>
          <w:r w:rsidR="0049374D">
            <w:rPr>
              <w:b/>
              <w:smallCaps/>
              <w:color w:val="000000"/>
            </w:rPr>
            <w:t xml:space="preserve"> Test Cases</w:t>
          </w:r>
          <w:r w:rsidR="0049374D">
            <w:rPr>
              <w:b/>
              <w:smallCaps/>
              <w:color w:val="000000"/>
            </w:rPr>
            <w:tab/>
            <w:t>2</w:t>
          </w:r>
          <w:r w:rsidR="00CA4661">
            <w:fldChar w:fldCharType="end"/>
          </w:r>
        </w:p>
        <w:p w14:paraId="728CD593"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4i7ojhp">
            <w:r w:rsidR="0049374D">
              <w:rPr>
                <w:smallCaps/>
                <w:color w:val="000000"/>
              </w:rPr>
              <w:t>4.1</w:t>
            </w:r>
          </w:hyperlink>
          <w:hyperlink w:anchor="_4i7ojhp">
            <w:r w:rsidR="0049374D">
              <w:rPr>
                <w:rFonts w:ascii="Calibri" w:eastAsia="Calibri" w:hAnsi="Calibri" w:cs="Calibri"/>
                <w:color w:val="000000"/>
                <w:sz w:val="22"/>
                <w:szCs w:val="22"/>
              </w:rPr>
              <w:tab/>
            </w:r>
          </w:hyperlink>
          <w:r w:rsidR="00CA4661">
            <w:fldChar w:fldCharType="begin"/>
          </w:r>
          <w:r w:rsidR="0049374D">
            <w:instrText xml:space="preserve"> PAGEREF _4i7ojhp \h </w:instrText>
          </w:r>
          <w:r w:rsidR="00CA4661">
            <w:fldChar w:fldCharType="separate"/>
          </w:r>
          <w:r w:rsidR="0049374D">
            <w:rPr>
              <w:smallCaps/>
            </w:rPr>
            <w:t>Software</w:t>
          </w:r>
          <w:r w:rsidR="0049374D">
            <w:rPr>
              <w:smallCaps/>
              <w:color w:val="000000"/>
            </w:rPr>
            <w:t xml:space="preserve"> Test Case 1: *Name of test*</w:t>
          </w:r>
          <w:r w:rsidR="0049374D">
            <w:rPr>
              <w:smallCaps/>
              <w:color w:val="000000"/>
            </w:rPr>
            <w:tab/>
            <w:t>3</w:t>
          </w:r>
          <w:r w:rsidR="00CA4661">
            <w:fldChar w:fldCharType="end"/>
          </w:r>
        </w:p>
        <w:p w14:paraId="1FEA665C"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2xcytpi">
            <w:r w:rsidR="0049374D">
              <w:rPr>
                <w:smallCaps/>
                <w:color w:val="000000"/>
              </w:rPr>
              <w:t>4.2</w:t>
            </w:r>
          </w:hyperlink>
          <w:hyperlink w:anchor="_2xcytpi">
            <w:r w:rsidR="0049374D">
              <w:rPr>
                <w:rFonts w:ascii="Calibri" w:eastAsia="Calibri" w:hAnsi="Calibri" w:cs="Calibri"/>
                <w:color w:val="000000"/>
                <w:sz w:val="22"/>
                <w:szCs w:val="22"/>
              </w:rPr>
              <w:tab/>
            </w:r>
          </w:hyperlink>
          <w:r w:rsidR="00CA4661">
            <w:fldChar w:fldCharType="begin"/>
          </w:r>
          <w:r w:rsidR="0049374D">
            <w:instrText xml:space="preserve"> PAGEREF _2xcytpi \h </w:instrText>
          </w:r>
          <w:r w:rsidR="00CA4661">
            <w:fldChar w:fldCharType="separate"/>
          </w:r>
          <w:r w:rsidR="0049374D">
            <w:rPr>
              <w:smallCaps/>
            </w:rPr>
            <w:t>Software</w:t>
          </w:r>
          <w:r w:rsidR="0049374D">
            <w:rPr>
              <w:smallCaps/>
              <w:color w:val="000000"/>
            </w:rPr>
            <w:t xml:space="preserve"> Test Case 2: *Name of test*</w:t>
          </w:r>
          <w:r w:rsidR="0049374D">
            <w:rPr>
              <w:smallCaps/>
              <w:color w:val="000000"/>
            </w:rPr>
            <w:tab/>
            <w:t>3</w:t>
          </w:r>
          <w:r w:rsidR="00CA4661">
            <w:fldChar w:fldCharType="end"/>
          </w:r>
        </w:p>
        <w:p w14:paraId="7E6597EF" w14:textId="77777777" w:rsidR="00713DD0" w:rsidRDefault="00073877">
          <w:pPr>
            <w:pStyle w:val="Normal1"/>
            <w:pBdr>
              <w:top w:val="nil"/>
              <w:left w:val="nil"/>
              <w:bottom w:val="nil"/>
              <w:right w:val="nil"/>
              <w:between w:val="nil"/>
            </w:pBdr>
            <w:tabs>
              <w:tab w:val="left" w:pos="800"/>
              <w:tab w:val="right" w:pos="9350"/>
            </w:tabs>
            <w:ind w:left="200" w:hanging="200"/>
            <w:rPr>
              <w:rFonts w:ascii="Calibri" w:eastAsia="Calibri" w:hAnsi="Calibri" w:cs="Calibri"/>
              <w:color w:val="000000"/>
              <w:sz w:val="22"/>
              <w:szCs w:val="22"/>
            </w:rPr>
          </w:pPr>
          <w:hyperlink w:anchor="_1ci93xb">
            <w:r w:rsidR="0049374D">
              <w:rPr>
                <w:smallCaps/>
                <w:color w:val="000000"/>
              </w:rPr>
              <w:t>4.3</w:t>
            </w:r>
          </w:hyperlink>
          <w:hyperlink w:anchor="_1ci93xb">
            <w:r w:rsidR="0049374D">
              <w:rPr>
                <w:rFonts w:ascii="Calibri" w:eastAsia="Calibri" w:hAnsi="Calibri" w:cs="Calibri"/>
                <w:color w:val="000000"/>
                <w:sz w:val="22"/>
                <w:szCs w:val="22"/>
              </w:rPr>
              <w:tab/>
            </w:r>
          </w:hyperlink>
          <w:r w:rsidR="00CA4661">
            <w:fldChar w:fldCharType="begin"/>
          </w:r>
          <w:r w:rsidR="0049374D">
            <w:instrText xml:space="preserve"> PAGEREF _1ci93xb \h </w:instrText>
          </w:r>
          <w:r w:rsidR="00CA4661">
            <w:fldChar w:fldCharType="separate"/>
          </w:r>
          <w:r w:rsidR="0049374D">
            <w:rPr>
              <w:smallCaps/>
            </w:rPr>
            <w:t>Software</w:t>
          </w:r>
          <w:r w:rsidR="0049374D">
            <w:rPr>
              <w:smallCaps/>
              <w:color w:val="000000"/>
            </w:rPr>
            <w:t xml:space="preserve"> Test Case 17: Unit tests</w:t>
          </w:r>
          <w:r w:rsidR="0049374D">
            <w:rPr>
              <w:smallCaps/>
              <w:color w:val="000000"/>
            </w:rPr>
            <w:tab/>
            <w:t>4</w:t>
          </w:r>
          <w:r w:rsidR="00CA4661">
            <w:fldChar w:fldCharType="end"/>
          </w:r>
        </w:p>
        <w:p w14:paraId="1A8294BA" w14:textId="77777777" w:rsidR="00713DD0" w:rsidRDefault="00CA4661">
          <w:pPr>
            <w:pStyle w:val="Normal1"/>
          </w:pPr>
          <w:r>
            <w:fldChar w:fldCharType="end"/>
          </w:r>
        </w:p>
      </w:sdtContent>
    </w:sdt>
    <w:p w14:paraId="1E906270" w14:textId="77777777" w:rsidR="00713DD0" w:rsidRDefault="00713DD0">
      <w:pPr>
        <w:pStyle w:val="Normal1"/>
      </w:pPr>
    </w:p>
    <w:p w14:paraId="241D2560" w14:textId="77777777" w:rsidR="00713DD0" w:rsidRDefault="0049374D">
      <w:pPr>
        <w:pStyle w:val="Normal1"/>
        <w:widowControl/>
        <w:spacing w:before="0" w:after="0"/>
      </w:pPr>
      <w:r>
        <w:br w:type="page"/>
      </w:r>
    </w:p>
    <w:p w14:paraId="0D2FA0AE" w14:textId="77777777" w:rsidR="00713DD0" w:rsidRDefault="00713DD0">
      <w:pPr>
        <w:pStyle w:val="Normal1"/>
        <w:sectPr w:rsidR="00713DD0">
          <w:pgSz w:w="12240" w:h="15840"/>
          <w:pgMar w:top="720" w:right="1440" w:bottom="720" w:left="1440" w:header="720" w:footer="1200" w:gutter="0"/>
          <w:pgNumType w:start="1"/>
          <w:cols w:space="720" w:equalWidth="0">
            <w:col w:w="9360"/>
          </w:cols>
        </w:sectPr>
      </w:pPr>
    </w:p>
    <w:p w14:paraId="7733EDA7" w14:textId="77777777" w:rsidR="00713DD0" w:rsidRDefault="0049374D">
      <w:pPr>
        <w:pStyle w:val="Heading1"/>
        <w:numPr>
          <w:ilvl w:val="0"/>
          <w:numId w:val="2"/>
        </w:numPr>
      </w:pPr>
      <w:bookmarkStart w:id="4" w:name="_3znysh7" w:colFirst="0" w:colLast="0"/>
      <w:bookmarkEnd w:id="4"/>
      <w:r>
        <w:lastRenderedPageBreak/>
        <w:t>Introduction</w:t>
      </w:r>
    </w:p>
    <w:p w14:paraId="1E311396" w14:textId="77777777" w:rsidR="00713DD0" w:rsidRDefault="0049374D" w:rsidP="00A47CB6">
      <w:pPr>
        <w:pStyle w:val="Normal1"/>
        <w:spacing w:line="480" w:lineRule="auto"/>
        <w:rPr>
          <w:i/>
        </w:rPr>
      </w:pPr>
      <w:r>
        <w:t xml:space="preserve">This Software Test Plan (STP) describes the </w:t>
      </w:r>
      <w:r w:rsidR="00B2054D">
        <w:t xml:space="preserve">purpose, </w:t>
      </w:r>
      <w:r>
        <w:t>scope, approach, and resources of all testing activities that will be carried out for the UMG</w:t>
      </w:r>
      <w:r w:rsidR="00131A5B">
        <w:t xml:space="preserve">C City Application Version 1.0.  </w:t>
      </w:r>
      <w:r>
        <w:t>The test plan will identify all the items and features to be tested, as well as the types of testing to be performed.</w:t>
      </w:r>
    </w:p>
    <w:p w14:paraId="5BC914F7" w14:textId="77777777" w:rsidR="00713DD0" w:rsidRDefault="001A3273">
      <w:pPr>
        <w:pStyle w:val="Heading2"/>
        <w:numPr>
          <w:ilvl w:val="1"/>
          <w:numId w:val="2"/>
        </w:numPr>
      </w:pPr>
      <w:bookmarkStart w:id="5" w:name="_2et92p0" w:colFirst="0" w:colLast="0"/>
      <w:bookmarkEnd w:id="5"/>
      <w:r>
        <w:t>Purpose</w:t>
      </w:r>
    </w:p>
    <w:p w14:paraId="4C363FC4" w14:textId="77777777" w:rsidR="001A3273" w:rsidRDefault="001A3273" w:rsidP="001A3273">
      <w:pPr>
        <w:pStyle w:val="Body"/>
        <w:spacing w:line="480" w:lineRule="auto"/>
        <w:ind w:left="0"/>
      </w:pPr>
      <w:r>
        <w:t xml:space="preserve">The purpose of this STP is to outline the overall approach and strategy for testing the software requirements as identified in the Software Requirements Specification (SRS) document that was approved by the stakeholders on March 13, 2020. </w:t>
      </w:r>
      <w:r w:rsidR="00EE5E1D">
        <w:t xml:space="preserve"> </w:t>
      </w:r>
      <w:r>
        <w:t xml:space="preserve">The testing plan and procedures shall be focused on the map/web-based modules of UMGC City Application created by Team 1. </w:t>
      </w:r>
      <w:r w:rsidR="00EE5E1D">
        <w:t xml:space="preserve"> </w:t>
      </w:r>
      <w:r>
        <w:t>The STP shall have the following objectives:</w:t>
      </w:r>
    </w:p>
    <w:p w14:paraId="58391B97" w14:textId="77777777" w:rsidR="001A3273" w:rsidRPr="0032072D" w:rsidRDefault="001A3273" w:rsidP="001A3273">
      <w:pPr>
        <w:pStyle w:val="Bullet08"/>
        <w:numPr>
          <w:ilvl w:val="0"/>
          <w:numId w:val="5"/>
        </w:numPr>
        <w:tabs>
          <w:tab w:val="clear" w:pos="1152"/>
          <w:tab w:val="num" w:pos="1170"/>
        </w:tabs>
        <w:spacing w:line="480" w:lineRule="auto"/>
        <w:ind w:left="720"/>
      </w:pPr>
      <w:r w:rsidRPr="0032072D">
        <w:t>Identify system information and the software/hardware that will be tested</w:t>
      </w:r>
    </w:p>
    <w:p w14:paraId="21E46472" w14:textId="77777777" w:rsidR="001A3273" w:rsidRPr="0032072D" w:rsidRDefault="00EE5E1D" w:rsidP="001A3273">
      <w:pPr>
        <w:pStyle w:val="Bullet08"/>
        <w:numPr>
          <w:ilvl w:val="0"/>
          <w:numId w:val="5"/>
        </w:numPr>
        <w:tabs>
          <w:tab w:val="clear" w:pos="1152"/>
          <w:tab w:val="num" w:pos="1170"/>
        </w:tabs>
        <w:spacing w:line="480" w:lineRule="auto"/>
        <w:ind w:left="720"/>
      </w:pPr>
      <w:r>
        <w:t xml:space="preserve">Describe the testing methods </w:t>
      </w:r>
      <w:r w:rsidR="001A3273" w:rsidRPr="0032072D">
        <w:t>to be utilized</w:t>
      </w:r>
    </w:p>
    <w:p w14:paraId="51EE352A" w14:textId="77777777" w:rsidR="001A3273" w:rsidRPr="0032072D" w:rsidRDefault="001A3273" w:rsidP="001A3273">
      <w:pPr>
        <w:pStyle w:val="Bullet08"/>
        <w:numPr>
          <w:ilvl w:val="0"/>
          <w:numId w:val="5"/>
        </w:numPr>
        <w:tabs>
          <w:tab w:val="clear" w:pos="1152"/>
          <w:tab w:val="num" w:pos="1170"/>
        </w:tabs>
        <w:spacing w:line="480" w:lineRule="auto"/>
        <w:ind w:left="720"/>
      </w:pPr>
      <w:r w:rsidRPr="0032072D">
        <w:t xml:space="preserve">Detail </w:t>
      </w:r>
      <w:r>
        <w:t xml:space="preserve">system </w:t>
      </w:r>
      <w:r w:rsidRPr="0032072D">
        <w:t>requirements</w:t>
      </w:r>
      <w:r w:rsidR="00EE5E1D">
        <w:t xml:space="preserve"> for the testing environment</w:t>
      </w:r>
    </w:p>
    <w:p w14:paraId="3A7A7E99" w14:textId="77777777" w:rsidR="001A3273" w:rsidRPr="0032072D" w:rsidRDefault="001A3273" w:rsidP="001A3273">
      <w:pPr>
        <w:pStyle w:val="Bullet08"/>
        <w:numPr>
          <w:ilvl w:val="0"/>
          <w:numId w:val="5"/>
        </w:numPr>
        <w:tabs>
          <w:tab w:val="clear" w:pos="1152"/>
          <w:tab w:val="num" w:pos="1170"/>
        </w:tabs>
        <w:spacing w:line="480" w:lineRule="auto"/>
        <w:ind w:left="720"/>
      </w:pPr>
      <w:r w:rsidRPr="0032072D">
        <w:t xml:space="preserve">Identify test cases associated </w:t>
      </w:r>
      <w:r>
        <w:t xml:space="preserve">with </w:t>
      </w:r>
      <w:r w:rsidR="00EE5E1D">
        <w:t>the</w:t>
      </w:r>
      <w:r>
        <w:t xml:space="preserve"> requirements</w:t>
      </w:r>
      <w:r w:rsidR="00EE5E1D">
        <w:t xml:space="preserve"> in the SRS</w:t>
      </w:r>
    </w:p>
    <w:p w14:paraId="08579478" w14:textId="77777777" w:rsidR="001A3273" w:rsidRDefault="001A3273" w:rsidP="001A3273">
      <w:pPr>
        <w:pStyle w:val="Bullet08"/>
        <w:numPr>
          <w:ilvl w:val="0"/>
          <w:numId w:val="5"/>
        </w:numPr>
        <w:tabs>
          <w:tab w:val="clear" w:pos="1152"/>
          <w:tab w:val="num" w:pos="1170"/>
        </w:tabs>
        <w:spacing w:line="480" w:lineRule="auto"/>
        <w:ind w:left="720"/>
      </w:pPr>
      <w:r w:rsidRPr="0032072D">
        <w:t xml:space="preserve">Discuss </w:t>
      </w:r>
      <w:r w:rsidR="00EE5E1D">
        <w:t xml:space="preserve">risks, assumptions, and </w:t>
      </w:r>
      <w:r>
        <w:t>constraints</w:t>
      </w:r>
      <w:r w:rsidR="00EE5E1D">
        <w:t xml:space="preserve"> that may come up while testing</w:t>
      </w:r>
    </w:p>
    <w:p w14:paraId="22E76DC0" w14:textId="77777777" w:rsidR="001A3273" w:rsidRPr="001A3273" w:rsidRDefault="00EE5E1D" w:rsidP="00D70EC1">
      <w:pPr>
        <w:pStyle w:val="Body"/>
        <w:spacing w:line="480" w:lineRule="auto"/>
        <w:ind w:left="0"/>
      </w:pPr>
      <w:r w:rsidRPr="003F5F1A">
        <w:t xml:space="preserve">The </w:t>
      </w:r>
      <w:r>
        <w:t>main goal</w:t>
      </w:r>
      <w:r w:rsidRPr="003F5F1A">
        <w:t xml:space="preserve"> of </w:t>
      </w:r>
      <w:r>
        <w:t>testing as specified in this STP</w:t>
      </w:r>
      <w:r w:rsidRPr="003F5F1A">
        <w:t xml:space="preserve"> is to </w:t>
      </w:r>
      <w:r>
        <w:t xml:space="preserve">validate and </w:t>
      </w:r>
      <w:r w:rsidRPr="003F5F1A">
        <w:t xml:space="preserve">verify that the </w:t>
      </w:r>
      <w:r>
        <w:t xml:space="preserve">map/web-based modules of the UMGC City Application successfully meets the customer’s </w:t>
      </w:r>
      <w:r w:rsidR="00FF50CF">
        <w:t xml:space="preserve">stated requirements as detailed in the SRS.  </w:t>
      </w:r>
      <w:r>
        <w:t xml:space="preserve">Various testing methods shall be utilized in accordance to a particular system to be as close to the target environment as possible. </w:t>
      </w:r>
      <w:r w:rsidR="00D70EC1">
        <w:t xml:space="preserve"> </w:t>
      </w:r>
      <w:r>
        <w:t xml:space="preserve">These include </w:t>
      </w:r>
      <w:r w:rsidR="00FF50CF">
        <w:t>unit testing, integration testing, and functional testing</w:t>
      </w:r>
      <w:r w:rsidR="00D70EC1">
        <w:t>.  Heavy emphasis shall be placed on</w:t>
      </w:r>
      <w:r>
        <w:t xml:space="preserve"> functional testing</w:t>
      </w:r>
      <w:r w:rsidR="00D70EC1">
        <w:t xml:space="preserve"> in order </w:t>
      </w:r>
      <w:r>
        <w:t xml:space="preserve">to demonstrate the </w:t>
      </w:r>
      <w:r w:rsidR="00D70EC1">
        <w:t xml:space="preserve">functional </w:t>
      </w:r>
      <w:r>
        <w:t xml:space="preserve">capabilities of the map/web-based </w:t>
      </w:r>
      <w:r w:rsidR="00D70EC1">
        <w:t>modules</w:t>
      </w:r>
      <w:r>
        <w:t xml:space="preserve"> </w:t>
      </w:r>
      <w:r w:rsidR="00D70EC1">
        <w:t xml:space="preserve">of UMGC City Application, ensuring that excellent working software is delivered at the end.  In addition, to help </w:t>
      </w:r>
      <w:r w:rsidR="00D70EC1">
        <w:lastRenderedPageBreak/>
        <w:t xml:space="preserve">testing stay on track, </w:t>
      </w:r>
      <w:r>
        <w:t xml:space="preserve">the traceability of software requirements to test cases </w:t>
      </w:r>
      <w:r w:rsidR="00D70EC1">
        <w:t>shall be</w:t>
      </w:r>
      <w:r>
        <w:t xml:space="preserve"> provided </w:t>
      </w:r>
      <w:r w:rsidR="00D70EC1">
        <w:t>using the</w:t>
      </w:r>
      <w:r>
        <w:t xml:space="preserve"> Requirements Traceability Matrix </w:t>
      </w:r>
      <w:r w:rsidR="00D70EC1">
        <w:t>or RTM (see Section 2.3)</w:t>
      </w:r>
      <w:r>
        <w:t>.</w:t>
      </w:r>
    </w:p>
    <w:p w14:paraId="236A3465" w14:textId="77777777" w:rsidR="00713DD0" w:rsidRDefault="0049374D" w:rsidP="006158C6">
      <w:pPr>
        <w:pStyle w:val="Heading2"/>
        <w:numPr>
          <w:ilvl w:val="1"/>
          <w:numId w:val="2"/>
        </w:numPr>
      </w:pPr>
      <w:bookmarkStart w:id="6" w:name="_8exdmtgmm0hv" w:colFirst="0" w:colLast="0"/>
      <w:bookmarkEnd w:id="6"/>
      <w:r>
        <w:t xml:space="preserve">Scope </w:t>
      </w:r>
    </w:p>
    <w:p w14:paraId="3C68D1C5" w14:textId="77777777" w:rsidR="00713DD0" w:rsidRDefault="0049374D" w:rsidP="006158C6">
      <w:pPr>
        <w:pStyle w:val="Heading2"/>
        <w:spacing w:before="0" w:after="0" w:line="480" w:lineRule="auto"/>
        <w:ind w:left="0" w:firstLine="0"/>
        <w:rPr>
          <w:b w:val="0"/>
        </w:rPr>
      </w:pPr>
      <w:bookmarkStart w:id="7" w:name="_cc5zqe5jri6h" w:colFirst="0" w:colLast="0"/>
      <w:bookmarkEnd w:id="7"/>
      <w:r>
        <w:rPr>
          <w:b w:val="0"/>
          <w:sz w:val="24"/>
          <w:szCs w:val="24"/>
        </w:rPr>
        <w:t>The scope of this STP is limited to specific software test cases necessary to verify that the map/web-based modules of UMGC City Application has met the software requirements as described in the project SRS.  In particular, the STP serves as a technical bl</w:t>
      </w:r>
      <w:r w:rsidR="006158C6">
        <w:rPr>
          <w:b w:val="0"/>
          <w:sz w:val="24"/>
          <w:szCs w:val="24"/>
        </w:rPr>
        <w:t>ueprint for software developers and</w:t>
      </w:r>
      <w:r>
        <w:rPr>
          <w:b w:val="0"/>
          <w:sz w:val="24"/>
          <w:szCs w:val="24"/>
        </w:rPr>
        <w:t xml:space="preserve"> software testers (primary audiences), program managers, software requirements analysts, DevOps members, and other stakeholders (secondary audiences) who can carry out the test plan and procedures within this document.  The goal of this STP is to generate project document artifacts like Software Test Report to show progress and ensure that the software is in accordance to the customer’s needs.</w:t>
      </w:r>
    </w:p>
    <w:p w14:paraId="1C444C8F" w14:textId="77777777" w:rsidR="006158C6" w:rsidRPr="006158C6" w:rsidRDefault="006158C6" w:rsidP="00131A5B">
      <w:pPr>
        <w:pStyle w:val="Heading2"/>
        <w:numPr>
          <w:ilvl w:val="1"/>
          <w:numId w:val="2"/>
        </w:numPr>
        <w:spacing w:before="0" w:after="0" w:line="480" w:lineRule="auto"/>
      </w:pPr>
      <w:bookmarkStart w:id="8" w:name="_tyjcwt" w:colFirst="0" w:colLast="0"/>
      <w:bookmarkEnd w:id="8"/>
      <w:r>
        <w:t>Document Overview</w:t>
      </w:r>
    </w:p>
    <w:p w14:paraId="0339C333" w14:textId="77777777" w:rsidR="00713DD0" w:rsidRDefault="0049374D" w:rsidP="00131A5B">
      <w:pPr>
        <w:pStyle w:val="Normal1"/>
        <w:spacing w:before="0" w:after="0" w:line="480" w:lineRule="auto"/>
      </w:pPr>
      <w:r>
        <w:t xml:space="preserve">This STP is organized </w:t>
      </w:r>
      <w:r w:rsidR="00131A5B">
        <w:t>into the four main sections as listed</w:t>
      </w:r>
      <w:r>
        <w:t xml:space="preserve"> below. </w:t>
      </w:r>
      <w:r w:rsidR="00131A5B">
        <w:t xml:space="preserve"> </w:t>
      </w:r>
      <w:r>
        <w:t>They constitute the overall testing approach for the map/web-based modules of UMGC City Application:</w:t>
      </w:r>
    </w:p>
    <w:p w14:paraId="5A02264F" w14:textId="77777777" w:rsidR="00BE7E66" w:rsidRDefault="0049374D">
      <w:pPr>
        <w:pStyle w:val="Normal1"/>
        <w:numPr>
          <w:ilvl w:val="0"/>
          <w:numId w:val="1"/>
        </w:numPr>
        <w:spacing w:before="240" w:after="0" w:line="480" w:lineRule="auto"/>
      </w:pPr>
      <w:r>
        <w:t xml:space="preserve">Section 1. Introduction – describes and defines the overall purpose, </w:t>
      </w:r>
      <w:r w:rsidR="00BE7E66">
        <w:t>scope, and approach of the Software Testing Plan.</w:t>
      </w:r>
    </w:p>
    <w:p w14:paraId="1F849A0B" w14:textId="77777777" w:rsidR="00713DD0" w:rsidRDefault="0049374D">
      <w:pPr>
        <w:pStyle w:val="Normal1"/>
        <w:numPr>
          <w:ilvl w:val="0"/>
          <w:numId w:val="1"/>
        </w:numPr>
        <w:spacing w:before="0" w:after="0" w:line="480" w:lineRule="auto"/>
      </w:pPr>
      <w:r>
        <w:t>Section 2. Environment Requirements – specifies the test environment as it pertains to the test plan and procedures.  Key hardware and software requirements as well as Req</w:t>
      </w:r>
      <w:r w:rsidR="007D0D93">
        <w:t>uirements Traceability Matrix (</w:t>
      </w:r>
      <w:r>
        <w:t xml:space="preserve">RTM) for conducting software testing shall be defined here along with relevant risks, assumptions, and constraints. </w:t>
      </w:r>
    </w:p>
    <w:p w14:paraId="3D164D58" w14:textId="77777777" w:rsidR="00713DD0" w:rsidRDefault="0049374D">
      <w:pPr>
        <w:pStyle w:val="Normal1"/>
        <w:numPr>
          <w:ilvl w:val="0"/>
          <w:numId w:val="1"/>
        </w:numPr>
        <w:spacing w:before="0" w:after="0" w:line="480" w:lineRule="auto"/>
      </w:pPr>
      <w:r>
        <w:t xml:space="preserve">Section 3. Software Test Approach – explores various software testing methods, including </w:t>
      </w:r>
      <w:r w:rsidR="00FF50CF">
        <w:t>u</w:t>
      </w:r>
      <w:r>
        <w:t xml:space="preserve">nit testing, </w:t>
      </w:r>
      <w:r w:rsidR="00FF50CF">
        <w:t>i</w:t>
      </w:r>
      <w:r>
        <w:t xml:space="preserve">ntegration testing, and </w:t>
      </w:r>
      <w:r w:rsidR="00FF50CF">
        <w:t>f</w:t>
      </w:r>
      <w:r>
        <w:t xml:space="preserve">unctional testing. </w:t>
      </w:r>
    </w:p>
    <w:p w14:paraId="1BA20F66" w14:textId="77777777" w:rsidR="00713DD0" w:rsidRDefault="0049374D">
      <w:pPr>
        <w:pStyle w:val="Normal1"/>
        <w:numPr>
          <w:ilvl w:val="0"/>
          <w:numId w:val="1"/>
        </w:numPr>
        <w:spacing w:before="0" w:after="0" w:line="480" w:lineRule="auto"/>
      </w:pPr>
      <w:r>
        <w:lastRenderedPageBreak/>
        <w:t xml:space="preserve">Section 4. Software Test Cases – identifies all major test cases needed to ensure that all the project requirements as identified in the SRS have been met.  </w:t>
      </w:r>
    </w:p>
    <w:p w14:paraId="33357B25" w14:textId="77777777" w:rsidR="00713DD0" w:rsidRDefault="0049374D">
      <w:pPr>
        <w:pStyle w:val="Heading2"/>
        <w:numPr>
          <w:ilvl w:val="1"/>
          <w:numId w:val="2"/>
        </w:numPr>
      </w:pPr>
      <w:bookmarkStart w:id="9" w:name="_3dy6vkm" w:colFirst="0" w:colLast="0"/>
      <w:bookmarkEnd w:id="9"/>
      <w:r>
        <w:t>Reference Material</w:t>
      </w:r>
    </w:p>
    <w:p w14:paraId="25C21209" w14:textId="77777777" w:rsidR="00713DD0" w:rsidRDefault="0049374D" w:rsidP="00A47CB6">
      <w:pPr>
        <w:pStyle w:val="Normal1"/>
        <w:spacing w:line="480" w:lineRule="auto"/>
      </w:pPr>
      <w:r>
        <w:t xml:space="preserve">A complete list of all documents and sources referenced in this Software Test Plan is detailed below. </w:t>
      </w:r>
    </w:p>
    <w:p w14:paraId="213AA3B6" w14:textId="77777777" w:rsidR="00DB4E0F" w:rsidRDefault="00DB4E0F" w:rsidP="00DB4E0F">
      <w:pPr>
        <w:pStyle w:val="ListParagraph"/>
        <w:numPr>
          <w:ilvl w:val="0"/>
          <w:numId w:val="3"/>
        </w:numPr>
        <w:spacing w:line="480" w:lineRule="auto"/>
      </w:pPr>
      <w:r>
        <w:t xml:space="preserve">IEEE Standard for Software Project Management Plans.  IEEE Std 1058.1-1987, 31 Aug. 1988. Accessed via </w:t>
      </w:r>
      <w:hyperlink r:id="rId11">
        <w:r w:rsidRPr="0017465A">
          <w:t>http://www.math.uaa.alaska.edu/~afkjm/cs401/IEEE830.pdf</w:t>
        </w:r>
      </w:hyperlink>
      <w:r>
        <w:t xml:space="preserve"> </w:t>
      </w:r>
    </w:p>
    <w:p w14:paraId="61A738AF" w14:textId="77777777" w:rsidR="00713C8A" w:rsidRDefault="00713C8A" w:rsidP="00DB4E0F">
      <w:pPr>
        <w:pStyle w:val="ListParagraph"/>
        <w:numPr>
          <w:ilvl w:val="0"/>
          <w:numId w:val="3"/>
        </w:numPr>
        <w:spacing w:line="480" w:lineRule="auto"/>
      </w:pPr>
      <w:r>
        <w:t xml:space="preserve">Requirements Traceability Matrix – RTM. Accessed via </w:t>
      </w:r>
      <w:r w:rsidRPr="00713C8A">
        <w:t>https://project-management.com/requirements-traceability-matrix-rtm/</w:t>
      </w:r>
    </w:p>
    <w:p w14:paraId="67367AEC" w14:textId="77777777" w:rsidR="00713DD0" w:rsidRDefault="00713C8A" w:rsidP="00713C8A">
      <w:pPr>
        <w:pStyle w:val="Normal1"/>
        <w:numPr>
          <w:ilvl w:val="0"/>
          <w:numId w:val="3"/>
        </w:numPr>
        <w:spacing w:line="480" w:lineRule="auto"/>
      </w:pPr>
      <w:r>
        <w:t xml:space="preserve">SWEN 670 Capstone Project Guide. Accessed via </w:t>
      </w:r>
      <w:r w:rsidRPr="00DB4E0F">
        <w:t>https://learn.umuc.edu/d2l/le/content/444089/viewContent/16973490/View</w:t>
      </w:r>
    </w:p>
    <w:p w14:paraId="30169869" w14:textId="77777777" w:rsidR="00713DD0" w:rsidRDefault="0049374D">
      <w:pPr>
        <w:pStyle w:val="Heading2"/>
        <w:numPr>
          <w:ilvl w:val="1"/>
          <w:numId w:val="2"/>
        </w:numPr>
      </w:pPr>
      <w:bookmarkStart w:id="10" w:name="_1t3h5sf" w:colFirst="0" w:colLast="0"/>
      <w:bookmarkEnd w:id="10"/>
      <w:r>
        <w:t>Definitions</w:t>
      </w:r>
      <w:r w:rsidR="00BC2306">
        <w:t>,</w:t>
      </w:r>
      <w:r>
        <w:t xml:space="preserve"> Acronyms</w:t>
      </w:r>
      <w:r w:rsidR="00BC2306">
        <w:t>, and Abbreviations</w:t>
      </w:r>
    </w:p>
    <w:p w14:paraId="6DE1C477" w14:textId="77777777" w:rsidR="00A47CB6" w:rsidRDefault="00A47CB6" w:rsidP="00A47CB6">
      <w:pPr>
        <w:pStyle w:val="Normal1"/>
        <w:spacing w:line="480" w:lineRule="auto"/>
      </w:pPr>
      <w:r>
        <w:t>Table 1 below gives the definitions for the acronyms and abbreviations related to this Software Test Plan of UMGC City Application.</w:t>
      </w:r>
    </w:p>
    <w:p w14:paraId="093AFEA6" w14:textId="77777777" w:rsidR="00A47CB6" w:rsidRPr="00A47CB6" w:rsidRDefault="00A47CB6" w:rsidP="00A47CB6">
      <w:pPr>
        <w:pStyle w:val="Normal1"/>
      </w:pPr>
    </w:p>
    <w:p w14:paraId="3747CBB2" w14:textId="77777777" w:rsidR="00713DD0" w:rsidRDefault="0069599A">
      <w:pPr>
        <w:pStyle w:val="Normal1"/>
        <w:ind w:left="576"/>
        <w:jc w:val="center"/>
        <w:rPr>
          <w:i/>
        </w:rPr>
      </w:pPr>
      <w:r>
        <w:rPr>
          <w:i/>
        </w:rPr>
        <w:t xml:space="preserve">Table 1 – Definitions, </w:t>
      </w:r>
      <w:r w:rsidR="0049374D">
        <w:rPr>
          <w:i/>
        </w:rPr>
        <w:t>Acronyms</w:t>
      </w:r>
      <w:r>
        <w:rPr>
          <w:i/>
        </w:rPr>
        <w:t>, and Abbreviations</w:t>
      </w:r>
    </w:p>
    <w:tbl>
      <w:tblPr>
        <w:tblStyle w:val="a0"/>
        <w:tblW w:w="89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70"/>
        <w:gridCol w:w="6600"/>
      </w:tblGrid>
      <w:tr w:rsidR="00713DD0" w14:paraId="297E699C" w14:textId="77777777" w:rsidTr="00BC2306">
        <w:trPr>
          <w:trHeight w:val="453"/>
          <w:jc w:val="center"/>
        </w:trPr>
        <w:tc>
          <w:tcPr>
            <w:tcW w:w="2370" w:type="dxa"/>
            <w:tcBorders>
              <w:top w:val="single" w:sz="4" w:space="0" w:color="000000"/>
              <w:left w:val="single" w:sz="4" w:space="0" w:color="000000"/>
              <w:bottom w:val="single" w:sz="4" w:space="0" w:color="000000"/>
              <w:right w:val="single" w:sz="4" w:space="0" w:color="000000"/>
            </w:tcBorders>
          </w:tcPr>
          <w:p w14:paraId="585E37A4" w14:textId="77777777" w:rsidR="00A47CB6" w:rsidRDefault="0049374D">
            <w:pPr>
              <w:pStyle w:val="Normal1"/>
              <w:rPr>
                <w:sz w:val="28"/>
                <w:szCs w:val="28"/>
              </w:rPr>
            </w:pPr>
            <w:r w:rsidRPr="00BC2306">
              <w:rPr>
                <w:sz w:val="28"/>
                <w:szCs w:val="28"/>
              </w:rPr>
              <w:t>A</w:t>
            </w:r>
            <w:r w:rsidR="00A47CB6">
              <w:rPr>
                <w:sz w:val="28"/>
                <w:szCs w:val="28"/>
              </w:rPr>
              <w:t>cronym/</w:t>
            </w:r>
          </w:p>
          <w:p w14:paraId="31896F76" w14:textId="77777777" w:rsidR="00713DD0" w:rsidRPr="00BC2306" w:rsidRDefault="00A47CB6">
            <w:pPr>
              <w:pStyle w:val="Normal1"/>
              <w:rPr>
                <w:sz w:val="28"/>
                <w:szCs w:val="28"/>
              </w:rPr>
            </w:pPr>
            <w:r>
              <w:rPr>
                <w:sz w:val="28"/>
                <w:szCs w:val="28"/>
              </w:rPr>
              <w:t>A</w:t>
            </w:r>
            <w:r w:rsidR="0049374D" w:rsidRPr="00BC2306">
              <w:rPr>
                <w:sz w:val="28"/>
                <w:szCs w:val="28"/>
              </w:rPr>
              <w:t>bbreviation</w:t>
            </w:r>
          </w:p>
        </w:tc>
        <w:tc>
          <w:tcPr>
            <w:tcW w:w="6600" w:type="dxa"/>
            <w:tcBorders>
              <w:top w:val="single" w:sz="4" w:space="0" w:color="000000"/>
              <w:left w:val="single" w:sz="4" w:space="0" w:color="000000"/>
              <w:bottom w:val="single" w:sz="4" w:space="0" w:color="000000"/>
              <w:right w:val="single" w:sz="4" w:space="0" w:color="000000"/>
            </w:tcBorders>
          </w:tcPr>
          <w:p w14:paraId="0085D664" w14:textId="77777777" w:rsidR="00713DD0" w:rsidRPr="00BC2306" w:rsidRDefault="0049374D">
            <w:pPr>
              <w:pStyle w:val="Normal1"/>
              <w:rPr>
                <w:sz w:val="28"/>
                <w:szCs w:val="28"/>
              </w:rPr>
            </w:pPr>
            <w:r w:rsidRPr="00BC2306">
              <w:rPr>
                <w:sz w:val="28"/>
                <w:szCs w:val="28"/>
              </w:rPr>
              <w:t>Definition</w:t>
            </w:r>
          </w:p>
        </w:tc>
      </w:tr>
      <w:tr w:rsidR="00BC2306" w14:paraId="5D400187" w14:textId="77777777" w:rsidTr="00BC2306">
        <w:trPr>
          <w:trHeight w:val="453"/>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0C0" w14:textId="77777777" w:rsidR="00BC2306" w:rsidRDefault="00BC2306">
            <w:pPr>
              <w:pStyle w:val="Normal1"/>
              <w:spacing w:before="0" w:after="0" w:line="276" w:lineRule="auto"/>
            </w:pPr>
            <w:r>
              <w:t>ChatBot</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4BB3E" w14:textId="77777777" w:rsidR="00BC2306" w:rsidRDefault="00BC2306" w:rsidP="00BC2306">
            <w:pPr>
              <w:pStyle w:val="Normal1"/>
              <w:spacing w:before="0" w:after="0" w:line="360" w:lineRule="auto"/>
            </w:pPr>
            <w:r>
              <w:rPr>
                <w:color w:val="111111"/>
                <w:highlight w:val="white"/>
              </w:rPr>
              <w:t>A</w:t>
            </w:r>
            <w:r w:rsidRPr="00156A12">
              <w:rPr>
                <w:color w:val="111111"/>
                <w:highlight w:val="white"/>
              </w:rPr>
              <w:t xml:space="preserve"> computer program designed to simulate conversation with human users</w:t>
            </w:r>
          </w:p>
        </w:tc>
      </w:tr>
      <w:tr w:rsidR="0069599A" w14:paraId="7842B43B" w14:textId="77777777" w:rsidTr="00BC2306">
        <w:trPr>
          <w:trHeight w:val="453"/>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7873C" w14:textId="77777777" w:rsidR="0069599A" w:rsidRDefault="0069599A">
            <w:pPr>
              <w:pStyle w:val="Normal1"/>
              <w:spacing w:before="0" w:after="0" w:line="276" w:lineRule="auto"/>
            </w:pPr>
            <w:r>
              <w:t>CRUD</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BF7EB" w14:textId="77777777" w:rsidR="0069599A" w:rsidRDefault="0069599A" w:rsidP="00BC2306">
            <w:pPr>
              <w:pStyle w:val="Normal1"/>
              <w:spacing w:before="0" w:after="0" w:line="360" w:lineRule="auto"/>
              <w:rPr>
                <w:color w:val="111111"/>
                <w:highlight w:val="white"/>
              </w:rPr>
            </w:pPr>
            <w:r>
              <w:rPr>
                <w:color w:val="111111"/>
                <w:highlight w:val="white"/>
              </w:rPr>
              <w:t>Create, Read, Update, and Delete</w:t>
            </w:r>
          </w:p>
        </w:tc>
      </w:tr>
      <w:tr w:rsidR="00BC2306" w14:paraId="1828E784" w14:textId="77777777" w:rsidTr="00BC2306">
        <w:trPr>
          <w:trHeight w:val="453"/>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92EAD" w14:textId="77777777" w:rsidR="00BC2306" w:rsidRDefault="00BC2306">
            <w:pPr>
              <w:pStyle w:val="Normal1"/>
              <w:spacing w:before="0" w:after="0" w:line="276" w:lineRule="auto"/>
            </w:pPr>
            <w:r>
              <w:t>DevOps</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06469" w14:textId="77777777" w:rsidR="00BC2306" w:rsidRDefault="00BC2306" w:rsidP="00BC2306">
            <w:pPr>
              <w:pStyle w:val="Normal1"/>
              <w:spacing w:before="0" w:after="0" w:line="360" w:lineRule="auto"/>
            </w:pPr>
            <w:r>
              <w:t>Development Operations</w:t>
            </w:r>
          </w:p>
        </w:tc>
      </w:tr>
      <w:tr w:rsidR="00713DD0" w14:paraId="03A456D6" w14:textId="77777777" w:rsidTr="00BC2306">
        <w:trPr>
          <w:trHeight w:val="453"/>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465E7C" w14:textId="77777777" w:rsidR="00713DD0" w:rsidRDefault="0049374D">
            <w:pPr>
              <w:pStyle w:val="Normal1"/>
              <w:spacing w:before="0" w:after="0" w:line="276" w:lineRule="auto"/>
            </w:pPr>
            <w:r>
              <w:lastRenderedPageBreak/>
              <w:t>GHz</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A3A957" w14:textId="77777777" w:rsidR="00713DD0" w:rsidRDefault="0049374D" w:rsidP="00BC2306">
            <w:pPr>
              <w:pStyle w:val="Normal1"/>
              <w:spacing w:before="0" w:after="0" w:line="360" w:lineRule="auto"/>
            </w:pPr>
            <w:r>
              <w:t>Gigahertz</w:t>
            </w:r>
          </w:p>
        </w:tc>
      </w:tr>
      <w:tr w:rsidR="00A47CB6" w14:paraId="482DDCC2" w14:textId="77777777" w:rsidTr="00BC2306">
        <w:trPr>
          <w:trHeight w:val="453"/>
          <w:jc w:val="center"/>
        </w:trPr>
        <w:tc>
          <w:tcPr>
            <w:tcW w:w="23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3F641" w14:textId="77777777" w:rsidR="00A47CB6" w:rsidRDefault="00A47CB6">
            <w:pPr>
              <w:pStyle w:val="Normal1"/>
              <w:spacing w:before="0" w:after="0" w:line="276" w:lineRule="auto"/>
            </w:pPr>
            <w:r>
              <w:t>GUI</w:t>
            </w:r>
          </w:p>
        </w:tc>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0363" w14:textId="77777777" w:rsidR="00A47CB6" w:rsidRDefault="00A47CB6" w:rsidP="00BC2306">
            <w:pPr>
              <w:pStyle w:val="Normal1"/>
              <w:spacing w:before="0" w:after="0" w:line="360" w:lineRule="auto"/>
            </w:pPr>
            <w:r>
              <w:t>Graphical User Interface</w:t>
            </w:r>
          </w:p>
        </w:tc>
      </w:tr>
      <w:tr w:rsidR="00713DD0" w14:paraId="4C84D909" w14:textId="77777777" w:rsidTr="00BC2306">
        <w:trPr>
          <w:trHeight w:val="48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7AD89E" w14:textId="77777777" w:rsidR="00713DD0" w:rsidRDefault="0049374D">
            <w:pPr>
              <w:pStyle w:val="Normal1"/>
              <w:spacing w:before="0" w:after="0" w:line="276" w:lineRule="auto"/>
            </w:pPr>
            <w:r>
              <w:t>IDE</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D4EC94" w14:textId="77777777" w:rsidR="00713DD0" w:rsidRDefault="0049374D" w:rsidP="00BC2306">
            <w:pPr>
              <w:pStyle w:val="Normal1"/>
              <w:spacing w:before="0" w:after="0" w:line="360" w:lineRule="auto"/>
            </w:pPr>
            <w:r>
              <w:t>Integrated Development Environment</w:t>
            </w:r>
          </w:p>
        </w:tc>
      </w:tr>
      <w:tr w:rsidR="00713DD0" w14:paraId="3998BF9F"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86FDFF" w14:textId="77777777" w:rsidR="00713DD0" w:rsidRDefault="0049374D">
            <w:pPr>
              <w:pStyle w:val="Normal1"/>
              <w:spacing w:before="0" w:after="0" w:line="276" w:lineRule="auto"/>
            </w:pPr>
            <w:r>
              <w:t>IEEE</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CADD4E" w14:textId="77777777" w:rsidR="00713DD0" w:rsidRDefault="0049374D" w:rsidP="00BC2306">
            <w:pPr>
              <w:pStyle w:val="Normal1"/>
              <w:spacing w:before="0" w:after="0" w:line="360" w:lineRule="auto"/>
            </w:pPr>
            <w:r>
              <w:t>Institute of Electrical and Electronics Engineers</w:t>
            </w:r>
          </w:p>
        </w:tc>
      </w:tr>
      <w:tr w:rsidR="00713DD0" w14:paraId="286DBE8F"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FBF8C6" w14:textId="77777777" w:rsidR="00713DD0" w:rsidRDefault="0049374D">
            <w:pPr>
              <w:pStyle w:val="Normal1"/>
              <w:spacing w:before="0" w:after="0" w:line="276" w:lineRule="auto"/>
            </w:pPr>
            <w:r>
              <w:t>JDK</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839EBE" w14:textId="77777777" w:rsidR="00713DD0" w:rsidRDefault="0049374D" w:rsidP="00BC2306">
            <w:pPr>
              <w:pStyle w:val="Normal1"/>
              <w:spacing w:before="0" w:after="0" w:line="360" w:lineRule="auto"/>
            </w:pPr>
            <w:r>
              <w:t>Java Development Kit</w:t>
            </w:r>
          </w:p>
        </w:tc>
      </w:tr>
      <w:tr w:rsidR="00713DD0" w14:paraId="0D8D4F55" w14:textId="77777777" w:rsidTr="00BC2306">
        <w:trPr>
          <w:trHeight w:val="48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343E22" w14:textId="77777777" w:rsidR="00713DD0" w:rsidRDefault="0049374D">
            <w:pPr>
              <w:pStyle w:val="Normal1"/>
              <w:spacing w:before="0" w:after="0" w:line="276" w:lineRule="auto"/>
            </w:pPr>
            <w:r>
              <w:t>MB</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404B16" w14:textId="77777777" w:rsidR="00713DD0" w:rsidRDefault="0049374D" w:rsidP="00BC2306">
            <w:pPr>
              <w:pStyle w:val="Normal1"/>
              <w:spacing w:before="0" w:after="0" w:line="360" w:lineRule="auto"/>
            </w:pPr>
            <w:r>
              <w:t>Megabyte</w:t>
            </w:r>
          </w:p>
        </w:tc>
      </w:tr>
      <w:tr w:rsidR="00713DD0" w14:paraId="75B7B191"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29162C" w14:textId="77777777" w:rsidR="00713DD0" w:rsidRDefault="0049374D">
            <w:pPr>
              <w:pStyle w:val="Normal1"/>
              <w:spacing w:before="0" w:after="0" w:line="276" w:lineRule="auto"/>
            </w:pPr>
            <w:r>
              <w:t>OS</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44427E" w14:textId="77777777" w:rsidR="00713DD0" w:rsidRDefault="0049374D" w:rsidP="00BC2306">
            <w:pPr>
              <w:pStyle w:val="Normal1"/>
              <w:spacing w:before="0" w:after="0" w:line="360" w:lineRule="auto"/>
            </w:pPr>
            <w:r>
              <w:t>Operating System</w:t>
            </w:r>
          </w:p>
        </w:tc>
      </w:tr>
      <w:tr w:rsidR="00713DD0" w14:paraId="222E72DF"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23EC32" w14:textId="77777777" w:rsidR="00713DD0" w:rsidRDefault="0049374D">
            <w:pPr>
              <w:pStyle w:val="Normal1"/>
              <w:spacing w:before="0" w:after="0" w:line="276" w:lineRule="auto"/>
            </w:pPr>
            <w:r>
              <w:t>SRS</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28F43C" w14:textId="77777777" w:rsidR="00713DD0" w:rsidRDefault="0049374D" w:rsidP="00BC2306">
            <w:pPr>
              <w:pStyle w:val="Normal1"/>
              <w:spacing w:before="0" w:after="0" w:line="360" w:lineRule="auto"/>
            </w:pPr>
            <w:r>
              <w:t>Software Requirements Specification</w:t>
            </w:r>
          </w:p>
        </w:tc>
      </w:tr>
      <w:tr w:rsidR="00713DD0" w14:paraId="5B25560F"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F99D04" w14:textId="77777777" w:rsidR="00713DD0" w:rsidRDefault="0049374D">
            <w:pPr>
              <w:pStyle w:val="Normal1"/>
              <w:spacing w:before="0" w:after="0" w:line="276" w:lineRule="auto"/>
            </w:pPr>
            <w:r>
              <w:t>STP</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0991A7" w14:textId="77777777" w:rsidR="00713DD0" w:rsidRDefault="0049374D" w:rsidP="00BC2306">
            <w:pPr>
              <w:pStyle w:val="Normal1"/>
              <w:spacing w:before="0" w:after="0" w:line="360" w:lineRule="auto"/>
            </w:pPr>
            <w:r>
              <w:t>Software Test Plan</w:t>
            </w:r>
          </w:p>
        </w:tc>
      </w:tr>
      <w:tr w:rsidR="00713DD0" w14:paraId="2604B918"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63659A" w14:textId="77777777" w:rsidR="00713DD0" w:rsidRDefault="0049374D">
            <w:pPr>
              <w:pStyle w:val="Normal1"/>
              <w:spacing w:before="0" w:after="0" w:line="276" w:lineRule="auto"/>
            </w:pPr>
            <w:r>
              <w:t>SWEN</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3D8ADA" w14:textId="77777777" w:rsidR="00713DD0" w:rsidRDefault="0049374D" w:rsidP="00BC2306">
            <w:pPr>
              <w:pStyle w:val="Normal1"/>
              <w:spacing w:before="0" w:after="0" w:line="360" w:lineRule="auto"/>
            </w:pPr>
            <w:r>
              <w:t>Software Engineering</w:t>
            </w:r>
          </w:p>
        </w:tc>
      </w:tr>
      <w:tr w:rsidR="00A47CB6" w14:paraId="6A0607A4"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3D96C7" w14:textId="77777777" w:rsidR="00A47CB6" w:rsidRDefault="00A47CB6">
            <w:pPr>
              <w:pStyle w:val="Normal1"/>
              <w:spacing w:before="0" w:after="0" w:line="276" w:lineRule="auto"/>
            </w:pPr>
            <w:r>
              <w:t>UMGC</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CE0797" w14:textId="77777777" w:rsidR="00A47CB6" w:rsidRDefault="00A47CB6" w:rsidP="00BC2306">
            <w:pPr>
              <w:pStyle w:val="Normal1"/>
              <w:spacing w:before="0" w:after="0" w:line="360" w:lineRule="auto"/>
            </w:pPr>
            <w:r>
              <w:t>University of Maryland Global Campus</w:t>
            </w:r>
          </w:p>
        </w:tc>
      </w:tr>
      <w:tr w:rsidR="00713DD0" w14:paraId="7C348D58" w14:textId="77777777" w:rsidTr="00BC2306">
        <w:trPr>
          <w:trHeight w:val="453"/>
          <w:jc w:val="center"/>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00BFA" w14:textId="77777777" w:rsidR="00713DD0" w:rsidRDefault="0049374D">
            <w:pPr>
              <w:pStyle w:val="Normal1"/>
              <w:spacing w:before="0" w:after="0" w:line="276" w:lineRule="auto"/>
            </w:pPr>
            <w:r>
              <w:t>RTM</w:t>
            </w:r>
          </w:p>
        </w:tc>
        <w:tc>
          <w:tcPr>
            <w:tcW w:w="66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B830C9" w14:textId="77777777" w:rsidR="00713DD0" w:rsidRDefault="0049374D" w:rsidP="00BC2306">
            <w:pPr>
              <w:pStyle w:val="Normal1"/>
              <w:spacing w:before="0" w:after="0" w:line="360" w:lineRule="auto"/>
            </w:pPr>
            <w:r>
              <w:t>Requirements Traceability Matrix</w:t>
            </w:r>
          </w:p>
        </w:tc>
      </w:tr>
    </w:tbl>
    <w:p w14:paraId="071F72C4" w14:textId="77777777" w:rsidR="00713DD0" w:rsidRDefault="00713DD0">
      <w:pPr>
        <w:pStyle w:val="Normal1"/>
      </w:pPr>
    </w:p>
    <w:p w14:paraId="5C827E2D" w14:textId="77777777" w:rsidR="00713DD0" w:rsidRDefault="0049374D">
      <w:pPr>
        <w:pStyle w:val="Heading1"/>
        <w:numPr>
          <w:ilvl w:val="0"/>
          <w:numId w:val="2"/>
        </w:numPr>
      </w:pPr>
      <w:bookmarkStart w:id="11" w:name="_4d34og8" w:colFirst="0" w:colLast="0"/>
      <w:bookmarkEnd w:id="11"/>
      <w:r>
        <w:t>Environmental Requirements</w:t>
      </w:r>
    </w:p>
    <w:p w14:paraId="152F6E4D" w14:textId="77777777" w:rsidR="00713DD0" w:rsidRDefault="0049374D">
      <w:pPr>
        <w:pStyle w:val="Normal1"/>
        <w:pBdr>
          <w:top w:val="nil"/>
          <w:left w:val="nil"/>
          <w:bottom w:val="nil"/>
          <w:right w:val="nil"/>
          <w:between w:val="nil"/>
        </w:pBdr>
        <w:spacing w:line="480" w:lineRule="auto"/>
        <w:rPr>
          <w:color w:val="000000"/>
        </w:rPr>
      </w:pPr>
      <w:bookmarkStart w:id="12" w:name="_2s8eyo1" w:colFirst="0" w:colLast="0"/>
      <w:bookmarkEnd w:id="12"/>
      <w:r>
        <w:rPr>
          <w:color w:val="000000"/>
        </w:rPr>
        <w:t>This section specifies the test environment including the physical characteristics, hardware, software, and testing supplies required for conducting software testing.</w:t>
      </w:r>
      <w:r>
        <w:rPr>
          <w:i/>
          <w:color w:val="000000"/>
        </w:rPr>
        <w:t xml:space="preserve"> </w:t>
      </w:r>
    </w:p>
    <w:p w14:paraId="57A72D4E" w14:textId="77777777" w:rsidR="00713DD0" w:rsidRDefault="0049374D">
      <w:pPr>
        <w:pStyle w:val="Heading2"/>
        <w:numPr>
          <w:ilvl w:val="1"/>
          <w:numId w:val="2"/>
        </w:numPr>
      </w:pPr>
      <w:bookmarkStart w:id="13" w:name="_17dp8vu" w:colFirst="0" w:colLast="0"/>
      <w:bookmarkEnd w:id="13"/>
      <w:r>
        <w:t>Hardware</w:t>
      </w:r>
    </w:p>
    <w:p w14:paraId="4381DF0E" w14:textId="5151E6BD" w:rsidR="00713DD0" w:rsidRDefault="00073877" w:rsidP="008729E5">
      <w:pPr>
        <w:pStyle w:val="Normal1"/>
        <w:numPr>
          <w:ilvl w:val="0"/>
          <w:numId w:val="7"/>
        </w:numPr>
        <w:rPr>
          <w:ins w:id="14" w:author="zelharao@masonlive.gmu.edu" w:date="2020-03-31T20:23:00Z"/>
        </w:rPr>
      </w:pPr>
      <w:ins w:id="15" w:author="zelharao@masonlive.gmu.edu" w:date="2020-03-31T20:10:00Z">
        <w:r>
          <w:t>A</w:t>
        </w:r>
      </w:ins>
      <w:ins w:id="16" w:author="zelharao@masonlive.gmu.edu" w:date="2020-03-31T20:09:00Z">
        <w:r>
          <w:t xml:space="preserve"> </w:t>
        </w:r>
      </w:ins>
      <w:del w:id="17" w:author="zelharao@masonlive.gmu.edu" w:date="2020-03-31T20:03:00Z">
        <w:r w:rsidR="0049374D" w:rsidDel="00073877">
          <w:delText>{What hardware is required? Internet connection? Input/Keyboard/Mouse?}</w:delText>
        </w:r>
      </w:del>
      <w:ins w:id="18" w:author="zelharao@masonlive.gmu.edu" w:date="2020-03-31T20:10:00Z">
        <w:r>
          <w:t>desktop or laptop is required to carry out the testing</w:t>
        </w:r>
      </w:ins>
      <w:ins w:id="19" w:author="zelharao@masonlive.gmu.edu" w:date="2020-03-31T20:11:00Z">
        <w:r>
          <w:t xml:space="preserve"> of the application</w:t>
        </w:r>
      </w:ins>
      <w:ins w:id="20" w:author="zelharao@masonlive.gmu.edu" w:date="2020-03-31T20:10:00Z">
        <w:r>
          <w:t xml:space="preserve">. The computer system </w:t>
        </w:r>
      </w:ins>
      <w:ins w:id="21" w:author="zelharao@masonlive.gmu.edu" w:date="2020-03-31T20:11:00Z">
        <w:r>
          <w:t xml:space="preserve">should have </w:t>
        </w:r>
      </w:ins>
      <w:ins w:id="22" w:author="zelharao@masonlive.gmu.edu" w:date="2020-03-31T20:03:00Z">
        <w:r>
          <w:t xml:space="preserve">a minimum of 4 </w:t>
        </w:r>
      </w:ins>
      <w:ins w:id="23" w:author="zelharao@masonlive.gmu.edu" w:date="2020-03-31T20:04:00Z">
        <w:r>
          <w:t>G</w:t>
        </w:r>
      </w:ins>
      <w:ins w:id="24" w:author="zelharao@masonlive.gmu.edu" w:date="2020-03-31T20:03:00Z">
        <w:r>
          <w:t>b of RAM</w:t>
        </w:r>
      </w:ins>
      <w:ins w:id="25" w:author="zelharao@masonlive.gmu.edu" w:date="2020-03-31T20:09:00Z">
        <w:r>
          <w:t xml:space="preserve"> </w:t>
        </w:r>
      </w:ins>
      <w:ins w:id="26" w:author="zelharao@masonlive.gmu.edu" w:date="2020-03-31T20:11:00Z">
        <w:r>
          <w:t xml:space="preserve">to run </w:t>
        </w:r>
      </w:ins>
      <w:ins w:id="27" w:author="zelharao@masonlive.gmu.edu" w:date="2020-03-31T20:21:00Z">
        <w:r w:rsidR="00AE365F">
          <w:t>jUnit and Selenium IDE</w:t>
        </w:r>
      </w:ins>
      <w:ins w:id="28" w:author="zelharao@masonlive.gmu.edu" w:date="2020-03-31T20:03:00Z">
        <w:r>
          <w:t>.</w:t>
        </w:r>
      </w:ins>
      <w:ins w:id="29" w:author="zelharao@masonlive.gmu.edu" w:date="2020-03-31T20:14:00Z">
        <w:r w:rsidR="004615DB">
          <w:t xml:space="preserve"> </w:t>
        </w:r>
      </w:ins>
    </w:p>
    <w:p w14:paraId="26D98CB5" w14:textId="4B532F7F" w:rsidR="008729E5" w:rsidRDefault="008729E5" w:rsidP="008729E5">
      <w:pPr>
        <w:pStyle w:val="Normal1"/>
        <w:numPr>
          <w:ilvl w:val="0"/>
          <w:numId w:val="7"/>
        </w:numPr>
        <w:pPrChange w:id="30" w:author="zelharao@masonlive.gmu.edu" w:date="2020-03-31T20:22:00Z">
          <w:pPr>
            <w:pStyle w:val="Normal1"/>
          </w:pPr>
        </w:pPrChange>
      </w:pPr>
      <w:ins w:id="31" w:author="zelharao@masonlive.gmu.edu" w:date="2020-03-31T20:23:00Z">
        <w:r>
          <w:t>A stable internet connection is required to connect to the web application.</w:t>
        </w:r>
      </w:ins>
    </w:p>
    <w:p w14:paraId="6856EE21" w14:textId="77777777" w:rsidR="00713DD0" w:rsidRDefault="00713DD0">
      <w:pPr>
        <w:pStyle w:val="Normal1"/>
      </w:pPr>
    </w:p>
    <w:p w14:paraId="69FA6438" w14:textId="3CA715AC" w:rsidR="00713DD0" w:rsidRDefault="0049374D">
      <w:pPr>
        <w:pStyle w:val="Heading2"/>
        <w:numPr>
          <w:ilvl w:val="1"/>
          <w:numId w:val="2"/>
        </w:numPr>
        <w:rPr>
          <w:ins w:id="32" w:author="zelharao@masonlive.gmu.edu" w:date="2020-03-31T20:15:00Z"/>
        </w:rPr>
      </w:pPr>
      <w:bookmarkStart w:id="33" w:name="_3rdcrjn" w:colFirst="0" w:colLast="0"/>
      <w:bookmarkEnd w:id="33"/>
      <w:r>
        <w:lastRenderedPageBreak/>
        <w:t>Software</w:t>
      </w:r>
    </w:p>
    <w:p w14:paraId="70F72AD8" w14:textId="254C0DE2" w:rsidR="004615DB" w:rsidRPr="008729E5" w:rsidRDefault="004615DB" w:rsidP="004615DB">
      <w:pPr>
        <w:pStyle w:val="Normal1"/>
        <w:pPrChange w:id="34" w:author="zelharao@masonlive.gmu.edu" w:date="2020-03-31T20:15:00Z">
          <w:pPr>
            <w:pStyle w:val="Heading2"/>
            <w:numPr>
              <w:ilvl w:val="1"/>
              <w:numId w:val="2"/>
            </w:numPr>
          </w:pPr>
        </w:pPrChange>
      </w:pPr>
      <w:ins w:id="35" w:author="zelharao@masonlive.gmu.edu" w:date="2020-03-31T20:15:00Z">
        <w:r>
          <w:t>The following applications are required to perform both unit and functional testing</w:t>
        </w:r>
      </w:ins>
      <w:ins w:id="36" w:author="zelharao@masonlive.gmu.edu" w:date="2020-03-31T20:16:00Z">
        <w:r>
          <w:t>:</w:t>
        </w:r>
      </w:ins>
    </w:p>
    <w:p w14:paraId="795005CD" w14:textId="08085EAC" w:rsidR="00073877" w:rsidDel="00AE365F" w:rsidRDefault="0049374D">
      <w:pPr>
        <w:pStyle w:val="Normal1"/>
        <w:rPr>
          <w:del w:id="37" w:author="zelharao@masonlive.gmu.edu" w:date="2020-03-31T20:13:00Z"/>
        </w:rPr>
      </w:pPr>
      <w:del w:id="38" w:author="zelharao@masonlive.gmu.edu" w:date="2020-03-31T20:05:00Z">
        <w:r w:rsidDel="00073877">
          <w:delText>{What software is required? Special licenses/downloads?}</w:delText>
        </w:r>
      </w:del>
    </w:p>
    <w:p w14:paraId="0B9BBC61" w14:textId="70969A78" w:rsidR="00AE365F" w:rsidRDefault="00AE365F">
      <w:pPr>
        <w:pStyle w:val="Normal1"/>
        <w:rPr>
          <w:ins w:id="39" w:author="zelharao@masonlive.gmu.edu" w:date="2020-03-31T20:16:00Z"/>
        </w:rPr>
      </w:pPr>
    </w:p>
    <w:tbl>
      <w:tblPr>
        <w:tblW w:w="8805" w:type="dxa"/>
        <w:tblBorders>
          <w:insideH w:val="nil"/>
          <w:insideV w:val="nil"/>
        </w:tblBorders>
        <w:tblLayout w:type="fixed"/>
        <w:tblLook w:val="0600" w:firstRow="0" w:lastRow="0" w:firstColumn="0" w:lastColumn="0" w:noHBand="1" w:noVBand="1"/>
        <w:tblPrChange w:id="40" w:author="zelharao@masonlive.gmu.edu" w:date="2020-03-31T20:16:00Z">
          <w:tblPr>
            <w:tblW w:w="8805" w:type="dxa"/>
            <w:tblBorders>
              <w:insideH w:val="nil"/>
              <w:insideV w:val="nil"/>
            </w:tblBorders>
            <w:tblLayout w:type="fixed"/>
            <w:tblLook w:val="0600" w:firstRow="0" w:lastRow="0" w:firstColumn="0" w:lastColumn="0" w:noHBand="1" w:noVBand="1"/>
          </w:tblPr>
        </w:tblPrChange>
      </w:tblPr>
      <w:tblGrid>
        <w:gridCol w:w="1541"/>
        <w:gridCol w:w="7264"/>
        <w:tblGridChange w:id="41">
          <w:tblGrid>
            <w:gridCol w:w="111"/>
            <w:gridCol w:w="1541"/>
            <w:gridCol w:w="268"/>
            <w:gridCol w:w="6885"/>
            <w:gridCol w:w="111"/>
          </w:tblGrid>
        </w:tblGridChange>
      </w:tblGrid>
      <w:tr w:rsidR="00AE365F" w14:paraId="5E36A8BA" w14:textId="77777777" w:rsidTr="00AE365F">
        <w:trPr>
          <w:cantSplit/>
          <w:trHeight w:val="20"/>
          <w:tblHeader/>
          <w:ins w:id="42" w:author="zelharao@masonlive.gmu.edu" w:date="2020-03-31T20:16:00Z"/>
          <w:trPrChange w:id="43" w:author="zelharao@masonlive.gmu.edu" w:date="2020-03-31T20:16:00Z">
            <w:trPr>
              <w:gridAfter w:val="0"/>
              <w:cantSplit/>
              <w:trHeight w:val="20"/>
              <w:tblHeader/>
            </w:trPr>
          </w:trPrChange>
        </w:trPr>
        <w:tc>
          <w:tcPr>
            <w:tcW w:w="1541" w:type="dxa"/>
            <w:tcBorders>
              <w:top w:val="single" w:sz="8" w:space="0" w:color="000000"/>
              <w:left w:val="single" w:sz="8" w:space="0" w:color="000000"/>
              <w:bottom w:val="single" w:sz="8" w:space="0" w:color="000000"/>
              <w:right w:val="single" w:sz="8" w:space="0" w:color="000000"/>
            </w:tcBorders>
            <w:shd w:val="clear" w:color="auto" w:fill="AEAAAA"/>
            <w:tcMar>
              <w:top w:w="100" w:type="dxa"/>
              <w:left w:w="101" w:type="dxa"/>
              <w:bottom w:w="100" w:type="dxa"/>
              <w:right w:w="101" w:type="dxa"/>
            </w:tcMar>
            <w:hideMark/>
            <w:tcPrChange w:id="44" w:author="zelharao@masonlive.gmu.edu" w:date="2020-03-31T20:16:00Z">
              <w:tcPr>
                <w:tcW w:w="1920" w:type="dxa"/>
                <w:gridSpan w:val="3"/>
                <w:tcBorders>
                  <w:top w:val="single" w:sz="8" w:space="0" w:color="000000"/>
                  <w:left w:val="single" w:sz="8" w:space="0" w:color="000000"/>
                  <w:bottom w:val="single" w:sz="8" w:space="0" w:color="000000"/>
                  <w:right w:val="single" w:sz="8" w:space="0" w:color="000000"/>
                </w:tcBorders>
                <w:shd w:val="clear" w:color="auto" w:fill="AEAAAA"/>
                <w:tcMar>
                  <w:top w:w="100" w:type="dxa"/>
                  <w:left w:w="101" w:type="dxa"/>
                  <w:bottom w:w="100" w:type="dxa"/>
                  <w:right w:w="101" w:type="dxa"/>
                </w:tcMar>
                <w:hideMark/>
              </w:tcPr>
            </w:tcPrChange>
          </w:tcPr>
          <w:p w14:paraId="52215C7B" w14:textId="77777777" w:rsidR="00AE365F" w:rsidRDefault="00AE365F">
            <w:pPr>
              <w:jc w:val="center"/>
              <w:rPr>
                <w:ins w:id="45" w:author="zelharao@masonlive.gmu.edu" w:date="2020-03-31T20:16:00Z"/>
                <w:b/>
              </w:rPr>
            </w:pPr>
            <w:ins w:id="46" w:author="zelharao@masonlive.gmu.edu" w:date="2020-03-31T20:16:00Z">
              <w:r>
                <w:rPr>
                  <w:b/>
                </w:rPr>
                <w:t>Software</w:t>
              </w:r>
            </w:ins>
          </w:p>
        </w:tc>
        <w:tc>
          <w:tcPr>
            <w:tcW w:w="7264" w:type="dxa"/>
            <w:tcBorders>
              <w:top w:val="single" w:sz="8" w:space="0" w:color="000000"/>
              <w:left w:val="nil"/>
              <w:bottom w:val="single" w:sz="8" w:space="0" w:color="000000"/>
              <w:right w:val="single" w:sz="8" w:space="0" w:color="000000"/>
            </w:tcBorders>
            <w:shd w:val="clear" w:color="auto" w:fill="AEAAAA"/>
            <w:tcMar>
              <w:top w:w="100" w:type="dxa"/>
              <w:left w:w="101" w:type="dxa"/>
              <w:bottom w:w="100" w:type="dxa"/>
              <w:right w:w="101" w:type="dxa"/>
            </w:tcMar>
            <w:vAlign w:val="center"/>
            <w:hideMark/>
            <w:tcPrChange w:id="47" w:author="zelharao@masonlive.gmu.edu" w:date="2020-03-31T20:16:00Z">
              <w:tcPr>
                <w:tcW w:w="6885" w:type="dxa"/>
                <w:tcBorders>
                  <w:top w:val="single" w:sz="8" w:space="0" w:color="000000"/>
                  <w:left w:val="nil"/>
                  <w:bottom w:val="single" w:sz="8" w:space="0" w:color="000000"/>
                  <w:right w:val="single" w:sz="8" w:space="0" w:color="000000"/>
                </w:tcBorders>
                <w:shd w:val="clear" w:color="auto" w:fill="AEAAAA"/>
                <w:tcMar>
                  <w:top w:w="100" w:type="dxa"/>
                  <w:left w:w="101" w:type="dxa"/>
                  <w:bottom w:w="100" w:type="dxa"/>
                  <w:right w:w="101" w:type="dxa"/>
                </w:tcMar>
                <w:vAlign w:val="center"/>
                <w:hideMark/>
              </w:tcPr>
            </w:tcPrChange>
          </w:tcPr>
          <w:p w14:paraId="64E5C801" w14:textId="77777777" w:rsidR="00AE365F" w:rsidRDefault="00AE365F">
            <w:pPr>
              <w:rPr>
                <w:ins w:id="48" w:author="zelharao@masonlive.gmu.edu" w:date="2020-03-31T20:16:00Z"/>
                <w:b/>
              </w:rPr>
            </w:pPr>
            <w:ins w:id="49" w:author="zelharao@masonlive.gmu.edu" w:date="2020-03-31T20:16:00Z">
              <w:r>
                <w:rPr>
                  <w:b/>
                </w:rPr>
                <w:t>Description</w:t>
              </w:r>
            </w:ins>
          </w:p>
        </w:tc>
      </w:tr>
      <w:tr w:rsidR="00AE365F" w14:paraId="7868F667" w14:textId="77777777" w:rsidTr="00AE365F">
        <w:trPr>
          <w:cantSplit/>
          <w:trHeight w:val="20"/>
          <w:ins w:id="50" w:author="zelharao@masonlive.gmu.edu" w:date="2020-03-31T20:16:00Z"/>
          <w:trPrChange w:id="51" w:author="zelharao@masonlive.gmu.edu" w:date="2020-03-31T20:16:00Z">
            <w:trPr>
              <w:gridAfter w:val="0"/>
              <w:cantSplit/>
              <w:trHeight w:val="20"/>
            </w:trPr>
          </w:trPrChange>
        </w:trPr>
        <w:tc>
          <w:tcPr>
            <w:tcW w:w="1541"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hideMark/>
            <w:tcPrChange w:id="52" w:author="zelharao@masonlive.gmu.edu" w:date="2020-03-31T20:16:00Z">
              <w:tcPr>
                <w:tcW w:w="1920" w:type="dxa"/>
                <w:gridSpan w:val="3"/>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hideMark/>
              </w:tcPr>
            </w:tcPrChange>
          </w:tcPr>
          <w:p w14:paraId="51346CA2" w14:textId="77777777" w:rsidR="00AE365F" w:rsidRDefault="00AE365F" w:rsidP="00AE365F">
            <w:pPr>
              <w:pStyle w:val="Normal1"/>
              <w:rPr>
                <w:ins w:id="53" w:author="zelharao@masonlive.gmu.edu" w:date="2020-03-31T20:16:00Z"/>
              </w:rPr>
            </w:pPr>
            <w:ins w:id="54" w:author="zelharao@masonlive.gmu.edu" w:date="2020-03-31T20:16:00Z">
              <w:r>
                <w:t>Operating System</w:t>
              </w:r>
            </w:ins>
          </w:p>
          <w:p w14:paraId="71F3C3A8" w14:textId="5B3D13FB" w:rsidR="00AE365F" w:rsidRDefault="00AE365F">
            <w:pPr>
              <w:jc w:val="center"/>
              <w:rPr>
                <w:ins w:id="55" w:author="zelharao@masonlive.gmu.edu" w:date="2020-03-31T20:16:00Z"/>
                <w:color w:val="3C4043"/>
              </w:rPr>
            </w:pPr>
          </w:p>
        </w:tc>
        <w:tc>
          <w:tcPr>
            <w:tcW w:w="7264"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hideMark/>
            <w:tcPrChange w:id="56" w:author="zelharao@masonlive.gmu.edu" w:date="2020-03-31T20:16:00Z">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hideMark/>
              </w:tcPr>
            </w:tcPrChange>
          </w:tcPr>
          <w:p w14:paraId="2FA5E6F0" w14:textId="6A0F28A7" w:rsidR="00AE365F" w:rsidRDefault="00AE365F" w:rsidP="00AE365F">
            <w:pPr>
              <w:pStyle w:val="ListParagraph"/>
              <w:numPr>
                <w:ilvl w:val="0"/>
                <w:numId w:val="6"/>
              </w:numPr>
              <w:rPr>
                <w:ins w:id="57" w:author="zelharao@masonlive.gmu.edu" w:date="2020-03-31T20:16:00Z"/>
              </w:rPr>
              <w:pPrChange w:id="58" w:author="zelharao@masonlive.gmu.edu" w:date="2020-03-31T20:18:00Z">
                <w:pPr>
                  <w:ind w:left="-51"/>
                </w:pPr>
              </w:pPrChange>
            </w:pPr>
            <w:ins w:id="59" w:author="zelharao@masonlive.gmu.edu" w:date="2020-03-31T20:16:00Z">
              <w:r>
                <w:t xml:space="preserve">Windows 7, Windows 8, Windows 8.1, </w:t>
              </w:r>
            </w:ins>
            <w:ins w:id="60" w:author="zelharao@masonlive.gmu.edu" w:date="2020-03-31T20:20:00Z">
              <w:r>
                <w:t xml:space="preserve">or </w:t>
              </w:r>
            </w:ins>
            <w:ins w:id="61" w:author="zelharao@masonlive.gmu.edu" w:date="2020-03-31T20:16:00Z">
              <w:r>
                <w:t>Windows 10</w:t>
              </w:r>
            </w:ins>
          </w:p>
          <w:p w14:paraId="3B9FB17E" w14:textId="3608B744" w:rsidR="00AE365F" w:rsidRDefault="00AE365F" w:rsidP="00AE365F">
            <w:pPr>
              <w:pStyle w:val="ListParagraph"/>
              <w:numPr>
                <w:ilvl w:val="0"/>
                <w:numId w:val="6"/>
              </w:numPr>
              <w:rPr>
                <w:ins w:id="62" w:author="zelharao@masonlive.gmu.edu" w:date="2020-03-31T20:16:00Z"/>
              </w:rPr>
              <w:pPrChange w:id="63" w:author="zelharao@masonlive.gmu.edu" w:date="2020-03-31T20:18:00Z">
                <w:pPr>
                  <w:ind w:left="-51"/>
                </w:pPr>
              </w:pPrChange>
            </w:pPr>
            <w:ins w:id="64" w:author="zelharao@masonlive.gmu.edu" w:date="2020-03-31T20:16:00Z">
              <w:r>
                <w:t>OS X Yosemite 10.10 or later</w:t>
              </w:r>
            </w:ins>
          </w:p>
        </w:tc>
      </w:tr>
      <w:tr w:rsidR="00AE365F" w14:paraId="6E485CF7" w14:textId="77777777" w:rsidTr="00AE365F">
        <w:trPr>
          <w:cantSplit/>
          <w:trHeight w:val="20"/>
          <w:ins w:id="65" w:author="zelharao@masonlive.gmu.edu" w:date="2020-03-31T20:16:00Z"/>
          <w:trPrChange w:id="66" w:author="zelharao@masonlive.gmu.edu" w:date="2020-03-31T20:16:00Z">
            <w:trPr>
              <w:gridAfter w:val="0"/>
              <w:cantSplit/>
              <w:trHeight w:val="20"/>
            </w:trPr>
          </w:trPrChange>
        </w:trPr>
        <w:tc>
          <w:tcPr>
            <w:tcW w:w="1541"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hideMark/>
            <w:tcPrChange w:id="67" w:author="zelharao@masonlive.gmu.edu" w:date="2020-03-31T20:16:00Z">
              <w:tcPr>
                <w:tcW w:w="1920" w:type="dxa"/>
                <w:gridSpan w:val="3"/>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hideMark/>
              </w:tcPr>
            </w:tcPrChange>
          </w:tcPr>
          <w:p w14:paraId="475858E2" w14:textId="77777777" w:rsidR="00AE365F" w:rsidRDefault="00AE365F" w:rsidP="00AE365F">
            <w:pPr>
              <w:pStyle w:val="Normal1"/>
              <w:rPr>
                <w:ins w:id="68" w:author="zelharao@masonlive.gmu.edu" w:date="2020-03-31T20:17:00Z"/>
              </w:rPr>
            </w:pPr>
            <w:ins w:id="69" w:author="zelharao@masonlive.gmu.edu" w:date="2020-03-31T20:17:00Z">
              <w:r>
                <w:t>Selenium IDE</w:t>
              </w:r>
            </w:ins>
          </w:p>
          <w:p w14:paraId="6DC1C021" w14:textId="7A3B1317" w:rsidR="00AE365F" w:rsidRDefault="00AE365F">
            <w:pPr>
              <w:jc w:val="center"/>
              <w:rPr>
                <w:ins w:id="70" w:author="zelharao@masonlive.gmu.edu" w:date="2020-03-31T20:16:00Z"/>
              </w:rPr>
            </w:pPr>
          </w:p>
        </w:tc>
        <w:tc>
          <w:tcPr>
            <w:tcW w:w="7264"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hideMark/>
            <w:tcPrChange w:id="71" w:author="zelharao@masonlive.gmu.edu" w:date="2020-03-31T20:16:00Z">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hideMark/>
              </w:tcPr>
            </w:tcPrChange>
          </w:tcPr>
          <w:p w14:paraId="12EECD58" w14:textId="55DAC6C4" w:rsidR="00AE365F" w:rsidRDefault="00AE365F">
            <w:pPr>
              <w:rPr>
                <w:ins w:id="72" w:author="zelharao@masonlive.gmu.edu" w:date="2020-03-31T20:16:00Z"/>
              </w:rPr>
            </w:pPr>
            <w:ins w:id="73" w:author="zelharao@masonlive.gmu.edu" w:date="2020-03-31T20:18:00Z">
              <w:r>
                <w:t>Version 3.17</w:t>
              </w:r>
            </w:ins>
          </w:p>
        </w:tc>
      </w:tr>
      <w:tr w:rsidR="00941240" w14:paraId="67E96C0A" w14:textId="77777777" w:rsidTr="00AE365F">
        <w:trPr>
          <w:cantSplit/>
          <w:trHeight w:val="20"/>
          <w:ins w:id="74" w:author="zelharao@masonlive.gmu.edu" w:date="2020-03-31T20:32:00Z"/>
        </w:trPr>
        <w:tc>
          <w:tcPr>
            <w:tcW w:w="1541"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6530B653" w14:textId="6AD30D51" w:rsidR="00941240" w:rsidRDefault="00941240" w:rsidP="00AE365F">
            <w:pPr>
              <w:pStyle w:val="Normal1"/>
              <w:rPr>
                <w:ins w:id="75" w:author="zelharao@masonlive.gmu.edu" w:date="2020-03-31T20:32:00Z"/>
              </w:rPr>
            </w:pPr>
            <w:ins w:id="76" w:author="zelharao@masonlive.gmu.edu" w:date="2020-03-31T20:32:00Z">
              <w:r>
                <w:t>jUnit</w:t>
              </w:r>
            </w:ins>
          </w:p>
        </w:tc>
        <w:tc>
          <w:tcPr>
            <w:tcW w:w="7264"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18CF6885" w14:textId="3F167470" w:rsidR="00941240" w:rsidRDefault="00941240">
            <w:pPr>
              <w:rPr>
                <w:ins w:id="77" w:author="zelharao@masonlive.gmu.edu" w:date="2020-03-31T20:32:00Z"/>
              </w:rPr>
            </w:pPr>
            <w:ins w:id="78" w:author="zelharao@masonlive.gmu.edu" w:date="2020-03-31T20:32:00Z">
              <w:r>
                <w:t>Version 5.5.1</w:t>
              </w:r>
            </w:ins>
          </w:p>
        </w:tc>
      </w:tr>
      <w:tr w:rsidR="00AE365F" w14:paraId="26DF2B1E" w14:textId="77777777" w:rsidTr="00AE365F">
        <w:trPr>
          <w:cantSplit/>
          <w:trHeight w:val="20"/>
          <w:ins w:id="79" w:author="zelharao@masonlive.gmu.edu" w:date="2020-03-31T20:16:00Z"/>
          <w:trPrChange w:id="80" w:author="zelharao@masonlive.gmu.edu" w:date="2020-03-31T20:16:00Z">
            <w:trPr>
              <w:gridAfter w:val="0"/>
              <w:cantSplit/>
              <w:trHeight w:val="20"/>
            </w:trPr>
          </w:trPrChange>
        </w:trPr>
        <w:tc>
          <w:tcPr>
            <w:tcW w:w="1541"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hideMark/>
            <w:tcPrChange w:id="81" w:author="zelharao@masonlive.gmu.edu" w:date="2020-03-31T20:16:00Z">
              <w:tcPr>
                <w:tcW w:w="1920" w:type="dxa"/>
                <w:gridSpan w:val="3"/>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hideMark/>
              </w:tcPr>
            </w:tcPrChange>
          </w:tcPr>
          <w:p w14:paraId="6923722E" w14:textId="016040D6" w:rsidR="00AE365F" w:rsidRDefault="00AE365F" w:rsidP="00AE365F">
            <w:pPr>
              <w:pStyle w:val="Normal1"/>
              <w:rPr>
                <w:ins w:id="82" w:author="zelharao@masonlive.gmu.edu" w:date="2020-03-31T20:16:00Z"/>
              </w:rPr>
              <w:pPrChange w:id="83" w:author="zelharao@masonlive.gmu.edu" w:date="2020-03-31T20:18:00Z">
                <w:pPr>
                  <w:jc w:val="center"/>
                </w:pPr>
              </w:pPrChange>
            </w:pPr>
            <w:ins w:id="84" w:author="zelharao@masonlive.gmu.edu" w:date="2020-03-31T20:18:00Z">
              <w:r>
                <w:t>Java</w:t>
              </w:r>
            </w:ins>
          </w:p>
        </w:tc>
        <w:tc>
          <w:tcPr>
            <w:tcW w:w="7264"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hideMark/>
            <w:tcPrChange w:id="85" w:author="zelharao@masonlive.gmu.edu" w:date="2020-03-31T20:16:00Z">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hideMark/>
              </w:tcPr>
            </w:tcPrChange>
          </w:tcPr>
          <w:p w14:paraId="0FE031B2" w14:textId="77777777" w:rsidR="00AE365F" w:rsidRDefault="00AE365F">
            <w:pPr>
              <w:rPr>
                <w:ins w:id="86" w:author="zelharao@masonlive.gmu.edu" w:date="2020-03-31T20:16:00Z"/>
              </w:rPr>
            </w:pPr>
            <w:ins w:id="87" w:author="zelharao@masonlive.gmu.edu" w:date="2020-03-31T20:16:00Z">
              <w:r>
                <w:t xml:space="preserve">Java 11, all releases </w:t>
              </w:r>
            </w:ins>
          </w:p>
        </w:tc>
      </w:tr>
      <w:tr w:rsidR="00AE365F" w14:paraId="5485C096" w14:textId="77777777" w:rsidTr="00AE365F">
        <w:trPr>
          <w:cantSplit/>
          <w:trHeight w:val="20"/>
          <w:ins w:id="88" w:author="zelharao@masonlive.gmu.edu" w:date="2020-03-31T20:16:00Z"/>
          <w:trPrChange w:id="89" w:author="zelharao@masonlive.gmu.edu" w:date="2020-03-31T20:20:00Z">
            <w:trPr>
              <w:gridAfter w:val="0"/>
              <w:cantSplit/>
              <w:trHeight w:val="20"/>
            </w:trPr>
          </w:trPrChange>
        </w:trPr>
        <w:tc>
          <w:tcPr>
            <w:tcW w:w="1541"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Change w:id="90" w:author="zelharao@masonlive.gmu.edu" w:date="2020-03-31T20:20:00Z">
              <w:tcPr>
                <w:tcW w:w="1920" w:type="dxa"/>
                <w:gridSpan w:val="3"/>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tcPrChange>
          </w:tcPr>
          <w:p w14:paraId="33BEC42B" w14:textId="77777777" w:rsidR="00AE365F" w:rsidRDefault="00AE365F" w:rsidP="00AE365F">
            <w:pPr>
              <w:pStyle w:val="Normal1"/>
              <w:rPr>
                <w:ins w:id="91" w:author="zelharao@masonlive.gmu.edu" w:date="2020-03-31T20:20:00Z"/>
              </w:rPr>
            </w:pPr>
            <w:ins w:id="92" w:author="zelharao@masonlive.gmu.edu" w:date="2020-03-31T20:20:00Z">
              <w:r>
                <w:t xml:space="preserve">Google Chrome </w:t>
              </w:r>
            </w:ins>
          </w:p>
          <w:p w14:paraId="6ECE20DB" w14:textId="5143146D" w:rsidR="00AE365F" w:rsidRDefault="00AE365F" w:rsidP="00AE365F">
            <w:pPr>
              <w:jc w:val="center"/>
              <w:rPr>
                <w:ins w:id="93" w:author="zelharao@masonlive.gmu.edu" w:date="2020-03-31T20:16:00Z"/>
              </w:rPr>
            </w:pPr>
          </w:p>
        </w:tc>
        <w:tc>
          <w:tcPr>
            <w:tcW w:w="7264"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Change w:id="94" w:author="zelharao@masonlive.gmu.edu" w:date="2020-03-31T20:20:00Z">
              <w:tcPr>
                <w:tcW w:w="6885"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tcPrChange>
          </w:tcPr>
          <w:p w14:paraId="387887EE" w14:textId="77777777" w:rsidR="00AE365F" w:rsidRDefault="00AE365F" w:rsidP="00AE365F">
            <w:pPr>
              <w:rPr>
                <w:ins w:id="95" w:author="zelharao@masonlive.gmu.edu" w:date="2020-03-31T20:20:00Z"/>
              </w:rPr>
            </w:pPr>
            <w:ins w:id="96" w:author="zelharao@masonlive.gmu.edu" w:date="2020-03-31T20:20:00Z">
              <w:r>
                <w:t>Version 80 or later</w:t>
              </w:r>
            </w:ins>
          </w:p>
          <w:p w14:paraId="74CF6C97" w14:textId="030374EE" w:rsidR="00AE365F" w:rsidRDefault="00AE365F" w:rsidP="00AE365F">
            <w:pPr>
              <w:rPr>
                <w:ins w:id="97" w:author="zelharao@masonlive.gmu.edu" w:date="2020-03-31T20:16:00Z"/>
              </w:rPr>
            </w:pPr>
            <w:ins w:id="98" w:author="zelharao@masonlive.gmu.edu" w:date="2020-03-31T20:20:00Z">
              <w:r>
                <w:t>Source:</w:t>
              </w:r>
              <w:r>
                <w:fldChar w:fldCharType="begin"/>
              </w:r>
              <w:r>
                <w:instrText xml:space="preserve"> HYPERLINK "https://www.google.com/chrome/?brand=CHBF&amp;ds_kid=43700012290718061&amp;gclid=CN6h39iEk-gCFVIAiAkdr9ULtA&amp;gclsrc=ds" </w:instrText>
              </w:r>
              <w:r>
                <w:fldChar w:fldCharType="separate"/>
              </w:r>
              <w:r>
                <w:rPr>
                  <w:rStyle w:val="Hyperlink"/>
                </w:rPr>
                <w:t xml:space="preserve"> </w:t>
              </w:r>
              <w:r>
                <w:fldChar w:fldCharType="end"/>
              </w:r>
              <w:r>
                <w:fldChar w:fldCharType="begin"/>
              </w:r>
              <w:r>
                <w:instrText xml:space="preserve"> HYPERLINK "https://www.google.com/chrome/?brand=CHBF&amp;ds_kid=43700012290718061&amp;gclid=CN6h39iEk-gCFVIAiAkdr9ULtA&amp;gclsrc=ds" </w:instrText>
              </w:r>
              <w:r>
                <w:fldChar w:fldCharType="separate"/>
              </w:r>
              <w:r>
                <w:rPr>
                  <w:rStyle w:val="Hyperlink"/>
                  <w:color w:val="1155CC"/>
                </w:rPr>
                <w:t>https://www.google.com/chrome/?brand=CHBF&amp;ds_kid=43700012290718061&amp;gclid=CN6h39iEk-gCFVIAiAkdr9ULtA&amp;gclsrc=ds</w:t>
              </w:r>
              <w:r>
                <w:fldChar w:fldCharType="end"/>
              </w:r>
            </w:ins>
          </w:p>
        </w:tc>
      </w:tr>
      <w:tr w:rsidR="00AE365F" w14:paraId="16FF0BD2" w14:textId="77777777" w:rsidTr="00AE365F">
        <w:trPr>
          <w:cantSplit/>
          <w:trHeight w:val="20"/>
          <w:ins w:id="99" w:author="zelharao@masonlive.gmu.edu" w:date="2020-03-31T20:20:00Z"/>
        </w:trPr>
        <w:tc>
          <w:tcPr>
            <w:tcW w:w="1541" w:type="dxa"/>
            <w:tcBorders>
              <w:top w:val="nil"/>
              <w:left w:val="single" w:sz="8" w:space="0" w:color="000000"/>
              <w:bottom w:val="single" w:sz="8" w:space="0" w:color="000000"/>
              <w:right w:val="single" w:sz="8" w:space="0" w:color="000000"/>
            </w:tcBorders>
            <w:shd w:val="clear" w:color="auto" w:fill="FFFFFF"/>
            <w:tcMar>
              <w:top w:w="100" w:type="dxa"/>
              <w:left w:w="101" w:type="dxa"/>
              <w:bottom w:w="100" w:type="dxa"/>
              <w:right w:w="101" w:type="dxa"/>
            </w:tcMar>
          </w:tcPr>
          <w:p w14:paraId="74E83AAD" w14:textId="77777777" w:rsidR="00AE365F" w:rsidRDefault="00AE365F" w:rsidP="00AE365F">
            <w:pPr>
              <w:pStyle w:val="Normal1"/>
              <w:rPr>
                <w:ins w:id="100" w:author="zelharao@masonlive.gmu.edu" w:date="2020-03-31T20:20:00Z"/>
              </w:rPr>
            </w:pPr>
            <w:ins w:id="101" w:author="zelharao@masonlive.gmu.edu" w:date="2020-03-31T20:20:00Z">
              <w:r>
                <w:t>JavaScript</w:t>
              </w:r>
            </w:ins>
          </w:p>
          <w:p w14:paraId="1EDCA971" w14:textId="77777777" w:rsidR="00AE365F" w:rsidRDefault="00AE365F" w:rsidP="00AE365F">
            <w:pPr>
              <w:pStyle w:val="Normal1"/>
              <w:rPr>
                <w:ins w:id="102" w:author="zelharao@masonlive.gmu.edu" w:date="2020-03-31T20:20:00Z"/>
              </w:rPr>
            </w:pPr>
          </w:p>
        </w:tc>
        <w:tc>
          <w:tcPr>
            <w:tcW w:w="7264" w:type="dxa"/>
            <w:tcBorders>
              <w:top w:val="nil"/>
              <w:left w:val="nil"/>
              <w:bottom w:val="single" w:sz="8" w:space="0" w:color="000000"/>
              <w:right w:val="single" w:sz="8" w:space="0" w:color="000000"/>
            </w:tcBorders>
            <w:shd w:val="clear" w:color="auto" w:fill="FFFFFF"/>
            <w:tcMar>
              <w:top w:w="100" w:type="dxa"/>
              <w:left w:w="101" w:type="dxa"/>
              <w:bottom w:w="100" w:type="dxa"/>
              <w:right w:w="101" w:type="dxa"/>
            </w:tcMar>
            <w:vAlign w:val="center"/>
          </w:tcPr>
          <w:p w14:paraId="125D0E6C" w14:textId="0C1FEBF2" w:rsidR="00AE365F" w:rsidRDefault="00AE365F" w:rsidP="00AE365F">
            <w:pPr>
              <w:rPr>
                <w:ins w:id="103" w:author="zelharao@masonlive.gmu.edu" w:date="2020-03-31T20:20:00Z"/>
              </w:rPr>
            </w:pPr>
            <w:ins w:id="104" w:author="zelharao@masonlive.gmu.edu" w:date="2020-03-31T20:20:00Z">
              <w:r>
                <w:t>JavaScript must be enabled on the browser.</w:t>
              </w:r>
            </w:ins>
          </w:p>
        </w:tc>
      </w:tr>
    </w:tbl>
    <w:p w14:paraId="5CB0E780" w14:textId="77777777" w:rsidR="00AE365F" w:rsidRDefault="00AE365F">
      <w:pPr>
        <w:pStyle w:val="Normal1"/>
        <w:rPr>
          <w:ins w:id="105" w:author="zelharao@masonlive.gmu.edu" w:date="2020-03-31T20:16:00Z"/>
        </w:rPr>
      </w:pPr>
    </w:p>
    <w:p w14:paraId="272C7D88" w14:textId="77777777" w:rsidR="004615DB" w:rsidRDefault="004615DB">
      <w:pPr>
        <w:pStyle w:val="Normal1"/>
        <w:rPr>
          <w:ins w:id="106" w:author="zelharao@masonlive.gmu.edu" w:date="2020-03-31T20:14:00Z"/>
        </w:rPr>
      </w:pPr>
    </w:p>
    <w:p w14:paraId="47579C24" w14:textId="77777777" w:rsidR="00713DD0" w:rsidRDefault="00713DD0">
      <w:pPr>
        <w:pStyle w:val="Normal1"/>
      </w:pPr>
    </w:p>
    <w:p w14:paraId="070DF1D0" w14:textId="77777777" w:rsidR="00131A5B" w:rsidRDefault="0049374D" w:rsidP="00131A5B">
      <w:pPr>
        <w:pStyle w:val="Heading2"/>
        <w:numPr>
          <w:ilvl w:val="1"/>
          <w:numId w:val="2"/>
        </w:numPr>
      </w:pPr>
      <w:bookmarkStart w:id="107" w:name="_hfmcwogbtae" w:colFirst="0" w:colLast="0"/>
      <w:bookmarkEnd w:id="107"/>
      <w:r>
        <w:t>Requirements Traceability Matrix</w:t>
      </w:r>
    </w:p>
    <w:p w14:paraId="3D027F25" w14:textId="77777777" w:rsidR="00131A5B" w:rsidRPr="00131A5B" w:rsidRDefault="00131A5B" w:rsidP="00131A5B">
      <w:pPr>
        <w:pStyle w:val="Normal1"/>
      </w:pPr>
    </w:p>
    <w:p w14:paraId="23D48C54" w14:textId="77777777" w:rsidR="00713DD0" w:rsidRDefault="0049374D">
      <w:pPr>
        <w:pStyle w:val="Normal1"/>
        <w:spacing w:before="0" w:after="240" w:line="480" w:lineRule="auto"/>
      </w:pPr>
      <w:r>
        <w:t>The Requi</w:t>
      </w:r>
      <w:r w:rsidR="007D0D93">
        <w:t xml:space="preserve">rements Traceability Matrix or </w:t>
      </w:r>
      <w:r>
        <w:t>RTM is given here to link the software requirements described in the SRS of UMGC City Team 1 project to appropriate test cases listed in Section 4 of this STP. The goal is to help verify that all the customer’s requirements have</w:t>
      </w:r>
      <w:r w:rsidR="007D0D93">
        <w:t xml:space="preserve"> been met. For </w:t>
      </w:r>
      <w:r w:rsidR="007D0D93">
        <w:lastRenderedPageBreak/>
        <w:t xml:space="preserve">easy reference, the </w:t>
      </w:r>
      <w:r>
        <w:t>RTM displays all project requirements and their associated test cases for the map/web-based modules of UMGC City Application seen in Table 2 below.</w:t>
      </w:r>
    </w:p>
    <w:p w14:paraId="2C183CD9" w14:textId="77777777" w:rsidR="00C20AB1" w:rsidRDefault="00C20AB1">
      <w:bookmarkStart w:id="108" w:name="_26in1rg" w:colFirst="0" w:colLast="0"/>
      <w:bookmarkEnd w:id="108"/>
      <w:r>
        <w:br w:type="page"/>
      </w:r>
    </w:p>
    <w:p w14:paraId="38E30B80" w14:textId="77777777" w:rsidR="00C20AB1" w:rsidRDefault="00C20AB1" w:rsidP="00C20AB1">
      <w:pPr>
        <w:pStyle w:val="Caption"/>
        <w:keepNext/>
        <w:spacing w:after="0" w:line="480" w:lineRule="auto"/>
        <w:jc w:val="center"/>
        <w:rPr>
          <w:color w:val="auto"/>
        </w:rPr>
        <w:sectPr w:rsidR="00C20AB1" w:rsidSect="00713DD0">
          <w:type w:val="continuous"/>
          <w:pgSz w:w="12240" w:h="15840"/>
          <w:pgMar w:top="1440" w:right="1440" w:bottom="1440" w:left="1440" w:header="720" w:footer="1200" w:gutter="0"/>
          <w:pgNumType w:start="1"/>
          <w:cols w:space="720" w:equalWidth="0">
            <w:col w:w="9360"/>
          </w:cols>
        </w:sectPr>
      </w:pPr>
      <w:bookmarkStart w:id="109" w:name="_Toc35645676"/>
    </w:p>
    <w:p w14:paraId="793D0FF4" w14:textId="77777777" w:rsidR="00C20AB1" w:rsidRPr="007E649B" w:rsidRDefault="00C20AB1" w:rsidP="00C20AB1">
      <w:pPr>
        <w:pStyle w:val="Caption"/>
        <w:keepNext/>
        <w:spacing w:after="0" w:line="480" w:lineRule="auto"/>
        <w:jc w:val="center"/>
        <w:rPr>
          <w:color w:val="auto"/>
        </w:rPr>
      </w:pPr>
      <w:commentRangeStart w:id="110"/>
      <w:r w:rsidRPr="007E649B">
        <w:rPr>
          <w:color w:val="auto"/>
        </w:rPr>
        <w:lastRenderedPageBreak/>
        <w:t xml:space="preserve">Table </w:t>
      </w:r>
      <w:r>
        <w:rPr>
          <w:color w:val="auto"/>
        </w:rPr>
        <w:t>2</w:t>
      </w:r>
      <w:r w:rsidRPr="007E649B">
        <w:rPr>
          <w:color w:val="auto"/>
        </w:rPr>
        <w:t xml:space="preserve"> - Requirements Matrix</w:t>
      </w:r>
      <w:bookmarkEnd w:id="109"/>
      <w:commentRangeEnd w:id="110"/>
      <w:r>
        <w:rPr>
          <w:rStyle w:val="CommentReference"/>
          <w:i w:val="0"/>
          <w:iCs w:val="0"/>
          <w:color w:val="auto"/>
        </w:rPr>
        <w:commentReference w:id="110"/>
      </w:r>
    </w:p>
    <w:tbl>
      <w:tblPr>
        <w:tblW w:w="1252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1563"/>
        <w:gridCol w:w="5976"/>
        <w:gridCol w:w="2430"/>
        <w:gridCol w:w="2070"/>
      </w:tblGrid>
      <w:tr w:rsidR="00C20AB1" w:rsidRPr="002251AB" w14:paraId="0DE878BF" w14:textId="77777777" w:rsidTr="00757D7B">
        <w:trPr>
          <w:cantSplit/>
          <w:trHeight w:val="312"/>
          <w:tblHeader/>
        </w:trPr>
        <w:tc>
          <w:tcPr>
            <w:tcW w:w="483" w:type="dxa"/>
            <w:shd w:val="clear" w:color="000000" w:fill="F2F2F2"/>
            <w:noWrap/>
            <w:vAlign w:val="center"/>
            <w:hideMark/>
          </w:tcPr>
          <w:p w14:paraId="3699F768" w14:textId="77777777" w:rsidR="00C20AB1" w:rsidRPr="002251AB" w:rsidRDefault="00C20AB1" w:rsidP="002E0073">
            <w:pPr>
              <w:jc w:val="center"/>
              <w:rPr>
                <w:b/>
                <w:bCs/>
                <w:color w:val="000000"/>
              </w:rPr>
            </w:pPr>
            <w:r w:rsidRPr="002251AB">
              <w:rPr>
                <w:b/>
                <w:bCs/>
                <w:color w:val="000000"/>
              </w:rPr>
              <w:t>ID</w:t>
            </w:r>
          </w:p>
        </w:tc>
        <w:tc>
          <w:tcPr>
            <w:tcW w:w="1563" w:type="dxa"/>
            <w:shd w:val="clear" w:color="000000" w:fill="F2F2F2"/>
            <w:noWrap/>
            <w:vAlign w:val="center"/>
            <w:hideMark/>
          </w:tcPr>
          <w:p w14:paraId="4BB51CAF" w14:textId="77777777" w:rsidR="00C20AB1" w:rsidRPr="002251AB" w:rsidRDefault="00C20AB1" w:rsidP="002E0073">
            <w:pPr>
              <w:jc w:val="center"/>
              <w:rPr>
                <w:b/>
                <w:bCs/>
                <w:color w:val="000000"/>
              </w:rPr>
            </w:pPr>
            <w:r w:rsidRPr="002251AB">
              <w:rPr>
                <w:b/>
                <w:bCs/>
                <w:color w:val="000000"/>
              </w:rPr>
              <w:t>Requirement ID</w:t>
            </w:r>
          </w:p>
        </w:tc>
        <w:tc>
          <w:tcPr>
            <w:tcW w:w="5976" w:type="dxa"/>
            <w:shd w:val="clear" w:color="000000" w:fill="F2F2F2"/>
            <w:noWrap/>
            <w:vAlign w:val="center"/>
            <w:hideMark/>
          </w:tcPr>
          <w:p w14:paraId="7E1A3F7C" w14:textId="77777777" w:rsidR="00C20AB1" w:rsidRPr="002251AB" w:rsidRDefault="00C20AB1" w:rsidP="002E0073">
            <w:pPr>
              <w:jc w:val="center"/>
              <w:rPr>
                <w:b/>
                <w:bCs/>
                <w:color w:val="000000"/>
              </w:rPr>
            </w:pPr>
            <w:r w:rsidRPr="002251AB">
              <w:rPr>
                <w:b/>
                <w:bCs/>
                <w:color w:val="000000"/>
              </w:rPr>
              <w:t>Requirement Description</w:t>
            </w:r>
          </w:p>
        </w:tc>
        <w:tc>
          <w:tcPr>
            <w:tcW w:w="2430" w:type="dxa"/>
            <w:shd w:val="clear" w:color="000000" w:fill="F2F2F2"/>
            <w:noWrap/>
            <w:vAlign w:val="center"/>
            <w:hideMark/>
          </w:tcPr>
          <w:p w14:paraId="5002770D" w14:textId="77777777" w:rsidR="00C20AB1" w:rsidRPr="002251AB" w:rsidRDefault="00C20AB1" w:rsidP="002E0073">
            <w:pPr>
              <w:jc w:val="center"/>
              <w:rPr>
                <w:b/>
                <w:bCs/>
                <w:color w:val="000000"/>
              </w:rPr>
            </w:pPr>
            <w:r>
              <w:rPr>
                <w:b/>
                <w:bCs/>
                <w:color w:val="000000"/>
              </w:rPr>
              <w:t>Test Case ID</w:t>
            </w:r>
          </w:p>
        </w:tc>
        <w:tc>
          <w:tcPr>
            <w:tcW w:w="2070" w:type="dxa"/>
            <w:shd w:val="clear" w:color="000000" w:fill="F2F2F2"/>
            <w:vAlign w:val="center"/>
          </w:tcPr>
          <w:p w14:paraId="099E0312" w14:textId="77777777" w:rsidR="00C20AB1" w:rsidRPr="002251AB" w:rsidRDefault="00C20AB1" w:rsidP="00C20AB1">
            <w:pPr>
              <w:jc w:val="center"/>
              <w:rPr>
                <w:b/>
                <w:bCs/>
                <w:color w:val="000000"/>
              </w:rPr>
            </w:pPr>
            <w:r>
              <w:rPr>
                <w:b/>
                <w:bCs/>
                <w:color w:val="000000"/>
              </w:rPr>
              <w:t>Status/Comment</w:t>
            </w:r>
          </w:p>
        </w:tc>
      </w:tr>
      <w:tr w:rsidR="00C20AB1" w:rsidRPr="002251AB" w14:paraId="288FB4D5" w14:textId="77777777" w:rsidTr="00757D7B">
        <w:trPr>
          <w:cantSplit/>
          <w:trHeight w:val="492"/>
        </w:trPr>
        <w:tc>
          <w:tcPr>
            <w:tcW w:w="483" w:type="dxa"/>
            <w:shd w:val="clear" w:color="000000" w:fill="F2F2F2"/>
            <w:noWrap/>
            <w:vAlign w:val="center"/>
            <w:hideMark/>
          </w:tcPr>
          <w:p w14:paraId="2A6CFB80" w14:textId="77777777" w:rsidR="00C20AB1" w:rsidRPr="002251AB" w:rsidRDefault="00C20AB1" w:rsidP="002E0073">
            <w:pPr>
              <w:jc w:val="center"/>
              <w:rPr>
                <w:b/>
                <w:bCs/>
                <w:color w:val="000000"/>
                <w:sz w:val="22"/>
                <w:szCs w:val="22"/>
              </w:rPr>
            </w:pPr>
            <w:r w:rsidRPr="002251AB">
              <w:rPr>
                <w:b/>
                <w:bCs/>
                <w:color w:val="000000"/>
                <w:sz w:val="22"/>
                <w:szCs w:val="22"/>
              </w:rPr>
              <w:t>1</w:t>
            </w:r>
          </w:p>
        </w:tc>
        <w:tc>
          <w:tcPr>
            <w:tcW w:w="1563" w:type="dxa"/>
            <w:shd w:val="clear" w:color="auto" w:fill="auto"/>
            <w:noWrap/>
            <w:vAlign w:val="center"/>
            <w:hideMark/>
          </w:tcPr>
          <w:p w14:paraId="31F9153F" w14:textId="77777777" w:rsidR="00C20AB1" w:rsidRPr="002251AB" w:rsidRDefault="00C20AB1" w:rsidP="002E0073">
            <w:pPr>
              <w:jc w:val="center"/>
              <w:rPr>
                <w:color w:val="000000"/>
                <w:sz w:val="22"/>
                <w:szCs w:val="22"/>
              </w:rPr>
            </w:pPr>
            <w:commentRangeStart w:id="111"/>
            <w:commentRangeStart w:id="112"/>
            <w:r w:rsidRPr="002251AB">
              <w:rPr>
                <w:color w:val="000000"/>
                <w:sz w:val="22"/>
                <w:szCs w:val="22"/>
              </w:rPr>
              <w:t>OE</w:t>
            </w:r>
            <w:commentRangeEnd w:id="111"/>
            <w:r w:rsidR="00941240">
              <w:rPr>
                <w:rStyle w:val="CommentReference"/>
              </w:rPr>
              <w:commentReference w:id="111"/>
            </w:r>
            <w:commentRangeEnd w:id="112"/>
            <w:r w:rsidR="00941240">
              <w:rPr>
                <w:rStyle w:val="CommentReference"/>
              </w:rPr>
              <w:commentReference w:id="112"/>
            </w:r>
            <w:r w:rsidRPr="002251AB">
              <w:rPr>
                <w:color w:val="000000"/>
                <w:sz w:val="22"/>
                <w:szCs w:val="22"/>
              </w:rPr>
              <w:t>-1.1</w:t>
            </w:r>
          </w:p>
        </w:tc>
        <w:tc>
          <w:tcPr>
            <w:tcW w:w="5976" w:type="dxa"/>
            <w:shd w:val="clear" w:color="auto" w:fill="auto"/>
            <w:vAlign w:val="center"/>
            <w:hideMark/>
          </w:tcPr>
          <w:p w14:paraId="3BB0F11F" w14:textId="77777777" w:rsidR="00C20AB1" w:rsidRPr="002251AB" w:rsidRDefault="00C20AB1" w:rsidP="002E0073">
            <w:pPr>
              <w:rPr>
                <w:color w:val="000000"/>
                <w:sz w:val="18"/>
                <w:szCs w:val="18"/>
              </w:rPr>
            </w:pPr>
            <w:r w:rsidRPr="002251AB">
              <w:rPr>
                <w:color w:val="000000"/>
                <w:sz w:val="18"/>
                <w:szCs w:val="18"/>
              </w:rPr>
              <w:t>For increased accessibility, the application shall operate on a web server compatible with a common, modern browser.</w:t>
            </w:r>
          </w:p>
        </w:tc>
        <w:tc>
          <w:tcPr>
            <w:tcW w:w="2430" w:type="dxa"/>
            <w:shd w:val="clear" w:color="auto" w:fill="auto"/>
            <w:noWrap/>
            <w:vAlign w:val="center"/>
            <w:hideMark/>
          </w:tcPr>
          <w:p w14:paraId="0E1F06EF" w14:textId="77777777" w:rsidR="00C20AB1" w:rsidRPr="002251AB" w:rsidRDefault="00757D7B" w:rsidP="002E0073">
            <w:pPr>
              <w:jc w:val="center"/>
              <w:rPr>
                <w:color w:val="000000"/>
                <w:sz w:val="22"/>
                <w:szCs w:val="22"/>
              </w:rPr>
            </w:pPr>
            <w:r>
              <w:t>TEST-DBA-001</w:t>
            </w:r>
          </w:p>
        </w:tc>
        <w:tc>
          <w:tcPr>
            <w:tcW w:w="2070" w:type="dxa"/>
          </w:tcPr>
          <w:p w14:paraId="5759BC0A" w14:textId="77777777" w:rsidR="00C20AB1" w:rsidRPr="002251AB" w:rsidRDefault="00894B7E" w:rsidP="002E0073">
            <w:pPr>
              <w:jc w:val="center"/>
              <w:rPr>
                <w:color w:val="000000"/>
                <w:sz w:val="22"/>
                <w:szCs w:val="22"/>
              </w:rPr>
            </w:pPr>
            <w:r>
              <w:rPr>
                <w:color w:val="000000"/>
                <w:sz w:val="22"/>
                <w:szCs w:val="22"/>
              </w:rPr>
              <w:t>Pending</w:t>
            </w:r>
            <w:r w:rsidR="00757D7B">
              <w:rPr>
                <w:color w:val="000000"/>
                <w:sz w:val="22"/>
                <w:szCs w:val="22"/>
              </w:rPr>
              <w:t xml:space="preserve"> Test</w:t>
            </w:r>
          </w:p>
        </w:tc>
      </w:tr>
      <w:tr w:rsidR="00757D7B" w:rsidRPr="002251AB" w14:paraId="4BC760BA" w14:textId="77777777" w:rsidTr="00757D7B">
        <w:trPr>
          <w:cantSplit/>
          <w:trHeight w:val="492"/>
        </w:trPr>
        <w:tc>
          <w:tcPr>
            <w:tcW w:w="483" w:type="dxa"/>
            <w:shd w:val="clear" w:color="000000" w:fill="F2F2F2"/>
            <w:noWrap/>
            <w:vAlign w:val="center"/>
            <w:hideMark/>
          </w:tcPr>
          <w:p w14:paraId="2C192A1E" w14:textId="77777777" w:rsidR="00757D7B" w:rsidRPr="002251AB" w:rsidRDefault="00757D7B" w:rsidP="002E0073">
            <w:pPr>
              <w:jc w:val="center"/>
              <w:rPr>
                <w:b/>
                <w:bCs/>
                <w:color w:val="000000"/>
                <w:sz w:val="22"/>
                <w:szCs w:val="22"/>
              </w:rPr>
            </w:pPr>
            <w:r w:rsidRPr="002251AB">
              <w:rPr>
                <w:b/>
                <w:bCs/>
                <w:color w:val="000000"/>
                <w:sz w:val="22"/>
                <w:szCs w:val="22"/>
              </w:rPr>
              <w:t>2</w:t>
            </w:r>
          </w:p>
        </w:tc>
        <w:tc>
          <w:tcPr>
            <w:tcW w:w="1563" w:type="dxa"/>
            <w:shd w:val="clear" w:color="auto" w:fill="auto"/>
            <w:noWrap/>
            <w:vAlign w:val="center"/>
            <w:hideMark/>
          </w:tcPr>
          <w:p w14:paraId="5C719976" w14:textId="77777777" w:rsidR="00757D7B" w:rsidRPr="002251AB" w:rsidRDefault="00757D7B" w:rsidP="002E0073">
            <w:pPr>
              <w:jc w:val="center"/>
              <w:rPr>
                <w:color w:val="000000"/>
                <w:sz w:val="22"/>
                <w:szCs w:val="22"/>
              </w:rPr>
            </w:pPr>
            <w:r w:rsidRPr="002251AB">
              <w:rPr>
                <w:color w:val="000000"/>
                <w:sz w:val="22"/>
                <w:szCs w:val="22"/>
              </w:rPr>
              <w:t>OE-2.1</w:t>
            </w:r>
          </w:p>
        </w:tc>
        <w:tc>
          <w:tcPr>
            <w:tcW w:w="5976" w:type="dxa"/>
            <w:shd w:val="clear" w:color="auto" w:fill="auto"/>
            <w:vAlign w:val="center"/>
            <w:hideMark/>
          </w:tcPr>
          <w:p w14:paraId="0D193889" w14:textId="77777777" w:rsidR="00757D7B" w:rsidRPr="002251AB" w:rsidRDefault="00757D7B" w:rsidP="002E0073">
            <w:pPr>
              <w:rPr>
                <w:color w:val="000000"/>
                <w:sz w:val="18"/>
                <w:szCs w:val="18"/>
              </w:rPr>
            </w:pPr>
            <w:r w:rsidRPr="002251AB">
              <w:rPr>
                <w:color w:val="000000"/>
                <w:sz w:val="18"/>
                <w:szCs w:val="18"/>
              </w:rPr>
              <w:t>The application shall authenticate users using a secure validation process and Hypertext Transfer Protocol Secure (HTTPS) requests.</w:t>
            </w:r>
          </w:p>
        </w:tc>
        <w:tc>
          <w:tcPr>
            <w:tcW w:w="2430" w:type="dxa"/>
            <w:shd w:val="clear" w:color="auto" w:fill="auto"/>
            <w:noWrap/>
            <w:vAlign w:val="center"/>
            <w:hideMark/>
          </w:tcPr>
          <w:p w14:paraId="1B9A8C21" w14:textId="77777777" w:rsidR="00757D7B" w:rsidRPr="002251AB" w:rsidRDefault="00757D7B" w:rsidP="002E0073">
            <w:pPr>
              <w:jc w:val="center"/>
              <w:rPr>
                <w:color w:val="000000"/>
                <w:sz w:val="22"/>
                <w:szCs w:val="22"/>
              </w:rPr>
            </w:pPr>
            <w:r>
              <w:t>TEST-DBA-001, TEST-DBA-007</w:t>
            </w:r>
          </w:p>
        </w:tc>
        <w:tc>
          <w:tcPr>
            <w:tcW w:w="2070" w:type="dxa"/>
          </w:tcPr>
          <w:p w14:paraId="12FE95D9" w14:textId="77777777" w:rsidR="00757D7B" w:rsidRDefault="00757D7B" w:rsidP="00757D7B">
            <w:pPr>
              <w:jc w:val="center"/>
            </w:pPr>
            <w:r w:rsidRPr="00DB18A5">
              <w:rPr>
                <w:color w:val="000000"/>
                <w:sz w:val="22"/>
                <w:szCs w:val="22"/>
              </w:rPr>
              <w:t>Pending Test</w:t>
            </w:r>
          </w:p>
        </w:tc>
      </w:tr>
      <w:tr w:rsidR="00757D7B" w:rsidRPr="002251AB" w14:paraId="7DEC4053" w14:textId="77777777" w:rsidTr="00757D7B">
        <w:trPr>
          <w:cantSplit/>
          <w:trHeight w:val="492"/>
        </w:trPr>
        <w:tc>
          <w:tcPr>
            <w:tcW w:w="483" w:type="dxa"/>
            <w:shd w:val="clear" w:color="000000" w:fill="F2F2F2"/>
            <w:noWrap/>
            <w:vAlign w:val="center"/>
            <w:hideMark/>
          </w:tcPr>
          <w:p w14:paraId="3AD69092" w14:textId="77777777" w:rsidR="00757D7B" w:rsidRPr="002251AB" w:rsidRDefault="00757D7B" w:rsidP="002E0073">
            <w:pPr>
              <w:jc w:val="center"/>
              <w:rPr>
                <w:b/>
                <w:bCs/>
                <w:color w:val="000000"/>
                <w:sz w:val="22"/>
                <w:szCs w:val="22"/>
              </w:rPr>
            </w:pPr>
            <w:r w:rsidRPr="002251AB">
              <w:rPr>
                <w:b/>
                <w:bCs/>
                <w:color w:val="000000"/>
                <w:sz w:val="22"/>
                <w:szCs w:val="22"/>
              </w:rPr>
              <w:t>3</w:t>
            </w:r>
          </w:p>
        </w:tc>
        <w:tc>
          <w:tcPr>
            <w:tcW w:w="1563" w:type="dxa"/>
            <w:shd w:val="clear" w:color="auto" w:fill="auto"/>
            <w:noWrap/>
            <w:vAlign w:val="center"/>
            <w:hideMark/>
          </w:tcPr>
          <w:p w14:paraId="5474F213" w14:textId="77777777" w:rsidR="00757D7B" w:rsidRPr="002251AB" w:rsidRDefault="00757D7B" w:rsidP="002E0073">
            <w:pPr>
              <w:jc w:val="center"/>
              <w:rPr>
                <w:color w:val="000000"/>
                <w:sz w:val="22"/>
                <w:szCs w:val="22"/>
              </w:rPr>
            </w:pPr>
            <w:r w:rsidRPr="002251AB">
              <w:rPr>
                <w:color w:val="000000"/>
                <w:sz w:val="22"/>
                <w:szCs w:val="22"/>
              </w:rPr>
              <w:t>OE-3.1</w:t>
            </w:r>
          </w:p>
        </w:tc>
        <w:tc>
          <w:tcPr>
            <w:tcW w:w="5976" w:type="dxa"/>
            <w:shd w:val="clear" w:color="auto" w:fill="auto"/>
            <w:vAlign w:val="center"/>
            <w:hideMark/>
          </w:tcPr>
          <w:p w14:paraId="2577B638" w14:textId="77777777" w:rsidR="00757D7B" w:rsidRPr="002251AB" w:rsidRDefault="00757D7B" w:rsidP="002E0073">
            <w:pPr>
              <w:rPr>
                <w:color w:val="000000"/>
                <w:sz w:val="18"/>
                <w:szCs w:val="18"/>
              </w:rPr>
            </w:pPr>
            <w:r w:rsidRPr="002251AB">
              <w:rPr>
                <w:color w:val="000000"/>
                <w:sz w:val="18"/>
                <w:szCs w:val="18"/>
              </w:rPr>
              <w:t>The system shall be able to build, deploy and maintain a relational database to store city information</w:t>
            </w:r>
          </w:p>
        </w:tc>
        <w:tc>
          <w:tcPr>
            <w:tcW w:w="2430" w:type="dxa"/>
            <w:shd w:val="clear" w:color="auto" w:fill="auto"/>
            <w:noWrap/>
            <w:vAlign w:val="center"/>
            <w:hideMark/>
          </w:tcPr>
          <w:p w14:paraId="7C964AB9" w14:textId="77777777" w:rsidR="00757D7B" w:rsidRPr="002251AB" w:rsidRDefault="00312D23" w:rsidP="002E0073">
            <w:pPr>
              <w:jc w:val="center"/>
              <w:rPr>
                <w:color w:val="000000"/>
                <w:sz w:val="22"/>
                <w:szCs w:val="22"/>
              </w:rPr>
            </w:pPr>
            <w:r>
              <w:t>TEST-DBA-020</w:t>
            </w:r>
          </w:p>
        </w:tc>
        <w:tc>
          <w:tcPr>
            <w:tcW w:w="2070" w:type="dxa"/>
          </w:tcPr>
          <w:p w14:paraId="2CBD86E1" w14:textId="77777777" w:rsidR="00757D7B" w:rsidRDefault="00757D7B" w:rsidP="00757D7B">
            <w:pPr>
              <w:jc w:val="center"/>
            </w:pPr>
            <w:r w:rsidRPr="00DB18A5">
              <w:rPr>
                <w:color w:val="000000"/>
                <w:sz w:val="22"/>
                <w:szCs w:val="22"/>
              </w:rPr>
              <w:t>Pending Test</w:t>
            </w:r>
          </w:p>
        </w:tc>
      </w:tr>
      <w:tr w:rsidR="00757D7B" w:rsidRPr="002251AB" w14:paraId="358D4F72" w14:textId="77777777" w:rsidTr="00757D7B">
        <w:trPr>
          <w:cantSplit/>
          <w:trHeight w:val="732"/>
        </w:trPr>
        <w:tc>
          <w:tcPr>
            <w:tcW w:w="483" w:type="dxa"/>
            <w:shd w:val="clear" w:color="000000" w:fill="F2F2F2"/>
            <w:noWrap/>
            <w:vAlign w:val="center"/>
            <w:hideMark/>
          </w:tcPr>
          <w:p w14:paraId="6B6CA124" w14:textId="77777777" w:rsidR="00757D7B" w:rsidRPr="002251AB" w:rsidRDefault="00757D7B" w:rsidP="002E0073">
            <w:pPr>
              <w:jc w:val="center"/>
              <w:rPr>
                <w:b/>
                <w:bCs/>
                <w:color w:val="000000"/>
                <w:sz w:val="22"/>
                <w:szCs w:val="22"/>
              </w:rPr>
            </w:pPr>
            <w:r w:rsidRPr="002251AB">
              <w:rPr>
                <w:b/>
                <w:bCs/>
                <w:color w:val="000000"/>
                <w:sz w:val="22"/>
                <w:szCs w:val="22"/>
              </w:rPr>
              <w:t>4</w:t>
            </w:r>
          </w:p>
        </w:tc>
        <w:tc>
          <w:tcPr>
            <w:tcW w:w="1563" w:type="dxa"/>
            <w:shd w:val="clear" w:color="auto" w:fill="auto"/>
            <w:noWrap/>
            <w:vAlign w:val="center"/>
            <w:hideMark/>
          </w:tcPr>
          <w:p w14:paraId="416EDEFC" w14:textId="77777777" w:rsidR="00757D7B" w:rsidRPr="002251AB" w:rsidRDefault="00757D7B" w:rsidP="002E0073">
            <w:pPr>
              <w:jc w:val="center"/>
              <w:rPr>
                <w:color w:val="000000"/>
                <w:sz w:val="22"/>
                <w:szCs w:val="22"/>
              </w:rPr>
            </w:pPr>
            <w:r w:rsidRPr="002251AB">
              <w:rPr>
                <w:color w:val="000000"/>
                <w:sz w:val="22"/>
                <w:szCs w:val="22"/>
              </w:rPr>
              <w:t>REQ-1.1</w:t>
            </w:r>
          </w:p>
        </w:tc>
        <w:tc>
          <w:tcPr>
            <w:tcW w:w="5976" w:type="dxa"/>
            <w:shd w:val="clear" w:color="auto" w:fill="auto"/>
            <w:vAlign w:val="center"/>
            <w:hideMark/>
          </w:tcPr>
          <w:p w14:paraId="556D3B98" w14:textId="77777777" w:rsidR="00757D7B" w:rsidRPr="002251AB" w:rsidRDefault="00757D7B" w:rsidP="002E0073">
            <w:pPr>
              <w:rPr>
                <w:color w:val="000000"/>
                <w:sz w:val="18"/>
                <w:szCs w:val="18"/>
              </w:rPr>
            </w:pPr>
            <w:r w:rsidRPr="002251AB">
              <w:rPr>
                <w:color w:val="000000"/>
                <w:sz w:val="18"/>
                <w:szCs w:val="18"/>
              </w:rPr>
              <w:t>The home page of UMGC City Admin Portal system shall be accessible to the user via the following web URL: https://www.umgccity.com. </w:t>
            </w:r>
          </w:p>
        </w:tc>
        <w:tc>
          <w:tcPr>
            <w:tcW w:w="2430" w:type="dxa"/>
            <w:shd w:val="clear" w:color="auto" w:fill="auto"/>
            <w:noWrap/>
            <w:vAlign w:val="center"/>
            <w:hideMark/>
          </w:tcPr>
          <w:p w14:paraId="5A940C16" w14:textId="77777777" w:rsidR="00757D7B" w:rsidRPr="002251AB" w:rsidRDefault="00312D23" w:rsidP="002E0073">
            <w:pPr>
              <w:jc w:val="center"/>
              <w:rPr>
                <w:color w:val="000000"/>
                <w:sz w:val="22"/>
                <w:szCs w:val="22"/>
              </w:rPr>
            </w:pPr>
            <w:r>
              <w:t>TEST-DBA-001</w:t>
            </w:r>
          </w:p>
        </w:tc>
        <w:tc>
          <w:tcPr>
            <w:tcW w:w="2070" w:type="dxa"/>
          </w:tcPr>
          <w:p w14:paraId="7CA087F9" w14:textId="77777777" w:rsidR="00757D7B" w:rsidRDefault="00757D7B" w:rsidP="00757D7B">
            <w:pPr>
              <w:jc w:val="center"/>
            </w:pPr>
            <w:r w:rsidRPr="00DB18A5">
              <w:rPr>
                <w:color w:val="000000"/>
                <w:sz w:val="22"/>
                <w:szCs w:val="22"/>
              </w:rPr>
              <w:t>Pending Test</w:t>
            </w:r>
          </w:p>
        </w:tc>
      </w:tr>
      <w:tr w:rsidR="00757D7B" w:rsidRPr="002251AB" w14:paraId="2DB0F293" w14:textId="77777777" w:rsidTr="00757D7B">
        <w:trPr>
          <w:cantSplit/>
          <w:trHeight w:val="732"/>
        </w:trPr>
        <w:tc>
          <w:tcPr>
            <w:tcW w:w="483" w:type="dxa"/>
            <w:shd w:val="clear" w:color="000000" w:fill="F2F2F2"/>
            <w:noWrap/>
            <w:vAlign w:val="center"/>
            <w:hideMark/>
          </w:tcPr>
          <w:p w14:paraId="092DA926" w14:textId="77777777" w:rsidR="00757D7B" w:rsidRPr="002251AB" w:rsidRDefault="00757D7B" w:rsidP="002E0073">
            <w:pPr>
              <w:jc w:val="center"/>
              <w:rPr>
                <w:b/>
                <w:bCs/>
                <w:color w:val="000000"/>
                <w:sz w:val="22"/>
                <w:szCs w:val="22"/>
              </w:rPr>
            </w:pPr>
            <w:r w:rsidRPr="002251AB">
              <w:rPr>
                <w:b/>
                <w:bCs/>
                <w:color w:val="000000"/>
                <w:sz w:val="22"/>
                <w:szCs w:val="22"/>
              </w:rPr>
              <w:t>5</w:t>
            </w:r>
          </w:p>
        </w:tc>
        <w:tc>
          <w:tcPr>
            <w:tcW w:w="1563" w:type="dxa"/>
            <w:shd w:val="clear" w:color="auto" w:fill="auto"/>
            <w:noWrap/>
            <w:vAlign w:val="center"/>
            <w:hideMark/>
          </w:tcPr>
          <w:p w14:paraId="37BEDD63" w14:textId="77777777" w:rsidR="00757D7B" w:rsidRPr="002251AB" w:rsidRDefault="00757D7B" w:rsidP="002E0073">
            <w:pPr>
              <w:jc w:val="center"/>
              <w:rPr>
                <w:color w:val="000000"/>
                <w:sz w:val="22"/>
                <w:szCs w:val="22"/>
              </w:rPr>
            </w:pPr>
            <w:r w:rsidRPr="002251AB">
              <w:rPr>
                <w:color w:val="000000"/>
                <w:sz w:val="22"/>
                <w:szCs w:val="22"/>
              </w:rPr>
              <w:t>REQ-1.2</w:t>
            </w:r>
          </w:p>
        </w:tc>
        <w:tc>
          <w:tcPr>
            <w:tcW w:w="5976" w:type="dxa"/>
            <w:shd w:val="clear" w:color="auto" w:fill="auto"/>
            <w:vAlign w:val="center"/>
            <w:hideMark/>
          </w:tcPr>
          <w:p w14:paraId="303FFCDA" w14:textId="77777777" w:rsidR="00757D7B" w:rsidRPr="002251AB" w:rsidRDefault="00757D7B" w:rsidP="002E0073">
            <w:pPr>
              <w:rPr>
                <w:color w:val="000000"/>
                <w:sz w:val="18"/>
                <w:szCs w:val="18"/>
              </w:rPr>
            </w:pPr>
            <w:r w:rsidRPr="002251AB">
              <w:rPr>
                <w:color w:val="000000"/>
                <w:sz w:val="18"/>
                <w:szCs w:val="18"/>
              </w:rPr>
              <w:t xml:space="preserve">There shall be a consistent main navigation bar along the top of web pages to allow the user to quickly navigate within the application.  </w:t>
            </w:r>
          </w:p>
        </w:tc>
        <w:tc>
          <w:tcPr>
            <w:tcW w:w="2430" w:type="dxa"/>
            <w:shd w:val="clear" w:color="auto" w:fill="auto"/>
            <w:noWrap/>
            <w:vAlign w:val="center"/>
            <w:hideMark/>
          </w:tcPr>
          <w:p w14:paraId="21D40187" w14:textId="77777777" w:rsidR="00757D7B" w:rsidRPr="002251AB" w:rsidRDefault="00312D23" w:rsidP="002E0073">
            <w:pPr>
              <w:jc w:val="center"/>
              <w:rPr>
                <w:color w:val="000000"/>
                <w:sz w:val="22"/>
                <w:szCs w:val="22"/>
              </w:rPr>
            </w:pPr>
            <w:r>
              <w:t>TEST-DBA-002, TEST-DBA-021</w:t>
            </w:r>
          </w:p>
        </w:tc>
        <w:tc>
          <w:tcPr>
            <w:tcW w:w="2070" w:type="dxa"/>
          </w:tcPr>
          <w:p w14:paraId="5D4B52B6" w14:textId="77777777" w:rsidR="00757D7B" w:rsidRDefault="00757D7B" w:rsidP="00757D7B">
            <w:pPr>
              <w:jc w:val="center"/>
            </w:pPr>
            <w:r w:rsidRPr="00DB18A5">
              <w:rPr>
                <w:color w:val="000000"/>
                <w:sz w:val="22"/>
                <w:szCs w:val="22"/>
              </w:rPr>
              <w:t>Pending Test</w:t>
            </w:r>
          </w:p>
        </w:tc>
      </w:tr>
      <w:tr w:rsidR="00757D7B" w:rsidRPr="002251AB" w14:paraId="72CC42EE" w14:textId="77777777" w:rsidTr="00757D7B">
        <w:trPr>
          <w:cantSplit/>
          <w:trHeight w:val="492"/>
        </w:trPr>
        <w:tc>
          <w:tcPr>
            <w:tcW w:w="483" w:type="dxa"/>
            <w:shd w:val="clear" w:color="000000" w:fill="F2F2F2"/>
            <w:noWrap/>
            <w:vAlign w:val="center"/>
            <w:hideMark/>
          </w:tcPr>
          <w:p w14:paraId="7856BECD" w14:textId="77777777" w:rsidR="00757D7B" w:rsidRPr="002251AB" w:rsidRDefault="00757D7B" w:rsidP="002E0073">
            <w:pPr>
              <w:jc w:val="center"/>
              <w:rPr>
                <w:b/>
                <w:bCs/>
                <w:color w:val="000000"/>
                <w:sz w:val="22"/>
                <w:szCs w:val="22"/>
              </w:rPr>
            </w:pPr>
            <w:r w:rsidRPr="002251AB">
              <w:rPr>
                <w:b/>
                <w:bCs/>
                <w:color w:val="000000"/>
                <w:sz w:val="22"/>
                <w:szCs w:val="22"/>
              </w:rPr>
              <w:t>6</w:t>
            </w:r>
          </w:p>
        </w:tc>
        <w:tc>
          <w:tcPr>
            <w:tcW w:w="1563" w:type="dxa"/>
            <w:shd w:val="clear" w:color="auto" w:fill="auto"/>
            <w:noWrap/>
            <w:vAlign w:val="center"/>
            <w:hideMark/>
          </w:tcPr>
          <w:p w14:paraId="32E2B0AA" w14:textId="77777777" w:rsidR="00757D7B" w:rsidRPr="002251AB" w:rsidRDefault="00757D7B" w:rsidP="002E0073">
            <w:pPr>
              <w:jc w:val="center"/>
              <w:rPr>
                <w:color w:val="000000"/>
                <w:sz w:val="22"/>
                <w:szCs w:val="22"/>
              </w:rPr>
            </w:pPr>
            <w:r w:rsidRPr="002251AB">
              <w:rPr>
                <w:color w:val="000000"/>
                <w:sz w:val="22"/>
                <w:szCs w:val="22"/>
              </w:rPr>
              <w:t>REQ-1.3</w:t>
            </w:r>
          </w:p>
        </w:tc>
        <w:tc>
          <w:tcPr>
            <w:tcW w:w="5976" w:type="dxa"/>
            <w:shd w:val="clear" w:color="auto" w:fill="auto"/>
            <w:vAlign w:val="center"/>
            <w:hideMark/>
          </w:tcPr>
          <w:p w14:paraId="3DA03CB4" w14:textId="77777777" w:rsidR="00757D7B" w:rsidRPr="002251AB" w:rsidRDefault="00757D7B" w:rsidP="002E0073">
            <w:pPr>
              <w:rPr>
                <w:color w:val="000000"/>
                <w:sz w:val="18"/>
                <w:szCs w:val="18"/>
              </w:rPr>
            </w:pPr>
            <w:r w:rsidRPr="002251AB">
              <w:rPr>
                <w:color w:val="000000"/>
                <w:sz w:val="18"/>
                <w:szCs w:val="18"/>
              </w:rPr>
              <w:t>The UMGC City Admin Portal system shall provide a new user with the ability to sign up for an account by clicking on the “Sign-Up” button.</w:t>
            </w:r>
          </w:p>
        </w:tc>
        <w:tc>
          <w:tcPr>
            <w:tcW w:w="2430" w:type="dxa"/>
            <w:shd w:val="clear" w:color="auto" w:fill="auto"/>
            <w:noWrap/>
            <w:vAlign w:val="center"/>
            <w:hideMark/>
          </w:tcPr>
          <w:p w14:paraId="4745A227" w14:textId="77777777" w:rsidR="00757D7B" w:rsidRPr="002251AB" w:rsidRDefault="00D222BC" w:rsidP="002E0073">
            <w:pPr>
              <w:jc w:val="center"/>
              <w:rPr>
                <w:color w:val="000000"/>
                <w:sz w:val="22"/>
                <w:szCs w:val="22"/>
              </w:rPr>
            </w:pPr>
            <w:r>
              <w:t>TEST-DBA-003</w:t>
            </w:r>
          </w:p>
        </w:tc>
        <w:tc>
          <w:tcPr>
            <w:tcW w:w="2070" w:type="dxa"/>
          </w:tcPr>
          <w:p w14:paraId="556A8710" w14:textId="77777777" w:rsidR="00757D7B" w:rsidRDefault="00757D7B" w:rsidP="00757D7B">
            <w:pPr>
              <w:jc w:val="center"/>
            </w:pPr>
            <w:r w:rsidRPr="00DB18A5">
              <w:rPr>
                <w:color w:val="000000"/>
                <w:sz w:val="22"/>
                <w:szCs w:val="22"/>
              </w:rPr>
              <w:t>Pending Test</w:t>
            </w:r>
          </w:p>
        </w:tc>
      </w:tr>
      <w:tr w:rsidR="00757D7B" w:rsidRPr="002251AB" w14:paraId="3C788A04" w14:textId="77777777" w:rsidTr="00757D7B">
        <w:trPr>
          <w:cantSplit/>
          <w:trHeight w:val="492"/>
        </w:trPr>
        <w:tc>
          <w:tcPr>
            <w:tcW w:w="483" w:type="dxa"/>
            <w:shd w:val="clear" w:color="000000" w:fill="F2F2F2"/>
            <w:noWrap/>
            <w:vAlign w:val="center"/>
            <w:hideMark/>
          </w:tcPr>
          <w:p w14:paraId="2130A7AA" w14:textId="77777777" w:rsidR="00757D7B" w:rsidRPr="002251AB" w:rsidRDefault="00757D7B" w:rsidP="002E0073">
            <w:pPr>
              <w:jc w:val="center"/>
              <w:rPr>
                <w:b/>
                <w:bCs/>
                <w:color w:val="000000"/>
                <w:sz w:val="22"/>
                <w:szCs w:val="22"/>
              </w:rPr>
            </w:pPr>
            <w:r w:rsidRPr="002251AB">
              <w:rPr>
                <w:b/>
                <w:bCs/>
                <w:color w:val="000000"/>
                <w:sz w:val="22"/>
                <w:szCs w:val="22"/>
              </w:rPr>
              <w:t>7</w:t>
            </w:r>
          </w:p>
        </w:tc>
        <w:tc>
          <w:tcPr>
            <w:tcW w:w="1563" w:type="dxa"/>
            <w:shd w:val="clear" w:color="auto" w:fill="auto"/>
            <w:noWrap/>
            <w:vAlign w:val="center"/>
            <w:hideMark/>
          </w:tcPr>
          <w:p w14:paraId="629CDA54" w14:textId="77777777" w:rsidR="00757D7B" w:rsidRPr="002251AB" w:rsidRDefault="00757D7B" w:rsidP="002E0073">
            <w:pPr>
              <w:jc w:val="center"/>
              <w:rPr>
                <w:color w:val="000000"/>
                <w:sz w:val="22"/>
                <w:szCs w:val="22"/>
              </w:rPr>
            </w:pPr>
            <w:r w:rsidRPr="002251AB">
              <w:rPr>
                <w:color w:val="000000"/>
                <w:sz w:val="22"/>
                <w:szCs w:val="22"/>
              </w:rPr>
              <w:t>REQ-1.4</w:t>
            </w:r>
          </w:p>
        </w:tc>
        <w:tc>
          <w:tcPr>
            <w:tcW w:w="5976" w:type="dxa"/>
            <w:shd w:val="clear" w:color="auto" w:fill="auto"/>
            <w:vAlign w:val="center"/>
            <w:hideMark/>
          </w:tcPr>
          <w:p w14:paraId="3670C3D9" w14:textId="77777777" w:rsidR="00757D7B" w:rsidRPr="002251AB" w:rsidRDefault="00757D7B" w:rsidP="002E0073">
            <w:pPr>
              <w:rPr>
                <w:color w:val="000000"/>
                <w:sz w:val="18"/>
                <w:szCs w:val="18"/>
              </w:rPr>
            </w:pPr>
            <w:r w:rsidRPr="002251AB">
              <w:rPr>
                <w:color w:val="000000"/>
                <w:sz w:val="18"/>
                <w:szCs w:val="18"/>
              </w:rPr>
              <w:t>The UMGC City Admin Portal system shall allow a user to sign into his/her existing account by clicking on the “Sign-In” button. </w:t>
            </w:r>
          </w:p>
        </w:tc>
        <w:tc>
          <w:tcPr>
            <w:tcW w:w="2430" w:type="dxa"/>
            <w:shd w:val="clear" w:color="auto" w:fill="auto"/>
            <w:noWrap/>
            <w:vAlign w:val="center"/>
            <w:hideMark/>
          </w:tcPr>
          <w:p w14:paraId="1F1634ED" w14:textId="77777777" w:rsidR="00757D7B" w:rsidRPr="002251AB" w:rsidRDefault="00D222BC" w:rsidP="002E0073">
            <w:pPr>
              <w:jc w:val="center"/>
              <w:rPr>
                <w:color w:val="000000"/>
                <w:sz w:val="22"/>
                <w:szCs w:val="22"/>
              </w:rPr>
            </w:pPr>
            <w:r>
              <w:t>TEST-DBA-004, TEST-DBA-005</w:t>
            </w:r>
          </w:p>
        </w:tc>
        <w:tc>
          <w:tcPr>
            <w:tcW w:w="2070" w:type="dxa"/>
          </w:tcPr>
          <w:p w14:paraId="31F91A73" w14:textId="77777777" w:rsidR="00757D7B" w:rsidRDefault="00757D7B" w:rsidP="00757D7B">
            <w:pPr>
              <w:jc w:val="center"/>
            </w:pPr>
            <w:r w:rsidRPr="00DB18A5">
              <w:rPr>
                <w:color w:val="000000"/>
                <w:sz w:val="22"/>
                <w:szCs w:val="22"/>
              </w:rPr>
              <w:t>Pending Test</w:t>
            </w:r>
          </w:p>
        </w:tc>
      </w:tr>
      <w:tr w:rsidR="00757D7B" w:rsidRPr="002251AB" w14:paraId="44C2FBD2" w14:textId="77777777" w:rsidTr="00757D7B">
        <w:trPr>
          <w:cantSplit/>
          <w:trHeight w:val="492"/>
        </w:trPr>
        <w:tc>
          <w:tcPr>
            <w:tcW w:w="483" w:type="dxa"/>
            <w:shd w:val="clear" w:color="000000" w:fill="F2F2F2"/>
            <w:noWrap/>
            <w:vAlign w:val="center"/>
            <w:hideMark/>
          </w:tcPr>
          <w:p w14:paraId="775385EE" w14:textId="77777777" w:rsidR="00757D7B" w:rsidRPr="002251AB" w:rsidRDefault="00757D7B" w:rsidP="002E0073">
            <w:pPr>
              <w:jc w:val="center"/>
              <w:rPr>
                <w:b/>
                <w:bCs/>
                <w:color w:val="000000"/>
                <w:sz w:val="22"/>
                <w:szCs w:val="22"/>
              </w:rPr>
            </w:pPr>
            <w:r w:rsidRPr="002251AB">
              <w:rPr>
                <w:b/>
                <w:bCs/>
                <w:color w:val="000000"/>
                <w:sz w:val="22"/>
                <w:szCs w:val="22"/>
              </w:rPr>
              <w:t>8</w:t>
            </w:r>
          </w:p>
        </w:tc>
        <w:tc>
          <w:tcPr>
            <w:tcW w:w="1563" w:type="dxa"/>
            <w:shd w:val="clear" w:color="auto" w:fill="auto"/>
            <w:noWrap/>
            <w:vAlign w:val="center"/>
            <w:hideMark/>
          </w:tcPr>
          <w:p w14:paraId="5A45EA6E" w14:textId="77777777" w:rsidR="00757D7B" w:rsidRPr="002251AB" w:rsidRDefault="00757D7B" w:rsidP="002E0073">
            <w:pPr>
              <w:jc w:val="center"/>
              <w:rPr>
                <w:color w:val="000000"/>
                <w:sz w:val="22"/>
                <w:szCs w:val="22"/>
              </w:rPr>
            </w:pPr>
            <w:r w:rsidRPr="002251AB">
              <w:rPr>
                <w:color w:val="000000"/>
                <w:sz w:val="22"/>
                <w:szCs w:val="22"/>
              </w:rPr>
              <w:t>REQ-1.5</w:t>
            </w:r>
          </w:p>
        </w:tc>
        <w:tc>
          <w:tcPr>
            <w:tcW w:w="5976" w:type="dxa"/>
            <w:shd w:val="clear" w:color="auto" w:fill="auto"/>
            <w:vAlign w:val="center"/>
            <w:hideMark/>
          </w:tcPr>
          <w:p w14:paraId="473F5840" w14:textId="77777777" w:rsidR="00757D7B" w:rsidRPr="002251AB" w:rsidRDefault="00757D7B" w:rsidP="002E0073">
            <w:pPr>
              <w:rPr>
                <w:color w:val="000000"/>
                <w:sz w:val="18"/>
                <w:szCs w:val="18"/>
              </w:rPr>
            </w:pPr>
            <w:r w:rsidRPr="002251AB">
              <w:rPr>
                <w:color w:val="000000"/>
                <w:sz w:val="18"/>
                <w:szCs w:val="18"/>
              </w:rPr>
              <w:t>The UMGC City Admin Portal system shall provide a user with a web page dedicated to providing help and support by clicking on the “Help” button.</w:t>
            </w:r>
          </w:p>
        </w:tc>
        <w:tc>
          <w:tcPr>
            <w:tcW w:w="2430" w:type="dxa"/>
            <w:shd w:val="clear" w:color="auto" w:fill="auto"/>
            <w:noWrap/>
            <w:vAlign w:val="center"/>
            <w:hideMark/>
          </w:tcPr>
          <w:p w14:paraId="6429645E" w14:textId="77777777" w:rsidR="00757D7B" w:rsidRPr="002251AB" w:rsidRDefault="00D222BC" w:rsidP="002E0073">
            <w:pPr>
              <w:jc w:val="center"/>
              <w:rPr>
                <w:color w:val="000000"/>
                <w:sz w:val="22"/>
                <w:szCs w:val="22"/>
              </w:rPr>
            </w:pPr>
            <w:r>
              <w:t>TEST-DBA-006</w:t>
            </w:r>
          </w:p>
        </w:tc>
        <w:tc>
          <w:tcPr>
            <w:tcW w:w="2070" w:type="dxa"/>
          </w:tcPr>
          <w:p w14:paraId="22FC512D" w14:textId="77777777" w:rsidR="00757D7B" w:rsidRDefault="00757D7B" w:rsidP="00757D7B">
            <w:pPr>
              <w:jc w:val="center"/>
            </w:pPr>
            <w:r w:rsidRPr="00DB18A5">
              <w:rPr>
                <w:color w:val="000000"/>
                <w:sz w:val="22"/>
                <w:szCs w:val="22"/>
              </w:rPr>
              <w:t>Pending Test</w:t>
            </w:r>
          </w:p>
        </w:tc>
      </w:tr>
      <w:tr w:rsidR="00757D7B" w:rsidRPr="002251AB" w14:paraId="2FE9765E" w14:textId="77777777" w:rsidTr="00757D7B">
        <w:trPr>
          <w:cantSplit/>
          <w:trHeight w:val="732"/>
        </w:trPr>
        <w:tc>
          <w:tcPr>
            <w:tcW w:w="483" w:type="dxa"/>
            <w:shd w:val="clear" w:color="000000" w:fill="F2F2F2"/>
            <w:noWrap/>
            <w:vAlign w:val="center"/>
            <w:hideMark/>
          </w:tcPr>
          <w:p w14:paraId="07438447" w14:textId="77777777" w:rsidR="00757D7B" w:rsidRPr="002251AB" w:rsidRDefault="00757D7B" w:rsidP="002E0073">
            <w:pPr>
              <w:jc w:val="center"/>
              <w:rPr>
                <w:b/>
                <w:bCs/>
                <w:color w:val="000000"/>
                <w:sz w:val="22"/>
                <w:szCs w:val="22"/>
              </w:rPr>
            </w:pPr>
            <w:r w:rsidRPr="002251AB">
              <w:rPr>
                <w:b/>
                <w:bCs/>
                <w:color w:val="000000"/>
                <w:sz w:val="22"/>
                <w:szCs w:val="22"/>
              </w:rPr>
              <w:t>9</w:t>
            </w:r>
          </w:p>
        </w:tc>
        <w:tc>
          <w:tcPr>
            <w:tcW w:w="1563" w:type="dxa"/>
            <w:shd w:val="clear" w:color="auto" w:fill="auto"/>
            <w:noWrap/>
            <w:vAlign w:val="center"/>
            <w:hideMark/>
          </w:tcPr>
          <w:p w14:paraId="44365B3A" w14:textId="77777777" w:rsidR="00757D7B" w:rsidRPr="002251AB" w:rsidRDefault="00757D7B" w:rsidP="002E0073">
            <w:pPr>
              <w:jc w:val="center"/>
              <w:rPr>
                <w:color w:val="000000"/>
                <w:sz w:val="22"/>
                <w:szCs w:val="22"/>
              </w:rPr>
            </w:pPr>
            <w:r w:rsidRPr="002251AB">
              <w:rPr>
                <w:color w:val="000000"/>
                <w:sz w:val="22"/>
                <w:szCs w:val="22"/>
              </w:rPr>
              <w:t>REQ-1.6</w:t>
            </w:r>
          </w:p>
        </w:tc>
        <w:tc>
          <w:tcPr>
            <w:tcW w:w="5976" w:type="dxa"/>
            <w:shd w:val="clear" w:color="auto" w:fill="auto"/>
            <w:vAlign w:val="center"/>
            <w:hideMark/>
          </w:tcPr>
          <w:p w14:paraId="7456AC30" w14:textId="77777777" w:rsidR="00757D7B" w:rsidRPr="002251AB" w:rsidRDefault="00757D7B" w:rsidP="002E0073">
            <w:pPr>
              <w:rPr>
                <w:color w:val="000000"/>
                <w:sz w:val="18"/>
                <w:szCs w:val="18"/>
              </w:rPr>
            </w:pPr>
            <w:r w:rsidRPr="002251AB">
              <w:rPr>
                <w:color w:val="000000"/>
                <w:sz w:val="18"/>
                <w:szCs w:val="18"/>
              </w:rPr>
              <w:t>The user shall be brought to the landing page once successfully logged into the system.  The system features of creating a new use case, editing existing use cases, and uploading a use case are now available. </w:t>
            </w:r>
          </w:p>
        </w:tc>
        <w:tc>
          <w:tcPr>
            <w:tcW w:w="2430" w:type="dxa"/>
            <w:shd w:val="clear" w:color="auto" w:fill="auto"/>
            <w:noWrap/>
            <w:vAlign w:val="center"/>
            <w:hideMark/>
          </w:tcPr>
          <w:p w14:paraId="3C18B1C3" w14:textId="77777777" w:rsidR="00757D7B" w:rsidRPr="002251AB" w:rsidRDefault="00D222BC" w:rsidP="002E0073">
            <w:pPr>
              <w:jc w:val="center"/>
              <w:rPr>
                <w:color w:val="000000"/>
                <w:sz w:val="22"/>
                <w:szCs w:val="22"/>
              </w:rPr>
            </w:pPr>
            <w:r>
              <w:t>TEST-DBA-007</w:t>
            </w:r>
          </w:p>
        </w:tc>
        <w:tc>
          <w:tcPr>
            <w:tcW w:w="2070" w:type="dxa"/>
          </w:tcPr>
          <w:p w14:paraId="1A68574A" w14:textId="77777777" w:rsidR="00757D7B" w:rsidRDefault="00757D7B" w:rsidP="00757D7B">
            <w:pPr>
              <w:jc w:val="center"/>
            </w:pPr>
            <w:r w:rsidRPr="00DB18A5">
              <w:rPr>
                <w:color w:val="000000"/>
                <w:sz w:val="22"/>
                <w:szCs w:val="22"/>
              </w:rPr>
              <w:t>Pending Test</w:t>
            </w:r>
          </w:p>
        </w:tc>
      </w:tr>
      <w:tr w:rsidR="00757D7B" w:rsidRPr="002251AB" w14:paraId="06717B56" w14:textId="77777777" w:rsidTr="00757D7B">
        <w:trPr>
          <w:cantSplit/>
          <w:trHeight w:val="732"/>
        </w:trPr>
        <w:tc>
          <w:tcPr>
            <w:tcW w:w="483" w:type="dxa"/>
            <w:shd w:val="clear" w:color="000000" w:fill="F2F2F2"/>
            <w:noWrap/>
            <w:vAlign w:val="center"/>
            <w:hideMark/>
          </w:tcPr>
          <w:p w14:paraId="2A6ECEBD" w14:textId="77777777" w:rsidR="00757D7B" w:rsidRPr="002251AB" w:rsidRDefault="00757D7B" w:rsidP="002E0073">
            <w:pPr>
              <w:jc w:val="center"/>
              <w:rPr>
                <w:b/>
                <w:bCs/>
                <w:color w:val="000000"/>
                <w:sz w:val="22"/>
                <w:szCs w:val="22"/>
              </w:rPr>
            </w:pPr>
            <w:r w:rsidRPr="002251AB">
              <w:rPr>
                <w:b/>
                <w:bCs/>
                <w:color w:val="000000"/>
                <w:sz w:val="22"/>
                <w:szCs w:val="22"/>
              </w:rPr>
              <w:t>10</w:t>
            </w:r>
          </w:p>
        </w:tc>
        <w:tc>
          <w:tcPr>
            <w:tcW w:w="1563" w:type="dxa"/>
            <w:shd w:val="clear" w:color="auto" w:fill="auto"/>
            <w:noWrap/>
            <w:vAlign w:val="center"/>
            <w:hideMark/>
          </w:tcPr>
          <w:p w14:paraId="77FDF349" w14:textId="77777777" w:rsidR="00757D7B" w:rsidRPr="002251AB" w:rsidRDefault="00757D7B" w:rsidP="002E0073">
            <w:pPr>
              <w:jc w:val="center"/>
              <w:rPr>
                <w:color w:val="000000"/>
                <w:sz w:val="22"/>
                <w:szCs w:val="22"/>
              </w:rPr>
            </w:pPr>
            <w:r w:rsidRPr="002251AB">
              <w:rPr>
                <w:color w:val="000000"/>
                <w:sz w:val="22"/>
                <w:szCs w:val="22"/>
              </w:rPr>
              <w:t>REQ-1.7</w:t>
            </w:r>
          </w:p>
        </w:tc>
        <w:tc>
          <w:tcPr>
            <w:tcW w:w="5976" w:type="dxa"/>
            <w:shd w:val="clear" w:color="auto" w:fill="auto"/>
            <w:vAlign w:val="center"/>
            <w:hideMark/>
          </w:tcPr>
          <w:p w14:paraId="646B346C" w14:textId="77777777" w:rsidR="00757D7B" w:rsidRPr="002251AB" w:rsidRDefault="00757D7B" w:rsidP="002E0073">
            <w:pPr>
              <w:rPr>
                <w:color w:val="000000"/>
                <w:sz w:val="18"/>
                <w:szCs w:val="18"/>
              </w:rPr>
            </w:pPr>
            <w:r w:rsidRPr="002251AB">
              <w:rPr>
                <w:color w:val="000000"/>
                <w:sz w:val="18"/>
                <w:szCs w:val="18"/>
              </w:rPr>
              <w:t>The UMGC City Admin Portal system works by accepting data inputted by the user.  The user creates a use case for his/her city. The application shall map the use case to the appropriate city data.</w:t>
            </w:r>
          </w:p>
        </w:tc>
        <w:tc>
          <w:tcPr>
            <w:tcW w:w="2430" w:type="dxa"/>
            <w:shd w:val="clear" w:color="auto" w:fill="auto"/>
            <w:noWrap/>
            <w:vAlign w:val="center"/>
            <w:hideMark/>
          </w:tcPr>
          <w:p w14:paraId="7FC70BA4" w14:textId="77777777" w:rsidR="00757D7B" w:rsidRPr="002251AB" w:rsidRDefault="00D222BC" w:rsidP="002E0073">
            <w:pPr>
              <w:jc w:val="center"/>
              <w:rPr>
                <w:color w:val="000000"/>
                <w:sz w:val="22"/>
                <w:szCs w:val="22"/>
              </w:rPr>
            </w:pPr>
            <w:r>
              <w:t>TEST-DBA-017, TEST-DBA-020</w:t>
            </w:r>
          </w:p>
        </w:tc>
        <w:tc>
          <w:tcPr>
            <w:tcW w:w="2070" w:type="dxa"/>
          </w:tcPr>
          <w:p w14:paraId="12168ED0" w14:textId="77777777" w:rsidR="00757D7B" w:rsidRDefault="00757D7B" w:rsidP="00757D7B">
            <w:pPr>
              <w:jc w:val="center"/>
            </w:pPr>
            <w:r w:rsidRPr="00DB18A5">
              <w:rPr>
                <w:color w:val="000000"/>
                <w:sz w:val="22"/>
                <w:szCs w:val="22"/>
              </w:rPr>
              <w:t>Pending Test</w:t>
            </w:r>
          </w:p>
        </w:tc>
      </w:tr>
      <w:tr w:rsidR="00757D7B" w:rsidRPr="002251AB" w14:paraId="2500A333" w14:textId="77777777" w:rsidTr="00757D7B">
        <w:trPr>
          <w:cantSplit/>
          <w:trHeight w:val="732"/>
        </w:trPr>
        <w:tc>
          <w:tcPr>
            <w:tcW w:w="483" w:type="dxa"/>
            <w:shd w:val="clear" w:color="000000" w:fill="F2F2F2"/>
            <w:noWrap/>
            <w:vAlign w:val="center"/>
          </w:tcPr>
          <w:p w14:paraId="4A954771" w14:textId="77777777" w:rsidR="00757D7B" w:rsidRPr="002251AB" w:rsidRDefault="00757D7B" w:rsidP="002E0073">
            <w:pPr>
              <w:jc w:val="center"/>
              <w:rPr>
                <w:b/>
                <w:bCs/>
                <w:color w:val="000000"/>
                <w:sz w:val="22"/>
                <w:szCs w:val="22"/>
              </w:rPr>
            </w:pPr>
            <w:r w:rsidRPr="002251AB">
              <w:rPr>
                <w:b/>
                <w:bCs/>
                <w:color w:val="000000"/>
                <w:sz w:val="22"/>
                <w:szCs w:val="22"/>
              </w:rPr>
              <w:lastRenderedPageBreak/>
              <w:t>11</w:t>
            </w:r>
          </w:p>
        </w:tc>
        <w:tc>
          <w:tcPr>
            <w:tcW w:w="1563" w:type="dxa"/>
            <w:shd w:val="clear" w:color="auto" w:fill="auto"/>
            <w:noWrap/>
            <w:vAlign w:val="center"/>
          </w:tcPr>
          <w:p w14:paraId="5BE2928A" w14:textId="77777777" w:rsidR="00757D7B" w:rsidRPr="002251AB" w:rsidRDefault="00757D7B" w:rsidP="002E0073">
            <w:pPr>
              <w:jc w:val="center"/>
              <w:rPr>
                <w:color w:val="000000"/>
                <w:sz w:val="22"/>
                <w:szCs w:val="22"/>
              </w:rPr>
            </w:pPr>
            <w:r w:rsidRPr="002251AB">
              <w:rPr>
                <w:color w:val="000000"/>
                <w:sz w:val="22"/>
                <w:szCs w:val="22"/>
              </w:rPr>
              <w:t>REQ-1.8</w:t>
            </w:r>
          </w:p>
        </w:tc>
        <w:tc>
          <w:tcPr>
            <w:tcW w:w="5976" w:type="dxa"/>
            <w:shd w:val="clear" w:color="auto" w:fill="auto"/>
            <w:vAlign w:val="center"/>
          </w:tcPr>
          <w:p w14:paraId="1E1CA5D5" w14:textId="77777777" w:rsidR="00757D7B" w:rsidRPr="002251AB" w:rsidRDefault="00757D7B" w:rsidP="002E0073">
            <w:pPr>
              <w:rPr>
                <w:color w:val="000000"/>
                <w:sz w:val="18"/>
                <w:szCs w:val="18"/>
              </w:rPr>
            </w:pPr>
            <w:r w:rsidRPr="002251AB">
              <w:rPr>
                <w:color w:val="000000"/>
                <w:sz w:val="18"/>
                <w:szCs w:val="18"/>
              </w:rPr>
              <w:t>The UMGC City Admin Portal system shall allow a user to manually add a new use case, edit existing use cases, and delete a use case from a list within the account.  In addition, the system shall allow the user to upload use cases from an external file using the “Upload Use Case” button.</w:t>
            </w:r>
          </w:p>
        </w:tc>
        <w:tc>
          <w:tcPr>
            <w:tcW w:w="2430" w:type="dxa"/>
            <w:shd w:val="clear" w:color="auto" w:fill="auto"/>
            <w:noWrap/>
            <w:vAlign w:val="center"/>
          </w:tcPr>
          <w:p w14:paraId="4C128CDB" w14:textId="77777777" w:rsidR="005351D3" w:rsidRPr="005351D3" w:rsidRDefault="005351D3" w:rsidP="005351D3">
            <w:pPr>
              <w:jc w:val="center"/>
            </w:pPr>
            <w:r>
              <w:t>TEST-DBA-008, TEST-DBA-009, TEST-DBA-010, TEST-DBA-011, TEST-DBA-016, TEST-DBA-018, TEST-DBA-019</w:t>
            </w:r>
          </w:p>
        </w:tc>
        <w:tc>
          <w:tcPr>
            <w:tcW w:w="2070" w:type="dxa"/>
          </w:tcPr>
          <w:p w14:paraId="7EB29B66" w14:textId="77777777" w:rsidR="00757D7B" w:rsidRDefault="00757D7B" w:rsidP="00757D7B">
            <w:pPr>
              <w:jc w:val="center"/>
            </w:pPr>
            <w:r w:rsidRPr="00DB18A5">
              <w:rPr>
                <w:color w:val="000000"/>
                <w:sz w:val="22"/>
                <w:szCs w:val="22"/>
              </w:rPr>
              <w:t>Pending Test</w:t>
            </w:r>
          </w:p>
        </w:tc>
      </w:tr>
      <w:tr w:rsidR="00757D7B" w:rsidRPr="002251AB" w14:paraId="71231FE3" w14:textId="77777777" w:rsidTr="00757D7B">
        <w:trPr>
          <w:cantSplit/>
          <w:trHeight w:val="732"/>
        </w:trPr>
        <w:tc>
          <w:tcPr>
            <w:tcW w:w="483" w:type="dxa"/>
            <w:shd w:val="clear" w:color="000000" w:fill="F2F2F2"/>
            <w:noWrap/>
            <w:vAlign w:val="center"/>
          </w:tcPr>
          <w:p w14:paraId="24819AD8" w14:textId="77777777" w:rsidR="00757D7B" w:rsidRPr="002251AB" w:rsidRDefault="00757D7B" w:rsidP="002E0073">
            <w:pPr>
              <w:jc w:val="center"/>
              <w:rPr>
                <w:b/>
                <w:bCs/>
                <w:color w:val="000000"/>
                <w:sz w:val="22"/>
                <w:szCs w:val="22"/>
              </w:rPr>
            </w:pPr>
            <w:r w:rsidRPr="002251AB">
              <w:rPr>
                <w:b/>
                <w:bCs/>
                <w:color w:val="000000"/>
                <w:sz w:val="22"/>
                <w:szCs w:val="22"/>
              </w:rPr>
              <w:t>12</w:t>
            </w:r>
          </w:p>
        </w:tc>
        <w:tc>
          <w:tcPr>
            <w:tcW w:w="1563" w:type="dxa"/>
            <w:shd w:val="clear" w:color="auto" w:fill="auto"/>
            <w:noWrap/>
            <w:vAlign w:val="center"/>
          </w:tcPr>
          <w:p w14:paraId="1B1E169B" w14:textId="77777777" w:rsidR="00757D7B" w:rsidRPr="002251AB" w:rsidRDefault="00757D7B" w:rsidP="002E0073">
            <w:pPr>
              <w:jc w:val="center"/>
              <w:rPr>
                <w:color w:val="000000"/>
                <w:sz w:val="22"/>
                <w:szCs w:val="22"/>
              </w:rPr>
            </w:pPr>
            <w:r w:rsidRPr="002251AB">
              <w:rPr>
                <w:color w:val="000000"/>
                <w:sz w:val="22"/>
                <w:szCs w:val="22"/>
              </w:rPr>
              <w:t>REQ-1.9</w:t>
            </w:r>
          </w:p>
        </w:tc>
        <w:tc>
          <w:tcPr>
            <w:tcW w:w="5976" w:type="dxa"/>
            <w:shd w:val="clear" w:color="auto" w:fill="auto"/>
            <w:vAlign w:val="center"/>
          </w:tcPr>
          <w:p w14:paraId="6C55EC62" w14:textId="77777777" w:rsidR="00757D7B" w:rsidRPr="002251AB" w:rsidRDefault="00757D7B" w:rsidP="002E0073">
            <w:pPr>
              <w:rPr>
                <w:color w:val="000000"/>
                <w:sz w:val="18"/>
                <w:szCs w:val="18"/>
              </w:rPr>
            </w:pPr>
            <w:r w:rsidRPr="002251AB">
              <w:rPr>
                <w:color w:val="000000"/>
                <w:sz w:val="18"/>
                <w:szCs w:val="18"/>
              </w:rPr>
              <w:t>The UMGC City Admin Portal system shall provide a user with a certain amount of memory storage space that is linked to his/her account.  The user can save the use cases and come back to them later.</w:t>
            </w:r>
          </w:p>
        </w:tc>
        <w:tc>
          <w:tcPr>
            <w:tcW w:w="2430" w:type="dxa"/>
            <w:shd w:val="clear" w:color="auto" w:fill="auto"/>
            <w:noWrap/>
            <w:vAlign w:val="center"/>
          </w:tcPr>
          <w:p w14:paraId="375A4EA8" w14:textId="77777777" w:rsidR="00757D7B" w:rsidRPr="002251AB" w:rsidRDefault="009412F2" w:rsidP="002E0073">
            <w:pPr>
              <w:jc w:val="center"/>
              <w:rPr>
                <w:color w:val="000000"/>
                <w:sz w:val="22"/>
                <w:szCs w:val="22"/>
              </w:rPr>
            </w:pPr>
            <w:r>
              <w:t>TEST-DBA-020</w:t>
            </w:r>
          </w:p>
        </w:tc>
        <w:tc>
          <w:tcPr>
            <w:tcW w:w="2070" w:type="dxa"/>
          </w:tcPr>
          <w:p w14:paraId="1E8861F8" w14:textId="77777777" w:rsidR="00757D7B" w:rsidRDefault="00757D7B" w:rsidP="00757D7B">
            <w:pPr>
              <w:jc w:val="center"/>
            </w:pPr>
            <w:r w:rsidRPr="00DB18A5">
              <w:rPr>
                <w:color w:val="000000"/>
                <w:sz w:val="22"/>
                <w:szCs w:val="22"/>
              </w:rPr>
              <w:t>Pending Test</w:t>
            </w:r>
          </w:p>
        </w:tc>
      </w:tr>
      <w:tr w:rsidR="00757D7B" w:rsidRPr="002251AB" w14:paraId="105FB30B" w14:textId="77777777" w:rsidTr="00757D7B">
        <w:trPr>
          <w:cantSplit/>
          <w:trHeight w:val="732"/>
        </w:trPr>
        <w:tc>
          <w:tcPr>
            <w:tcW w:w="483" w:type="dxa"/>
            <w:shd w:val="clear" w:color="000000" w:fill="F2F2F2"/>
            <w:noWrap/>
            <w:vAlign w:val="center"/>
          </w:tcPr>
          <w:p w14:paraId="6B8B3B87" w14:textId="77777777" w:rsidR="00757D7B" w:rsidRPr="002251AB" w:rsidRDefault="00757D7B" w:rsidP="002E0073">
            <w:pPr>
              <w:jc w:val="center"/>
              <w:rPr>
                <w:b/>
                <w:bCs/>
                <w:color w:val="000000"/>
                <w:sz w:val="22"/>
                <w:szCs w:val="22"/>
              </w:rPr>
            </w:pPr>
            <w:r w:rsidRPr="002251AB">
              <w:rPr>
                <w:b/>
                <w:bCs/>
                <w:color w:val="000000"/>
                <w:sz w:val="22"/>
                <w:szCs w:val="22"/>
              </w:rPr>
              <w:t>13</w:t>
            </w:r>
          </w:p>
        </w:tc>
        <w:tc>
          <w:tcPr>
            <w:tcW w:w="1563" w:type="dxa"/>
            <w:shd w:val="clear" w:color="auto" w:fill="auto"/>
            <w:noWrap/>
            <w:vAlign w:val="center"/>
          </w:tcPr>
          <w:p w14:paraId="577791D1" w14:textId="77777777" w:rsidR="00757D7B" w:rsidRPr="002251AB" w:rsidRDefault="00757D7B" w:rsidP="002E0073">
            <w:pPr>
              <w:jc w:val="center"/>
              <w:rPr>
                <w:color w:val="000000"/>
                <w:sz w:val="22"/>
                <w:szCs w:val="22"/>
              </w:rPr>
            </w:pPr>
            <w:r w:rsidRPr="002251AB">
              <w:rPr>
                <w:color w:val="000000"/>
                <w:sz w:val="22"/>
                <w:szCs w:val="22"/>
              </w:rPr>
              <w:t>REQ-1.10</w:t>
            </w:r>
          </w:p>
        </w:tc>
        <w:tc>
          <w:tcPr>
            <w:tcW w:w="5976" w:type="dxa"/>
            <w:shd w:val="clear" w:color="auto" w:fill="auto"/>
            <w:vAlign w:val="center"/>
          </w:tcPr>
          <w:p w14:paraId="2121EECC" w14:textId="77777777" w:rsidR="00757D7B" w:rsidRPr="002251AB" w:rsidRDefault="00757D7B" w:rsidP="00F703E4">
            <w:pPr>
              <w:rPr>
                <w:color w:val="000000"/>
                <w:sz w:val="18"/>
                <w:szCs w:val="18"/>
              </w:rPr>
            </w:pPr>
            <w:r w:rsidRPr="002251AB">
              <w:rPr>
                <w:color w:val="000000"/>
                <w:sz w:val="18"/>
                <w:szCs w:val="18"/>
              </w:rPr>
              <w:t xml:space="preserve">The UMGC City Admin Portal system shall process the project data inputted by the user and generate proper output of static HTML page with appropriate DDL scripts using the “Generate Output” button. </w:t>
            </w:r>
          </w:p>
        </w:tc>
        <w:tc>
          <w:tcPr>
            <w:tcW w:w="2430" w:type="dxa"/>
            <w:shd w:val="clear" w:color="auto" w:fill="auto"/>
            <w:noWrap/>
            <w:vAlign w:val="center"/>
          </w:tcPr>
          <w:p w14:paraId="2DD2C2DB" w14:textId="77777777" w:rsidR="00757D7B" w:rsidRPr="002251AB" w:rsidRDefault="009412F2" w:rsidP="002E0073">
            <w:pPr>
              <w:jc w:val="center"/>
              <w:rPr>
                <w:color w:val="000000"/>
                <w:sz w:val="22"/>
                <w:szCs w:val="22"/>
              </w:rPr>
            </w:pPr>
            <w:r>
              <w:t>TEST-DBA-012, TEST-DBA-013, TEST-DBA-014, TEST-DBA-015</w:t>
            </w:r>
          </w:p>
        </w:tc>
        <w:tc>
          <w:tcPr>
            <w:tcW w:w="2070" w:type="dxa"/>
          </w:tcPr>
          <w:p w14:paraId="098A0EA0" w14:textId="77777777" w:rsidR="00757D7B" w:rsidRDefault="00757D7B" w:rsidP="00757D7B">
            <w:pPr>
              <w:jc w:val="center"/>
            </w:pPr>
            <w:r w:rsidRPr="00DB18A5">
              <w:rPr>
                <w:color w:val="000000"/>
                <w:sz w:val="22"/>
                <w:szCs w:val="22"/>
              </w:rPr>
              <w:t>Pending Test</w:t>
            </w:r>
          </w:p>
        </w:tc>
      </w:tr>
      <w:tr w:rsidR="00757D7B" w:rsidRPr="002251AB" w14:paraId="2A32603A" w14:textId="77777777" w:rsidTr="00757D7B">
        <w:trPr>
          <w:cantSplit/>
          <w:trHeight w:val="732"/>
        </w:trPr>
        <w:tc>
          <w:tcPr>
            <w:tcW w:w="483" w:type="dxa"/>
            <w:shd w:val="clear" w:color="000000" w:fill="F2F2F2"/>
            <w:noWrap/>
            <w:vAlign w:val="center"/>
          </w:tcPr>
          <w:p w14:paraId="42647933" w14:textId="77777777" w:rsidR="00757D7B" w:rsidRPr="002251AB" w:rsidRDefault="00757D7B" w:rsidP="002E0073">
            <w:pPr>
              <w:jc w:val="center"/>
              <w:rPr>
                <w:b/>
                <w:bCs/>
                <w:color w:val="000000"/>
                <w:sz w:val="22"/>
                <w:szCs w:val="22"/>
              </w:rPr>
            </w:pPr>
            <w:r w:rsidRPr="002251AB">
              <w:rPr>
                <w:b/>
                <w:bCs/>
                <w:color w:val="000000"/>
                <w:sz w:val="22"/>
                <w:szCs w:val="22"/>
              </w:rPr>
              <w:t>14</w:t>
            </w:r>
          </w:p>
        </w:tc>
        <w:tc>
          <w:tcPr>
            <w:tcW w:w="1563" w:type="dxa"/>
            <w:shd w:val="clear" w:color="auto" w:fill="auto"/>
            <w:noWrap/>
            <w:vAlign w:val="center"/>
          </w:tcPr>
          <w:p w14:paraId="238A68F4" w14:textId="77777777" w:rsidR="00757D7B" w:rsidRPr="002251AB" w:rsidRDefault="00757D7B" w:rsidP="002E0073">
            <w:pPr>
              <w:jc w:val="center"/>
              <w:rPr>
                <w:color w:val="000000"/>
                <w:sz w:val="22"/>
                <w:szCs w:val="22"/>
              </w:rPr>
            </w:pPr>
            <w:r w:rsidRPr="002251AB">
              <w:rPr>
                <w:color w:val="000000"/>
                <w:sz w:val="22"/>
                <w:szCs w:val="22"/>
              </w:rPr>
              <w:t>REQ-2.1</w:t>
            </w:r>
          </w:p>
        </w:tc>
        <w:tc>
          <w:tcPr>
            <w:tcW w:w="5976" w:type="dxa"/>
            <w:shd w:val="clear" w:color="auto" w:fill="auto"/>
            <w:vAlign w:val="center"/>
          </w:tcPr>
          <w:p w14:paraId="0FE920CD" w14:textId="77777777" w:rsidR="00757D7B" w:rsidRPr="002251AB" w:rsidRDefault="00757D7B" w:rsidP="002E0073">
            <w:pPr>
              <w:rPr>
                <w:color w:val="000000"/>
                <w:sz w:val="18"/>
                <w:szCs w:val="18"/>
              </w:rPr>
            </w:pPr>
            <w:r w:rsidRPr="002251AB">
              <w:rPr>
                <w:color w:val="000000"/>
                <w:sz w:val="18"/>
                <w:szCs w:val="18"/>
              </w:rPr>
              <w:t>When the user drags either scrollbar, the map image is moved within the containing window.  Scrolling is set to default Chrome settings.</w:t>
            </w:r>
          </w:p>
        </w:tc>
        <w:tc>
          <w:tcPr>
            <w:tcW w:w="2430" w:type="dxa"/>
            <w:shd w:val="clear" w:color="auto" w:fill="auto"/>
            <w:noWrap/>
            <w:vAlign w:val="center"/>
          </w:tcPr>
          <w:p w14:paraId="7D9C08DF" w14:textId="77777777" w:rsidR="00757D7B" w:rsidRPr="002251AB" w:rsidRDefault="002A15D3" w:rsidP="002E0073">
            <w:pPr>
              <w:jc w:val="center"/>
              <w:rPr>
                <w:color w:val="000000"/>
                <w:sz w:val="22"/>
                <w:szCs w:val="22"/>
              </w:rPr>
            </w:pPr>
            <w:r>
              <w:t>TEST-MAP-001</w:t>
            </w:r>
          </w:p>
        </w:tc>
        <w:tc>
          <w:tcPr>
            <w:tcW w:w="2070" w:type="dxa"/>
          </w:tcPr>
          <w:p w14:paraId="660D6040" w14:textId="77777777" w:rsidR="00757D7B" w:rsidRDefault="00757D7B" w:rsidP="00757D7B">
            <w:pPr>
              <w:jc w:val="center"/>
            </w:pPr>
            <w:r w:rsidRPr="00DB18A5">
              <w:rPr>
                <w:color w:val="000000"/>
                <w:sz w:val="22"/>
                <w:szCs w:val="22"/>
              </w:rPr>
              <w:t>Pending Test</w:t>
            </w:r>
          </w:p>
        </w:tc>
      </w:tr>
      <w:tr w:rsidR="00757D7B" w:rsidRPr="002251AB" w14:paraId="3FF52290" w14:textId="77777777" w:rsidTr="00757D7B">
        <w:trPr>
          <w:cantSplit/>
          <w:trHeight w:val="732"/>
        </w:trPr>
        <w:tc>
          <w:tcPr>
            <w:tcW w:w="483" w:type="dxa"/>
            <w:shd w:val="clear" w:color="000000" w:fill="F2F2F2"/>
            <w:noWrap/>
            <w:vAlign w:val="center"/>
          </w:tcPr>
          <w:p w14:paraId="69A256E7" w14:textId="77777777" w:rsidR="00757D7B" w:rsidRPr="002251AB" w:rsidRDefault="00757D7B" w:rsidP="002E0073">
            <w:pPr>
              <w:jc w:val="center"/>
              <w:rPr>
                <w:b/>
                <w:bCs/>
                <w:color w:val="000000"/>
                <w:sz w:val="22"/>
                <w:szCs w:val="22"/>
              </w:rPr>
            </w:pPr>
            <w:r w:rsidRPr="002251AB">
              <w:rPr>
                <w:b/>
                <w:bCs/>
                <w:color w:val="000000"/>
                <w:sz w:val="22"/>
                <w:szCs w:val="22"/>
              </w:rPr>
              <w:t>15</w:t>
            </w:r>
          </w:p>
        </w:tc>
        <w:tc>
          <w:tcPr>
            <w:tcW w:w="1563" w:type="dxa"/>
            <w:shd w:val="clear" w:color="auto" w:fill="auto"/>
            <w:noWrap/>
            <w:vAlign w:val="center"/>
          </w:tcPr>
          <w:p w14:paraId="13ECC0D9" w14:textId="77777777" w:rsidR="00757D7B" w:rsidRPr="002251AB" w:rsidRDefault="00757D7B" w:rsidP="002E0073">
            <w:pPr>
              <w:jc w:val="center"/>
              <w:rPr>
                <w:color w:val="000000"/>
                <w:sz w:val="22"/>
                <w:szCs w:val="22"/>
              </w:rPr>
            </w:pPr>
            <w:r w:rsidRPr="002251AB">
              <w:rPr>
                <w:color w:val="000000"/>
                <w:sz w:val="22"/>
                <w:szCs w:val="22"/>
              </w:rPr>
              <w:t>REQ-2.2</w:t>
            </w:r>
          </w:p>
        </w:tc>
        <w:tc>
          <w:tcPr>
            <w:tcW w:w="5976" w:type="dxa"/>
            <w:shd w:val="clear" w:color="auto" w:fill="auto"/>
            <w:vAlign w:val="center"/>
          </w:tcPr>
          <w:p w14:paraId="7CAF1201" w14:textId="77777777" w:rsidR="00757D7B" w:rsidRPr="002251AB" w:rsidRDefault="00757D7B" w:rsidP="002E0073">
            <w:pPr>
              <w:rPr>
                <w:color w:val="000000"/>
                <w:sz w:val="18"/>
                <w:szCs w:val="18"/>
              </w:rPr>
            </w:pPr>
            <w:r w:rsidRPr="002251AB">
              <w:rPr>
                <w:color w:val="000000"/>
                <w:sz w:val="18"/>
                <w:szCs w:val="18"/>
              </w:rPr>
              <w:t>When the user clicks on a zone within the map, a modal opens on top of the map to display specific information to the selected zone. The modal is designed using in-line JavaScript and custom CSS.</w:t>
            </w:r>
          </w:p>
        </w:tc>
        <w:tc>
          <w:tcPr>
            <w:tcW w:w="2430" w:type="dxa"/>
            <w:shd w:val="clear" w:color="auto" w:fill="auto"/>
            <w:noWrap/>
            <w:vAlign w:val="center"/>
          </w:tcPr>
          <w:p w14:paraId="6352B403" w14:textId="77777777" w:rsidR="00757D7B" w:rsidRPr="002251AB" w:rsidRDefault="002A15D3" w:rsidP="002E0073">
            <w:pPr>
              <w:jc w:val="center"/>
              <w:rPr>
                <w:color w:val="000000"/>
                <w:sz w:val="22"/>
                <w:szCs w:val="22"/>
              </w:rPr>
            </w:pPr>
            <w:r>
              <w:t>TEST-MAP-002</w:t>
            </w:r>
          </w:p>
        </w:tc>
        <w:tc>
          <w:tcPr>
            <w:tcW w:w="2070" w:type="dxa"/>
          </w:tcPr>
          <w:p w14:paraId="76D0B678" w14:textId="77777777" w:rsidR="00757D7B" w:rsidRDefault="00757D7B" w:rsidP="00757D7B">
            <w:pPr>
              <w:jc w:val="center"/>
            </w:pPr>
            <w:r w:rsidRPr="00DB18A5">
              <w:rPr>
                <w:color w:val="000000"/>
                <w:sz w:val="22"/>
                <w:szCs w:val="22"/>
              </w:rPr>
              <w:t>Pending Test</w:t>
            </w:r>
          </w:p>
        </w:tc>
      </w:tr>
      <w:tr w:rsidR="00757D7B" w:rsidRPr="002251AB" w14:paraId="47301F3D" w14:textId="77777777" w:rsidTr="00757D7B">
        <w:trPr>
          <w:cantSplit/>
          <w:trHeight w:val="732"/>
        </w:trPr>
        <w:tc>
          <w:tcPr>
            <w:tcW w:w="483" w:type="dxa"/>
            <w:shd w:val="clear" w:color="000000" w:fill="F2F2F2"/>
            <w:noWrap/>
            <w:vAlign w:val="center"/>
          </w:tcPr>
          <w:p w14:paraId="3A3BC9A7" w14:textId="77777777" w:rsidR="00757D7B" w:rsidRPr="002251AB" w:rsidRDefault="00757D7B" w:rsidP="002E0073">
            <w:pPr>
              <w:jc w:val="center"/>
              <w:rPr>
                <w:b/>
                <w:bCs/>
                <w:color w:val="000000"/>
                <w:sz w:val="22"/>
                <w:szCs w:val="22"/>
              </w:rPr>
            </w:pPr>
            <w:r w:rsidRPr="002251AB">
              <w:rPr>
                <w:b/>
                <w:bCs/>
                <w:color w:val="000000"/>
                <w:sz w:val="22"/>
                <w:szCs w:val="22"/>
              </w:rPr>
              <w:t>16</w:t>
            </w:r>
          </w:p>
        </w:tc>
        <w:tc>
          <w:tcPr>
            <w:tcW w:w="1563" w:type="dxa"/>
            <w:shd w:val="clear" w:color="auto" w:fill="auto"/>
            <w:noWrap/>
            <w:vAlign w:val="center"/>
          </w:tcPr>
          <w:p w14:paraId="22B3CF41" w14:textId="77777777" w:rsidR="00757D7B" w:rsidRPr="002251AB" w:rsidRDefault="00757D7B" w:rsidP="002E0073">
            <w:pPr>
              <w:jc w:val="center"/>
              <w:rPr>
                <w:color w:val="000000"/>
                <w:sz w:val="22"/>
                <w:szCs w:val="22"/>
              </w:rPr>
            </w:pPr>
            <w:r w:rsidRPr="002251AB">
              <w:rPr>
                <w:color w:val="000000"/>
                <w:sz w:val="22"/>
                <w:szCs w:val="22"/>
              </w:rPr>
              <w:t>REQ-2.3</w:t>
            </w:r>
          </w:p>
        </w:tc>
        <w:tc>
          <w:tcPr>
            <w:tcW w:w="5976" w:type="dxa"/>
            <w:shd w:val="clear" w:color="auto" w:fill="auto"/>
            <w:vAlign w:val="center"/>
          </w:tcPr>
          <w:p w14:paraId="6722C44E" w14:textId="77777777" w:rsidR="00757D7B" w:rsidRPr="002251AB" w:rsidRDefault="00757D7B" w:rsidP="002E0073">
            <w:pPr>
              <w:rPr>
                <w:color w:val="000000"/>
                <w:sz w:val="18"/>
                <w:szCs w:val="18"/>
              </w:rPr>
            </w:pPr>
            <w:r w:rsidRPr="002251AB">
              <w:rPr>
                <w:color w:val="000000"/>
                <w:sz w:val="18"/>
                <w:szCs w:val="18"/>
              </w:rPr>
              <w:t>When the user clicks on the “Zone Information” link, the browser navigates to an external page on the Municode website that contains information that is relevant to the selected zone.</w:t>
            </w:r>
          </w:p>
        </w:tc>
        <w:tc>
          <w:tcPr>
            <w:tcW w:w="2430" w:type="dxa"/>
            <w:shd w:val="clear" w:color="auto" w:fill="auto"/>
            <w:noWrap/>
            <w:vAlign w:val="center"/>
          </w:tcPr>
          <w:p w14:paraId="3BD1E06B" w14:textId="77777777" w:rsidR="00757D7B" w:rsidRPr="002251AB" w:rsidRDefault="002A15D3" w:rsidP="002E0073">
            <w:pPr>
              <w:jc w:val="center"/>
              <w:rPr>
                <w:color w:val="000000"/>
                <w:sz w:val="22"/>
                <w:szCs w:val="22"/>
              </w:rPr>
            </w:pPr>
            <w:r>
              <w:t>TEST-MAP-003</w:t>
            </w:r>
          </w:p>
        </w:tc>
        <w:tc>
          <w:tcPr>
            <w:tcW w:w="2070" w:type="dxa"/>
          </w:tcPr>
          <w:p w14:paraId="7D9B3AEA" w14:textId="77777777" w:rsidR="00757D7B" w:rsidRDefault="00757D7B" w:rsidP="00757D7B">
            <w:pPr>
              <w:jc w:val="center"/>
            </w:pPr>
            <w:r w:rsidRPr="00DB18A5">
              <w:rPr>
                <w:color w:val="000000"/>
                <w:sz w:val="22"/>
                <w:szCs w:val="22"/>
              </w:rPr>
              <w:t>Pending Test</w:t>
            </w:r>
          </w:p>
        </w:tc>
      </w:tr>
      <w:tr w:rsidR="00757D7B" w:rsidRPr="002251AB" w14:paraId="24B11626" w14:textId="77777777" w:rsidTr="00757D7B">
        <w:trPr>
          <w:cantSplit/>
          <w:trHeight w:val="732"/>
        </w:trPr>
        <w:tc>
          <w:tcPr>
            <w:tcW w:w="483" w:type="dxa"/>
            <w:shd w:val="clear" w:color="000000" w:fill="F2F2F2"/>
            <w:noWrap/>
            <w:vAlign w:val="center"/>
          </w:tcPr>
          <w:p w14:paraId="1C2B474C" w14:textId="77777777" w:rsidR="00757D7B" w:rsidRPr="002251AB" w:rsidRDefault="00757D7B" w:rsidP="002E0073">
            <w:pPr>
              <w:jc w:val="center"/>
              <w:rPr>
                <w:b/>
                <w:bCs/>
                <w:color w:val="000000"/>
                <w:sz w:val="22"/>
                <w:szCs w:val="22"/>
              </w:rPr>
            </w:pPr>
            <w:r w:rsidRPr="002251AB">
              <w:rPr>
                <w:b/>
                <w:bCs/>
                <w:color w:val="000000"/>
                <w:sz w:val="22"/>
                <w:szCs w:val="22"/>
              </w:rPr>
              <w:t>17</w:t>
            </w:r>
          </w:p>
        </w:tc>
        <w:tc>
          <w:tcPr>
            <w:tcW w:w="1563" w:type="dxa"/>
            <w:shd w:val="clear" w:color="auto" w:fill="auto"/>
            <w:noWrap/>
            <w:vAlign w:val="center"/>
          </w:tcPr>
          <w:p w14:paraId="435AE3CF" w14:textId="77777777" w:rsidR="00757D7B" w:rsidRPr="002251AB" w:rsidRDefault="00757D7B" w:rsidP="002E0073">
            <w:pPr>
              <w:jc w:val="center"/>
              <w:rPr>
                <w:color w:val="000000"/>
                <w:sz w:val="22"/>
                <w:szCs w:val="22"/>
              </w:rPr>
            </w:pPr>
            <w:r w:rsidRPr="002251AB">
              <w:rPr>
                <w:color w:val="000000"/>
                <w:sz w:val="22"/>
                <w:szCs w:val="22"/>
              </w:rPr>
              <w:t>REQ-2.4</w:t>
            </w:r>
          </w:p>
        </w:tc>
        <w:tc>
          <w:tcPr>
            <w:tcW w:w="5976" w:type="dxa"/>
            <w:shd w:val="clear" w:color="auto" w:fill="auto"/>
            <w:vAlign w:val="center"/>
          </w:tcPr>
          <w:p w14:paraId="10E254B1" w14:textId="77777777" w:rsidR="00757D7B" w:rsidRPr="002251AB" w:rsidRDefault="00757D7B" w:rsidP="002E0073">
            <w:pPr>
              <w:rPr>
                <w:color w:val="000000"/>
                <w:sz w:val="18"/>
                <w:szCs w:val="18"/>
              </w:rPr>
            </w:pPr>
            <w:r w:rsidRPr="002251AB">
              <w:rPr>
                <w:color w:val="000000"/>
                <w:sz w:val="18"/>
                <w:szCs w:val="18"/>
              </w:rPr>
              <w:t>When the user clicks on any “Application” link, the browser navigates to an external page on the Municode website that contains the applications that are relevant to the selected zone.</w:t>
            </w:r>
          </w:p>
        </w:tc>
        <w:tc>
          <w:tcPr>
            <w:tcW w:w="2430" w:type="dxa"/>
            <w:shd w:val="clear" w:color="auto" w:fill="auto"/>
            <w:noWrap/>
            <w:vAlign w:val="center"/>
          </w:tcPr>
          <w:p w14:paraId="55D7D1A2" w14:textId="77777777" w:rsidR="00757D7B" w:rsidRPr="002251AB" w:rsidRDefault="002A15D3" w:rsidP="002E0073">
            <w:pPr>
              <w:jc w:val="center"/>
              <w:rPr>
                <w:color w:val="000000"/>
                <w:sz w:val="22"/>
                <w:szCs w:val="22"/>
              </w:rPr>
            </w:pPr>
            <w:r>
              <w:t>TEST-MAP-004</w:t>
            </w:r>
          </w:p>
        </w:tc>
        <w:tc>
          <w:tcPr>
            <w:tcW w:w="2070" w:type="dxa"/>
          </w:tcPr>
          <w:p w14:paraId="53920AB1" w14:textId="77777777" w:rsidR="00757D7B" w:rsidRDefault="00757D7B" w:rsidP="00757D7B">
            <w:pPr>
              <w:jc w:val="center"/>
            </w:pPr>
            <w:r w:rsidRPr="00DB18A5">
              <w:rPr>
                <w:color w:val="000000"/>
                <w:sz w:val="22"/>
                <w:szCs w:val="22"/>
              </w:rPr>
              <w:t>Pending Test</w:t>
            </w:r>
          </w:p>
        </w:tc>
      </w:tr>
      <w:tr w:rsidR="00757D7B" w:rsidRPr="002251AB" w14:paraId="3E31E714" w14:textId="77777777" w:rsidTr="00757D7B">
        <w:trPr>
          <w:cantSplit/>
          <w:trHeight w:val="732"/>
        </w:trPr>
        <w:tc>
          <w:tcPr>
            <w:tcW w:w="483" w:type="dxa"/>
            <w:shd w:val="clear" w:color="000000" w:fill="F2F2F2"/>
            <w:noWrap/>
            <w:vAlign w:val="center"/>
          </w:tcPr>
          <w:p w14:paraId="38AB6E39" w14:textId="77777777" w:rsidR="00757D7B" w:rsidRPr="002251AB" w:rsidRDefault="00757D7B" w:rsidP="002E0073">
            <w:pPr>
              <w:jc w:val="center"/>
              <w:rPr>
                <w:b/>
                <w:bCs/>
                <w:color w:val="000000"/>
                <w:sz w:val="22"/>
                <w:szCs w:val="22"/>
              </w:rPr>
            </w:pPr>
            <w:r w:rsidRPr="002251AB">
              <w:rPr>
                <w:b/>
                <w:bCs/>
                <w:color w:val="000000"/>
                <w:sz w:val="22"/>
                <w:szCs w:val="22"/>
              </w:rPr>
              <w:lastRenderedPageBreak/>
              <w:t>18</w:t>
            </w:r>
          </w:p>
        </w:tc>
        <w:tc>
          <w:tcPr>
            <w:tcW w:w="1563" w:type="dxa"/>
            <w:shd w:val="clear" w:color="auto" w:fill="auto"/>
            <w:noWrap/>
            <w:vAlign w:val="center"/>
          </w:tcPr>
          <w:p w14:paraId="23B03FF3" w14:textId="77777777" w:rsidR="00757D7B" w:rsidRPr="002251AB" w:rsidRDefault="00757D7B" w:rsidP="002E0073">
            <w:pPr>
              <w:jc w:val="center"/>
              <w:rPr>
                <w:color w:val="000000"/>
                <w:sz w:val="22"/>
                <w:szCs w:val="22"/>
              </w:rPr>
            </w:pPr>
            <w:r w:rsidRPr="002251AB">
              <w:rPr>
                <w:color w:val="000000"/>
                <w:sz w:val="22"/>
                <w:szCs w:val="22"/>
              </w:rPr>
              <w:t>REQ-2.5</w:t>
            </w:r>
          </w:p>
        </w:tc>
        <w:tc>
          <w:tcPr>
            <w:tcW w:w="5976" w:type="dxa"/>
            <w:shd w:val="clear" w:color="auto" w:fill="auto"/>
            <w:vAlign w:val="center"/>
          </w:tcPr>
          <w:p w14:paraId="3B920C71" w14:textId="77777777" w:rsidR="00757D7B" w:rsidRPr="002251AB" w:rsidRDefault="00757D7B" w:rsidP="002E0073">
            <w:pPr>
              <w:rPr>
                <w:color w:val="000000"/>
                <w:sz w:val="18"/>
                <w:szCs w:val="18"/>
              </w:rPr>
            </w:pPr>
            <w:r w:rsidRPr="002251AB">
              <w:rPr>
                <w:color w:val="000000"/>
                <w:sz w:val="18"/>
                <w:szCs w:val="18"/>
              </w:rPr>
              <w:t>When the user clicks on the “Quick Reference Page” link, the browser navigates to an internal page that contains information designed by the city officials.  The information on this page is retrieved from the database.</w:t>
            </w:r>
          </w:p>
        </w:tc>
        <w:tc>
          <w:tcPr>
            <w:tcW w:w="2430" w:type="dxa"/>
            <w:shd w:val="clear" w:color="auto" w:fill="auto"/>
            <w:noWrap/>
            <w:vAlign w:val="center"/>
          </w:tcPr>
          <w:p w14:paraId="6CF4299C" w14:textId="77777777" w:rsidR="00757D7B" w:rsidRPr="002251AB" w:rsidRDefault="002A15D3" w:rsidP="002E0073">
            <w:pPr>
              <w:jc w:val="center"/>
              <w:rPr>
                <w:color w:val="000000"/>
                <w:sz w:val="22"/>
                <w:szCs w:val="22"/>
              </w:rPr>
            </w:pPr>
            <w:r>
              <w:t>TEST-MAP-005</w:t>
            </w:r>
          </w:p>
        </w:tc>
        <w:tc>
          <w:tcPr>
            <w:tcW w:w="2070" w:type="dxa"/>
          </w:tcPr>
          <w:p w14:paraId="6DED285A" w14:textId="77777777" w:rsidR="00757D7B" w:rsidRDefault="00757D7B" w:rsidP="00757D7B">
            <w:pPr>
              <w:jc w:val="center"/>
            </w:pPr>
            <w:r w:rsidRPr="00DB18A5">
              <w:rPr>
                <w:color w:val="000000"/>
                <w:sz w:val="22"/>
                <w:szCs w:val="22"/>
              </w:rPr>
              <w:t>Pending Test</w:t>
            </w:r>
          </w:p>
        </w:tc>
      </w:tr>
      <w:tr w:rsidR="00757D7B" w:rsidRPr="002251AB" w14:paraId="2451E824" w14:textId="77777777" w:rsidTr="00757D7B">
        <w:trPr>
          <w:cantSplit/>
          <w:trHeight w:val="732"/>
        </w:trPr>
        <w:tc>
          <w:tcPr>
            <w:tcW w:w="483" w:type="dxa"/>
            <w:shd w:val="clear" w:color="000000" w:fill="F2F2F2"/>
            <w:noWrap/>
            <w:vAlign w:val="center"/>
          </w:tcPr>
          <w:p w14:paraId="1B7AB0C7" w14:textId="77777777" w:rsidR="00757D7B" w:rsidRPr="002251AB" w:rsidRDefault="00757D7B" w:rsidP="002E0073">
            <w:pPr>
              <w:jc w:val="center"/>
              <w:rPr>
                <w:b/>
                <w:bCs/>
                <w:color w:val="000000"/>
                <w:sz w:val="22"/>
                <w:szCs w:val="22"/>
              </w:rPr>
            </w:pPr>
            <w:r w:rsidRPr="002251AB">
              <w:rPr>
                <w:b/>
                <w:bCs/>
                <w:color w:val="000000"/>
                <w:sz w:val="22"/>
                <w:szCs w:val="22"/>
              </w:rPr>
              <w:t>19</w:t>
            </w:r>
          </w:p>
        </w:tc>
        <w:tc>
          <w:tcPr>
            <w:tcW w:w="1563" w:type="dxa"/>
            <w:shd w:val="clear" w:color="auto" w:fill="auto"/>
            <w:noWrap/>
            <w:vAlign w:val="center"/>
          </w:tcPr>
          <w:p w14:paraId="4CDC72D9" w14:textId="77777777" w:rsidR="00757D7B" w:rsidRPr="002251AB" w:rsidRDefault="00757D7B" w:rsidP="002E0073">
            <w:pPr>
              <w:jc w:val="center"/>
              <w:rPr>
                <w:color w:val="000000"/>
                <w:sz w:val="22"/>
                <w:szCs w:val="22"/>
              </w:rPr>
            </w:pPr>
            <w:r w:rsidRPr="002251AB">
              <w:rPr>
                <w:color w:val="000000"/>
                <w:sz w:val="22"/>
                <w:szCs w:val="22"/>
              </w:rPr>
              <w:t>REQ-2.6</w:t>
            </w:r>
          </w:p>
        </w:tc>
        <w:tc>
          <w:tcPr>
            <w:tcW w:w="5976" w:type="dxa"/>
            <w:shd w:val="clear" w:color="auto" w:fill="auto"/>
            <w:vAlign w:val="center"/>
          </w:tcPr>
          <w:p w14:paraId="402EBD48" w14:textId="77777777" w:rsidR="00757D7B" w:rsidRPr="002251AB" w:rsidRDefault="00757D7B" w:rsidP="002E0073">
            <w:pPr>
              <w:rPr>
                <w:color w:val="000000"/>
                <w:sz w:val="18"/>
                <w:szCs w:val="18"/>
              </w:rPr>
            </w:pPr>
            <w:r w:rsidRPr="002251AB">
              <w:rPr>
                <w:color w:val="000000"/>
                <w:sz w:val="18"/>
                <w:szCs w:val="18"/>
              </w:rPr>
              <w:t>When the user clicks on the “Need Help?” icon, the ChatBot application opens on top of the map interface.  The ChatBot application is designed by UMGC City Team 2.</w:t>
            </w:r>
          </w:p>
        </w:tc>
        <w:tc>
          <w:tcPr>
            <w:tcW w:w="2430" w:type="dxa"/>
            <w:shd w:val="clear" w:color="auto" w:fill="auto"/>
            <w:noWrap/>
            <w:vAlign w:val="center"/>
          </w:tcPr>
          <w:p w14:paraId="5C2053D0" w14:textId="77777777" w:rsidR="00757D7B" w:rsidRPr="002251AB" w:rsidRDefault="002A15D3" w:rsidP="002E0073">
            <w:pPr>
              <w:jc w:val="center"/>
              <w:rPr>
                <w:color w:val="000000"/>
                <w:sz w:val="22"/>
                <w:szCs w:val="22"/>
              </w:rPr>
            </w:pPr>
            <w:r>
              <w:t>TEST-MAP- 006</w:t>
            </w:r>
          </w:p>
        </w:tc>
        <w:tc>
          <w:tcPr>
            <w:tcW w:w="2070" w:type="dxa"/>
          </w:tcPr>
          <w:p w14:paraId="5F3C388A" w14:textId="77777777" w:rsidR="00757D7B" w:rsidRDefault="00757D7B" w:rsidP="00757D7B">
            <w:pPr>
              <w:jc w:val="center"/>
            </w:pPr>
            <w:r w:rsidRPr="00DB18A5">
              <w:rPr>
                <w:color w:val="000000"/>
                <w:sz w:val="22"/>
                <w:szCs w:val="22"/>
              </w:rPr>
              <w:t>Pending Test</w:t>
            </w:r>
          </w:p>
        </w:tc>
      </w:tr>
      <w:tr w:rsidR="00757D7B" w:rsidRPr="002251AB" w14:paraId="7497A8CD" w14:textId="77777777" w:rsidTr="00757D7B">
        <w:trPr>
          <w:cantSplit/>
          <w:trHeight w:val="732"/>
        </w:trPr>
        <w:tc>
          <w:tcPr>
            <w:tcW w:w="483" w:type="dxa"/>
            <w:shd w:val="clear" w:color="000000" w:fill="F2F2F2"/>
            <w:noWrap/>
            <w:vAlign w:val="center"/>
          </w:tcPr>
          <w:p w14:paraId="75437708" w14:textId="77777777" w:rsidR="00757D7B" w:rsidRPr="002251AB" w:rsidRDefault="00757D7B" w:rsidP="002E0073">
            <w:pPr>
              <w:jc w:val="center"/>
              <w:rPr>
                <w:b/>
                <w:bCs/>
                <w:color w:val="000000"/>
                <w:sz w:val="22"/>
                <w:szCs w:val="22"/>
              </w:rPr>
            </w:pPr>
            <w:r w:rsidRPr="002251AB">
              <w:rPr>
                <w:b/>
                <w:bCs/>
                <w:color w:val="000000"/>
                <w:sz w:val="22"/>
                <w:szCs w:val="22"/>
              </w:rPr>
              <w:t>20</w:t>
            </w:r>
          </w:p>
        </w:tc>
        <w:tc>
          <w:tcPr>
            <w:tcW w:w="1563" w:type="dxa"/>
            <w:shd w:val="clear" w:color="auto" w:fill="auto"/>
            <w:noWrap/>
            <w:vAlign w:val="center"/>
          </w:tcPr>
          <w:p w14:paraId="383A5276" w14:textId="77777777" w:rsidR="00757D7B" w:rsidRPr="002251AB" w:rsidRDefault="00757D7B" w:rsidP="002E0073">
            <w:pPr>
              <w:jc w:val="center"/>
              <w:rPr>
                <w:color w:val="000000"/>
                <w:sz w:val="22"/>
                <w:szCs w:val="22"/>
              </w:rPr>
            </w:pPr>
            <w:r w:rsidRPr="002251AB">
              <w:rPr>
                <w:color w:val="000000"/>
                <w:sz w:val="22"/>
                <w:szCs w:val="22"/>
              </w:rPr>
              <w:t>REQ-3.1</w:t>
            </w:r>
          </w:p>
        </w:tc>
        <w:tc>
          <w:tcPr>
            <w:tcW w:w="5976" w:type="dxa"/>
            <w:shd w:val="clear" w:color="auto" w:fill="auto"/>
            <w:vAlign w:val="center"/>
          </w:tcPr>
          <w:p w14:paraId="307A49B7" w14:textId="77777777" w:rsidR="00757D7B" w:rsidRPr="002251AB" w:rsidRDefault="00757D7B" w:rsidP="002E0073">
            <w:pPr>
              <w:rPr>
                <w:color w:val="000000"/>
                <w:sz w:val="18"/>
                <w:szCs w:val="18"/>
              </w:rPr>
            </w:pPr>
            <w:r w:rsidRPr="002251AB">
              <w:rPr>
                <w:color w:val="000000"/>
                <w:sz w:val="18"/>
                <w:szCs w:val="18"/>
              </w:rPr>
              <w:t>The system shall direct the user to the “Quick Reference Page”</w:t>
            </w:r>
          </w:p>
        </w:tc>
        <w:tc>
          <w:tcPr>
            <w:tcW w:w="2430" w:type="dxa"/>
            <w:shd w:val="clear" w:color="auto" w:fill="auto"/>
            <w:noWrap/>
            <w:vAlign w:val="center"/>
          </w:tcPr>
          <w:p w14:paraId="5E6ACAF1" w14:textId="77777777" w:rsidR="00757D7B" w:rsidRPr="002251AB" w:rsidRDefault="002A15D3" w:rsidP="002E0073">
            <w:pPr>
              <w:jc w:val="center"/>
              <w:rPr>
                <w:color w:val="000000"/>
                <w:sz w:val="22"/>
                <w:szCs w:val="22"/>
              </w:rPr>
            </w:pPr>
            <w:r>
              <w:t>TEST-MAP-005</w:t>
            </w:r>
          </w:p>
        </w:tc>
        <w:tc>
          <w:tcPr>
            <w:tcW w:w="2070" w:type="dxa"/>
          </w:tcPr>
          <w:p w14:paraId="41F87B1C" w14:textId="77777777" w:rsidR="00757D7B" w:rsidRDefault="00757D7B" w:rsidP="00757D7B">
            <w:pPr>
              <w:jc w:val="center"/>
            </w:pPr>
            <w:r w:rsidRPr="00DB18A5">
              <w:rPr>
                <w:color w:val="000000"/>
                <w:sz w:val="22"/>
                <w:szCs w:val="22"/>
              </w:rPr>
              <w:t>Pending Test</w:t>
            </w:r>
          </w:p>
        </w:tc>
      </w:tr>
      <w:tr w:rsidR="00757D7B" w:rsidRPr="002251AB" w14:paraId="18607D94" w14:textId="77777777" w:rsidTr="00757D7B">
        <w:trPr>
          <w:cantSplit/>
          <w:trHeight w:val="732"/>
        </w:trPr>
        <w:tc>
          <w:tcPr>
            <w:tcW w:w="483" w:type="dxa"/>
            <w:shd w:val="clear" w:color="000000" w:fill="F2F2F2"/>
            <w:noWrap/>
            <w:vAlign w:val="center"/>
          </w:tcPr>
          <w:p w14:paraId="7933B32F" w14:textId="77777777" w:rsidR="00757D7B" w:rsidRPr="002251AB" w:rsidRDefault="00757D7B" w:rsidP="002E0073">
            <w:pPr>
              <w:jc w:val="center"/>
              <w:rPr>
                <w:b/>
                <w:bCs/>
                <w:color w:val="000000"/>
                <w:sz w:val="22"/>
                <w:szCs w:val="22"/>
              </w:rPr>
            </w:pPr>
            <w:r w:rsidRPr="002251AB">
              <w:rPr>
                <w:b/>
                <w:bCs/>
                <w:color w:val="000000"/>
                <w:sz w:val="22"/>
                <w:szCs w:val="22"/>
              </w:rPr>
              <w:t>21</w:t>
            </w:r>
          </w:p>
        </w:tc>
        <w:tc>
          <w:tcPr>
            <w:tcW w:w="1563" w:type="dxa"/>
            <w:shd w:val="clear" w:color="auto" w:fill="auto"/>
            <w:noWrap/>
            <w:vAlign w:val="center"/>
          </w:tcPr>
          <w:p w14:paraId="4F6E15DF" w14:textId="77777777" w:rsidR="00757D7B" w:rsidRPr="002251AB" w:rsidRDefault="00757D7B" w:rsidP="002E0073">
            <w:pPr>
              <w:jc w:val="center"/>
              <w:rPr>
                <w:color w:val="000000"/>
                <w:sz w:val="22"/>
                <w:szCs w:val="22"/>
              </w:rPr>
            </w:pPr>
            <w:r w:rsidRPr="002251AB">
              <w:rPr>
                <w:color w:val="000000"/>
                <w:sz w:val="22"/>
                <w:szCs w:val="22"/>
              </w:rPr>
              <w:t>REQ-4.1</w:t>
            </w:r>
          </w:p>
        </w:tc>
        <w:tc>
          <w:tcPr>
            <w:tcW w:w="5976" w:type="dxa"/>
            <w:shd w:val="clear" w:color="auto" w:fill="auto"/>
            <w:vAlign w:val="center"/>
          </w:tcPr>
          <w:p w14:paraId="4D49F955" w14:textId="77777777" w:rsidR="00757D7B" w:rsidRPr="002251AB" w:rsidRDefault="00757D7B" w:rsidP="002E0073">
            <w:pPr>
              <w:rPr>
                <w:color w:val="000000"/>
                <w:sz w:val="18"/>
                <w:szCs w:val="18"/>
              </w:rPr>
            </w:pPr>
            <w:r w:rsidRPr="002251AB">
              <w:rPr>
                <w:color w:val="000000"/>
                <w:sz w:val="18"/>
                <w:szCs w:val="18"/>
              </w:rPr>
              <w:t>The system shall direct the user to the “Home Occupation” regulations page after the user clicks the regulation link.</w:t>
            </w:r>
          </w:p>
        </w:tc>
        <w:tc>
          <w:tcPr>
            <w:tcW w:w="2430" w:type="dxa"/>
            <w:shd w:val="clear" w:color="auto" w:fill="auto"/>
            <w:noWrap/>
            <w:vAlign w:val="center"/>
          </w:tcPr>
          <w:p w14:paraId="29EF0C3E" w14:textId="77777777" w:rsidR="00757D7B" w:rsidRPr="002251AB" w:rsidRDefault="002A15D3" w:rsidP="002E0073">
            <w:pPr>
              <w:jc w:val="center"/>
              <w:rPr>
                <w:color w:val="000000"/>
                <w:sz w:val="22"/>
                <w:szCs w:val="22"/>
              </w:rPr>
            </w:pPr>
            <w:r>
              <w:t>TEST-SQL-001</w:t>
            </w:r>
          </w:p>
        </w:tc>
        <w:tc>
          <w:tcPr>
            <w:tcW w:w="2070" w:type="dxa"/>
          </w:tcPr>
          <w:p w14:paraId="52B5829C" w14:textId="77777777" w:rsidR="00757D7B" w:rsidRDefault="00757D7B" w:rsidP="00757D7B">
            <w:pPr>
              <w:jc w:val="center"/>
            </w:pPr>
            <w:r w:rsidRPr="00DB18A5">
              <w:rPr>
                <w:color w:val="000000"/>
                <w:sz w:val="22"/>
                <w:szCs w:val="22"/>
              </w:rPr>
              <w:t>Pending Test</w:t>
            </w:r>
          </w:p>
        </w:tc>
      </w:tr>
      <w:tr w:rsidR="00757D7B" w:rsidRPr="002251AB" w14:paraId="04C6ABBB" w14:textId="77777777" w:rsidTr="00757D7B">
        <w:trPr>
          <w:cantSplit/>
          <w:trHeight w:val="732"/>
        </w:trPr>
        <w:tc>
          <w:tcPr>
            <w:tcW w:w="483" w:type="dxa"/>
            <w:shd w:val="clear" w:color="000000" w:fill="F2F2F2"/>
            <w:noWrap/>
            <w:vAlign w:val="center"/>
          </w:tcPr>
          <w:p w14:paraId="48BE679D" w14:textId="77777777" w:rsidR="00757D7B" w:rsidRPr="002251AB" w:rsidRDefault="00757D7B" w:rsidP="002E0073">
            <w:pPr>
              <w:jc w:val="center"/>
              <w:rPr>
                <w:b/>
                <w:bCs/>
                <w:color w:val="000000"/>
                <w:sz w:val="22"/>
                <w:szCs w:val="22"/>
              </w:rPr>
            </w:pPr>
            <w:r w:rsidRPr="002251AB">
              <w:rPr>
                <w:b/>
                <w:bCs/>
                <w:color w:val="000000"/>
                <w:sz w:val="22"/>
                <w:szCs w:val="22"/>
              </w:rPr>
              <w:t>22</w:t>
            </w:r>
          </w:p>
        </w:tc>
        <w:tc>
          <w:tcPr>
            <w:tcW w:w="1563" w:type="dxa"/>
            <w:shd w:val="clear" w:color="auto" w:fill="auto"/>
            <w:noWrap/>
            <w:vAlign w:val="center"/>
          </w:tcPr>
          <w:p w14:paraId="4B99CB80" w14:textId="77777777" w:rsidR="00757D7B" w:rsidRPr="002251AB" w:rsidRDefault="00757D7B" w:rsidP="002E0073">
            <w:pPr>
              <w:jc w:val="center"/>
              <w:rPr>
                <w:color w:val="000000"/>
                <w:sz w:val="22"/>
                <w:szCs w:val="22"/>
              </w:rPr>
            </w:pPr>
            <w:r w:rsidRPr="002251AB">
              <w:rPr>
                <w:color w:val="000000"/>
                <w:sz w:val="22"/>
                <w:szCs w:val="22"/>
              </w:rPr>
              <w:t>REQ-4.2</w:t>
            </w:r>
          </w:p>
        </w:tc>
        <w:tc>
          <w:tcPr>
            <w:tcW w:w="5976" w:type="dxa"/>
            <w:shd w:val="clear" w:color="auto" w:fill="auto"/>
            <w:vAlign w:val="center"/>
          </w:tcPr>
          <w:p w14:paraId="6620C2B1" w14:textId="77777777" w:rsidR="00757D7B" w:rsidRPr="002251AB" w:rsidRDefault="00757D7B" w:rsidP="002E0073">
            <w:pPr>
              <w:rPr>
                <w:color w:val="000000"/>
                <w:sz w:val="18"/>
                <w:szCs w:val="18"/>
              </w:rPr>
            </w:pPr>
            <w:r w:rsidRPr="002251AB">
              <w:rPr>
                <w:color w:val="000000"/>
                <w:sz w:val="18"/>
                <w:szCs w:val="18"/>
              </w:rPr>
              <w:t>The system shall direct the user to the “Home Occupation” application page after the user clicks the application link.</w:t>
            </w:r>
          </w:p>
        </w:tc>
        <w:tc>
          <w:tcPr>
            <w:tcW w:w="2430" w:type="dxa"/>
            <w:shd w:val="clear" w:color="auto" w:fill="auto"/>
            <w:noWrap/>
            <w:vAlign w:val="center"/>
          </w:tcPr>
          <w:p w14:paraId="11D9EE4C" w14:textId="77777777" w:rsidR="00757D7B" w:rsidRPr="002251AB" w:rsidRDefault="002A15D3" w:rsidP="002E0073">
            <w:pPr>
              <w:jc w:val="center"/>
              <w:rPr>
                <w:color w:val="000000"/>
                <w:sz w:val="22"/>
                <w:szCs w:val="22"/>
              </w:rPr>
            </w:pPr>
            <w:r>
              <w:t>TEST-SQL-002</w:t>
            </w:r>
          </w:p>
        </w:tc>
        <w:tc>
          <w:tcPr>
            <w:tcW w:w="2070" w:type="dxa"/>
          </w:tcPr>
          <w:p w14:paraId="7097A5F5" w14:textId="77777777" w:rsidR="00757D7B" w:rsidRDefault="00757D7B" w:rsidP="00757D7B">
            <w:pPr>
              <w:jc w:val="center"/>
            </w:pPr>
            <w:r w:rsidRPr="00DB18A5">
              <w:rPr>
                <w:color w:val="000000"/>
                <w:sz w:val="22"/>
                <w:szCs w:val="22"/>
              </w:rPr>
              <w:t>Pending Test</w:t>
            </w:r>
          </w:p>
        </w:tc>
      </w:tr>
      <w:tr w:rsidR="00757D7B" w:rsidRPr="002251AB" w14:paraId="5509527E" w14:textId="77777777" w:rsidTr="00757D7B">
        <w:trPr>
          <w:cantSplit/>
          <w:trHeight w:val="732"/>
        </w:trPr>
        <w:tc>
          <w:tcPr>
            <w:tcW w:w="483" w:type="dxa"/>
            <w:shd w:val="clear" w:color="000000" w:fill="F2F2F2"/>
            <w:noWrap/>
            <w:vAlign w:val="center"/>
          </w:tcPr>
          <w:p w14:paraId="54B6E4FF" w14:textId="77777777" w:rsidR="00757D7B" w:rsidRPr="002251AB" w:rsidRDefault="00757D7B" w:rsidP="002E0073">
            <w:pPr>
              <w:jc w:val="center"/>
              <w:rPr>
                <w:b/>
                <w:bCs/>
                <w:color w:val="000000"/>
                <w:sz w:val="22"/>
                <w:szCs w:val="22"/>
              </w:rPr>
            </w:pPr>
            <w:r w:rsidRPr="002251AB">
              <w:rPr>
                <w:b/>
                <w:bCs/>
                <w:color w:val="000000"/>
                <w:sz w:val="22"/>
                <w:szCs w:val="22"/>
              </w:rPr>
              <w:t>23</w:t>
            </w:r>
          </w:p>
        </w:tc>
        <w:tc>
          <w:tcPr>
            <w:tcW w:w="1563" w:type="dxa"/>
            <w:shd w:val="clear" w:color="auto" w:fill="auto"/>
            <w:noWrap/>
            <w:vAlign w:val="center"/>
          </w:tcPr>
          <w:p w14:paraId="077BF018" w14:textId="77777777" w:rsidR="00757D7B" w:rsidRPr="002251AB" w:rsidRDefault="00757D7B" w:rsidP="002E0073">
            <w:pPr>
              <w:jc w:val="center"/>
              <w:rPr>
                <w:color w:val="000000"/>
                <w:sz w:val="22"/>
                <w:szCs w:val="22"/>
              </w:rPr>
            </w:pPr>
            <w:r w:rsidRPr="002251AB">
              <w:rPr>
                <w:color w:val="000000"/>
                <w:sz w:val="22"/>
                <w:szCs w:val="22"/>
              </w:rPr>
              <w:t>REQ-5.1</w:t>
            </w:r>
          </w:p>
        </w:tc>
        <w:tc>
          <w:tcPr>
            <w:tcW w:w="5976" w:type="dxa"/>
            <w:shd w:val="clear" w:color="auto" w:fill="auto"/>
            <w:vAlign w:val="center"/>
          </w:tcPr>
          <w:p w14:paraId="38B679F3" w14:textId="77777777" w:rsidR="00757D7B" w:rsidRPr="002251AB" w:rsidRDefault="00757D7B" w:rsidP="002E0073">
            <w:pPr>
              <w:rPr>
                <w:color w:val="000000"/>
                <w:sz w:val="18"/>
                <w:szCs w:val="18"/>
              </w:rPr>
            </w:pPr>
            <w:r w:rsidRPr="002251AB">
              <w:rPr>
                <w:color w:val="000000"/>
                <w:sz w:val="18"/>
                <w:szCs w:val="18"/>
              </w:rPr>
              <w:t>The system shall direct the user to the “Accessory Dwelling Unit” regulations page after the user clicks the regulations link.</w:t>
            </w:r>
          </w:p>
        </w:tc>
        <w:tc>
          <w:tcPr>
            <w:tcW w:w="2430" w:type="dxa"/>
            <w:shd w:val="clear" w:color="auto" w:fill="auto"/>
            <w:noWrap/>
            <w:vAlign w:val="center"/>
          </w:tcPr>
          <w:p w14:paraId="4B711FB7" w14:textId="77777777" w:rsidR="00757D7B" w:rsidRPr="002251AB" w:rsidRDefault="002A15D3" w:rsidP="002E0073">
            <w:pPr>
              <w:jc w:val="center"/>
              <w:rPr>
                <w:color w:val="000000"/>
                <w:sz w:val="22"/>
                <w:szCs w:val="22"/>
              </w:rPr>
            </w:pPr>
            <w:r>
              <w:t>TEST-SQL-003</w:t>
            </w:r>
          </w:p>
        </w:tc>
        <w:tc>
          <w:tcPr>
            <w:tcW w:w="2070" w:type="dxa"/>
          </w:tcPr>
          <w:p w14:paraId="4DDA9169" w14:textId="77777777" w:rsidR="00757D7B" w:rsidRDefault="00757D7B" w:rsidP="00757D7B">
            <w:pPr>
              <w:jc w:val="center"/>
            </w:pPr>
            <w:r w:rsidRPr="00DB18A5">
              <w:rPr>
                <w:color w:val="000000"/>
                <w:sz w:val="22"/>
                <w:szCs w:val="22"/>
              </w:rPr>
              <w:t>Pending Test</w:t>
            </w:r>
          </w:p>
        </w:tc>
      </w:tr>
      <w:tr w:rsidR="00757D7B" w:rsidRPr="002251AB" w14:paraId="24955EEA" w14:textId="77777777" w:rsidTr="00757D7B">
        <w:trPr>
          <w:cantSplit/>
          <w:trHeight w:val="732"/>
        </w:trPr>
        <w:tc>
          <w:tcPr>
            <w:tcW w:w="483" w:type="dxa"/>
            <w:shd w:val="clear" w:color="000000" w:fill="F2F2F2"/>
            <w:noWrap/>
            <w:vAlign w:val="center"/>
          </w:tcPr>
          <w:p w14:paraId="61AE9472" w14:textId="77777777" w:rsidR="00757D7B" w:rsidRPr="002251AB" w:rsidRDefault="00757D7B" w:rsidP="002E0073">
            <w:pPr>
              <w:jc w:val="center"/>
              <w:rPr>
                <w:b/>
                <w:bCs/>
                <w:color w:val="000000"/>
                <w:sz w:val="22"/>
                <w:szCs w:val="22"/>
              </w:rPr>
            </w:pPr>
            <w:r w:rsidRPr="002251AB">
              <w:rPr>
                <w:b/>
                <w:bCs/>
                <w:color w:val="000000"/>
                <w:sz w:val="22"/>
                <w:szCs w:val="22"/>
              </w:rPr>
              <w:t>24</w:t>
            </w:r>
          </w:p>
        </w:tc>
        <w:tc>
          <w:tcPr>
            <w:tcW w:w="1563" w:type="dxa"/>
            <w:shd w:val="clear" w:color="auto" w:fill="auto"/>
            <w:noWrap/>
            <w:vAlign w:val="center"/>
          </w:tcPr>
          <w:p w14:paraId="0181D01B" w14:textId="77777777" w:rsidR="00757D7B" w:rsidRPr="002251AB" w:rsidRDefault="00757D7B" w:rsidP="002E0073">
            <w:pPr>
              <w:jc w:val="center"/>
              <w:rPr>
                <w:color w:val="000000"/>
                <w:sz w:val="22"/>
                <w:szCs w:val="22"/>
              </w:rPr>
            </w:pPr>
            <w:r w:rsidRPr="002251AB">
              <w:rPr>
                <w:color w:val="000000"/>
                <w:sz w:val="22"/>
                <w:szCs w:val="22"/>
              </w:rPr>
              <w:t>REQ-5.2</w:t>
            </w:r>
          </w:p>
        </w:tc>
        <w:tc>
          <w:tcPr>
            <w:tcW w:w="5976" w:type="dxa"/>
            <w:shd w:val="clear" w:color="auto" w:fill="auto"/>
            <w:vAlign w:val="center"/>
          </w:tcPr>
          <w:p w14:paraId="6C19447E" w14:textId="77777777" w:rsidR="00757D7B" w:rsidRPr="002251AB" w:rsidRDefault="00757D7B" w:rsidP="002E0073">
            <w:pPr>
              <w:rPr>
                <w:color w:val="000000"/>
                <w:sz w:val="18"/>
                <w:szCs w:val="18"/>
              </w:rPr>
            </w:pPr>
            <w:r w:rsidRPr="002251AB">
              <w:rPr>
                <w:color w:val="000000"/>
                <w:sz w:val="18"/>
                <w:szCs w:val="18"/>
              </w:rPr>
              <w:t>The system shall direct the user to the “Accessory Dwelling Unit” application page after the user clicks the application link.</w:t>
            </w:r>
          </w:p>
        </w:tc>
        <w:tc>
          <w:tcPr>
            <w:tcW w:w="2430" w:type="dxa"/>
            <w:shd w:val="clear" w:color="auto" w:fill="auto"/>
            <w:noWrap/>
            <w:vAlign w:val="center"/>
          </w:tcPr>
          <w:p w14:paraId="206587D1" w14:textId="77777777" w:rsidR="00757D7B" w:rsidRPr="002251AB" w:rsidRDefault="002A15D3" w:rsidP="002E0073">
            <w:pPr>
              <w:jc w:val="center"/>
              <w:rPr>
                <w:color w:val="000000"/>
                <w:sz w:val="22"/>
                <w:szCs w:val="22"/>
              </w:rPr>
            </w:pPr>
            <w:r>
              <w:t>TEST-SQL-004</w:t>
            </w:r>
          </w:p>
        </w:tc>
        <w:tc>
          <w:tcPr>
            <w:tcW w:w="2070" w:type="dxa"/>
          </w:tcPr>
          <w:p w14:paraId="72182D79" w14:textId="77777777" w:rsidR="00757D7B" w:rsidRDefault="00757D7B" w:rsidP="00757D7B">
            <w:pPr>
              <w:jc w:val="center"/>
            </w:pPr>
            <w:r w:rsidRPr="00DB18A5">
              <w:rPr>
                <w:color w:val="000000"/>
                <w:sz w:val="22"/>
                <w:szCs w:val="22"/>
              </w:rPr>
              <w:t>Pending Test</w:t>
            </w:r>
          </w:p>
        </w:tc>
      </w:tr>
      <w:tr w:rsidR="00757D7B" w:rsidRPr="002251AB" w14:paraId="2A07EAD5" w14:textId="77777777" w:rsidTr="00757D7B">
        <w:trPr>
          <w:cantSplit/>
          <w:trHeight w:val="732"/>
        </w:trPr>
        <w:tc>
          <w:tcPr>
            <w:tcW w:w="483" w:type="dxa"/>
            <w:shd w:val="clear" w:color="000000" w:fill="F2F2F2"/>
            <w:noWrap/>
            <w:vAlign w:val="center"/>
          </w:tcPr>
          <w:p w14:paraId="1166F67A" w14:textId="77777777" w:rsidR="00757D7B" w:rsidRPr="002251AB" w:rsidRDefault="00757D7B" w:rsidP="002E0073">
            <w:pPr>
              <w:jc w:val="center"/>
              <w:rPr>
                <w:b/>
                <w:bCs/>
                <w:color w:val="000000"/>
                <w:sz w:val="22"/>
                <w:szCs w:val="22"/>
              </w:rPr>
            </w:pPr>
            <w:r w:rsidRPr="002251AB">
              <w:rPr>
                <w:b/>
                <w:bCs/>
                <w:color w:val="000000"/>
                <w:sz w:val="22"/>
                <w:szCs w:val="22"/>
              </w:rPr>
              <w:t>25</w:t>
            </w:r>
          </w:p>
        </w:tc>
        <w:tc>
          <w:tcPr>
            <w:tcW w:w="1563" w:type="dxa"/>
            <w:shd w:val="clear" w:color="auto" w:fill="auto"/>
            <w:noWrap/>
            <w:vAlign w:val="center"/>
          </w:tcPr>
          <w:p w14:paraId="360A5407" w14:textId="77777777" w:rsidR="00757D7B" w:rsidRPr="002251AB" w:rsidRDefault="00757D7B" w:rsidP="002E0073">
            <w:pPr>
              <w:jc w:val="center"/>
              <w:rPr>
                <w:color w:val="000000"/>
                <w:sz w:val="22"/>
                <w:szCs w:val="22"/>
              </w:rPr>
            </w:pPr>
            <w:r w:rsidRPr="002251AB">
              <w:rPr>
                <w:color w:val="000000"/>
                <w:sz w:val="22"/>
                <w:szCs w:val="22"/>
              </w:rPr>
              <w:t>REQ-6.1</w:t>
            </w:r>
          </w:p>
        </w:tc>
        <w:tc>
          <w:tcPr>
            <w:tcW w:w="5976" w:type="dxa"/>
            <w:shd w:val="clear" w:color="auto" w:fill="auto"/>
            <w:vAlign w:val="center"/>
          </w:tcPr>
          <w:p w14:paraId="454662BD" w14:textId="77777777" w:rsidR="00757D7B" w:rsidRPr="002251AB" w:rsidRDefault="00757D7B" w:rsidP="002E0073">
            <w:pPr>
              <w:rPr>
                <w:color w:val="000000"/>
                <w:sz w:val="18"/>
                <w:szCs w:val="18"/>
              </w:rPr>
            </w:pPr>
            <w:r w:rsidRPr="002251AB">
              <w:rPr>
                <w:color w:val="000000"/>
                <w:sz w:val="18"/>
                <w:szCs w:val="18"/>
              </w:rPr>
              <w:t>The system shall direct the user to the “Short Term Rental” regulations page after the user clicks the regulations link.</w:t>
            </w:r>
          </w:p>
        </w:tc>
        <w:tc>
          <w:tcPr>
            <w:tcW w:w="2430" w:type="dxa"/>
            <w:shd w:val="clear" w:color="auto" w:fill="auto"/>
            <w:noWrap/>
            <w:vAlign w:val="center"/>
          </w:tcPr>
          <w:p w14:paraId="3846D077" w14:textId="77777777" w:rsidR="00757D7B" w:rsidRPr="002251AB" w:rsidRDefault="002A15D3" w:rsidP="002E0073">
            <w:pPr>
              <w:jc w:val="center"/>
              <w:rPr>
                <w:color w:val="000000"/>
                <w:sz w:val="22"/>
                <w:szCs w:val="22"/>
              </w:rPr>
            </w:pPr>
            <w:r>
              <w:t>TEST-SQL-005</w:t>
            </w:r>
          </w:p>
        </w:tc>
        <w:tc>
          <w:tcPr>
            <w:tcW w:w="2070" w:type="dxa"/>
          </w:tcPr>
          <w:p w14:paraId="0FB83CFA" w14:textId="77777777" w:rsidR="00757D7B" w:rsidRDefault="00757D7B" w:rsidP="00757D7B">
            <w:pPr>
              <w:jc w:val="center"/>
            </w:pPr>
            <w:r w:rsidRPr="00DB18A5">
              <w:rPr>
                <w:color w:val="000000"/>
                <w:sz w:val="22"/>
                <w:szCs w:val="22"/>
              </w:rPr>
              <w:t>Pending Test</w:t>
            </w:r>
          </w:p>
        </w:tc>
      </w:tr>
      <w:tr w:rsidR="00757D7B" w:rsidRPr="002251AB" w14:paraId="34D2BDC7" w14:textId="77777777" w:rsidTr="00757D7B">
        <w:trPr>
          <w:cantSplit/>
          <w:trHeight w:val="732"/>
        </w:trPr>
        <w:tc>
          <w:tcPr>
            <w:tcW w:w="483" w:type="dxa"/>
            <w:shd w:val="clear" w:color="000000" w:fill="F2F2F2"/>
            <w:noWrap/>
            <w:vAlign w:val="center"/>
          </w:tcPr>
          <w:p w14:paraId="0CC8C712" w14:textId="77777777" w:rsidR="00757D7B" w:rsidRPr="002251AB" w:rsidRDefault="00757D7B" w:rsidP="002E0073">
            <w:pPr>
              <w:jc w:val="center"/>
              <w:rPr>
                <w:b/>
                <w:bCs/>
                <w:color w:val="000000"/>
                <w:sz w:val="22"/>
                <w:szCs w:val="22"/>
              </w:rPr>
            </w:pPr>
            <w:r w:rsidRPr="002251AB">
              <w:rPr>
                <w:b/>
                <w:bCs/>
                <w:color w:val="000000"/>
                <w:sz w:val="22"/>
                <w:szCs w:val="22"/>
              </w:rPr>
              <w:t>26</w:t>
            </w:r>
          </w:p>
        </w:tc>
        <w:tc>
          <w:tcPr>
            <w:tcW w:w="1563" w:type="dxa"/>
            <w:shd w:val="clear" w:color="auto" w:fill="auto"/>
            <w:noWrap/>
            <w:vAlign w:val="center"/>
          </w:tcPr>
          <w:p w14:paraId="0D89C147" w14:textId="77777777" w:rsidR="00757D7B" w:rsidRPr="002251AB" w:rsidRDefault="00757D7B" w:rsidP="002E0073">
            <w:pPr>
              <w:jc w:val="center"/>
              <w:rPr>
                <w:color w:val="000000"/>
                <w:sz w:val="22"/>
                <w:szCs w:val="22"/>
              </w:rPr>
            </w:pPr>
            <w:r w:rsidRPr="002251AB">
              <w:rPr>
                <w:color w:val="000000"/>
                <w:sz w:val="22"/>
                <w:szCs w:val="22"/>
              </w:rPr>
              <w:t>REQ-6.2</w:t>
            </w:r>
          </w:p>
        </w:tc>
        <w:tc>
          <w:tcPr>
            <w:tcW w:w="5976" w:type="dxa"/>
            <w:shd w:val="clear" w:color="auto" w:fill="auto"/>
            <w:vAlign w:val="center"/>
          </w:tcPr>
          <w:p w14:paraId="78C87C0F" w14:textId="77777777" w:rsidR="00757D7B" w:rsidRPr="002251AB" w:rsidRDefault="00757D7B" w:rsidP="002E0073">
            <w:pPr>
              <w:rPr>
                <w:color w:val="000000"/>
                <w:sz w:val="18"/>
                <w:szCs w:val="18"/>
              </w:rPr>
            </w:pPr>
            <w:r w:rsidRPr="002251AB">
              <w:rPr>
                <w:color w:val="000000"/>
                <w:sz w:val="18"/>
                <w:szCs w:val="18"/>
              </w:rPr>
              <w:t>The system shall direct the user to the “Short Term Rental” application page after the user clicks the application link.</w:t>
            </w:r>
          </w:p>
        </w:tc>
        <w:tc>
          <w:tcPr>
            <w:tcW w:w="2430" w:type="dxa"/>
            <w:shd w:val="clear" w:color="auto" w:fill="auto"/>
            <w:noWrap/>
            <w:vAlign w:val="center"/>
          </w:tcPr>
          <w:p w14:paraId="3E4C3F4A" w14:textId="77777777" w:rsidR="00757D7B" w:rsidRPr="002251AB" w:rsidRDefault="002A15D3" w:rsidP="002E0073">
            <w:pPr>
              <w:jc w:val="center"/>
              <w:rPr>
                <w:color w:val="000000"/>
                <w:sz w:val="22"/>
                <w:szCs w:val="22"/>
              </w:rPr>
            </w:pPr>
            <w:r>
              <w:t>TEST-SQL-006</w:t>
            </w:r>
          </w:p>
        </w:tc>
        <w:tc>
          <w:tcPr>
            <w:tcW w:w="2070" w:type="dxa"/>
          </w:tcPr>
          <w:p w14:paraId="0E24CCD5" w14:textId="77777777" w:rsidR="00757D7B" w:rsidRDefault="00757D7B" w:rsidP="00757D7B">
            <w:pPr>
              <w:jc w:val="center"/>
            </w:pPr>
            <w:r w:rsidRPr="00DB18A5">
              <w:rPr>
                <w:color w:val="000000"/>
                <w:sz w:val="22"/>
                <w:szCs w:val="22"/>
              </w:rPr>
              <w:t>Pending Test</w:t>
            </w:r>
          </w:p>
        </w:tc>
      </w:tr>
      <w:tr w:rsidR="00757D7B" w:rsidRPr="002251AB" w14:paraId="64297DA7" w14:textId="77777777" w:rsidTr="00757D7B">
        <w:trPr>
          <w:cantSplit/>
          <w:trHeight w:val="732"/>
        </w:trPr>
        <w:tc>
          <w:tcPr>
            <w:tcW w:w="483" w:type="dxa"/>
            <w:shd w:val="clear" w:color="000000" w:fill="F2F2F2"/>
            <w:noWrap/>
            <w:vAlign w:val="center"/>
          </w:tcPr>
          <w:p w14:paraId="13C75031" w14:textId="77777777" w:rsidR="00757D7B" w:rsidRPr="002251AB" w:rsidRDefault="00757D7B" w:rsidP="002E0073">
            <w:pPr>
              <w:jc w:val="center"/>
              <w:rPr>
                <w:b/>
                <w:bCs/>
                <w:color w:val="000000"/>
                <w:sz w:val="22"/>
                <w:szCs w:val="22"/>
              </w:rPr>
            </w:pPr>
            <w:r w:rsidRPr="002251AB">
              <w:rPr>
                <w:b/>
                <w:bCs/>
                <w:color w:val="000000"/>
                <w:sz w:val="22"/>
                <w:szCs w:val="22"/>
              </w:rPr>
              <w:t>27</w:t>
            </w:r>
          </w:p>
        </w:tc>
        <w:tc>
          <w:tcPr>
            <w:tcW w:w="1563" w:type="dxa"/>
            <w:shd w:val="clear" w:color="auto" w:fill="auto"/>
            <w:noWrap/>
            <w:vAlign w:val="center"/>
          </w:tcPr>
          <w:p w14:paraId="605C138F" w14:textId="77777777" w:rsidR="00757D7B" w:rsidRPr="002251AB" w:rsidRDefault="00757D7B" w:rsidP="002E0073">
            <w:pPr>
              <w:jc w:val="center"/>
              <w:rPr>
                <w:color w:val="000000"/>
                <w:sz w:val="22"/>
                <w:szCs w:val="22"/>
              </w:rPr>
            </w:pPr>
            <w:r w:rsidRPr="002251AB">
              <w:rPr>
                <w:color w:val="000000"/>
                <w:sz w:val="22"/>
                <w:szCs w:val="22"/>
              </w:rPr>
              <w:t>REQ-7.1</w:t>
            </w:r>
          </w:p>
        </w:tc>
        <w:tc>
          <w:tcPr>
            <w:tcW w:w="5976" w:type="dxa"/>
            <w:shd w:val="clear" w:color="auto" w:fill="auto"/>
            <w:vAlign w:val="center"/>
          </w:tcPr>
          <w:p w14:paraId="476731C9" w14:textId="77777777" w:rsidR="00757D7B" w:rsidRPr="002251AB" w:rsidRDefault="00757D7B" w:rsidP="002E0073">
            <w:pPr>
              <w:rPr>
                <w:color w:val="000000"/>
                <w:sz w:val="18"/>
                <w:szCs w:val="18"/>
              </w:rPr>
            </w:pPr>
            <w:r w:rsidRPr="002251AB">
              <w:rPr>
                <w:color w:val="000000"/>
                <w:sz w:val="18"/>
                <w:szCs w:val="18"/>
              </w:rPr>
              <w:t>The system shall direct the user to the “Accessory Structure” regulations page after the user clicks the regulations link.</w:t>
            </w:r>
          </w:p>
        </w:tc>
        <w:tc>
          <w:tcPr>
            <w:tcW w:w="2430" w:type="dxa"/>
            <w:shd w:val="clear" w:color="auto" w:fill="auto"/>
            <w:noWrap/>
            <w:vAlign w:val="center"/>
          </w:tcPr>
          <w:p w14:paraId="5CEDC7E1" w14:textId="77777777" w:rsidR="00757D7B" w:rsidRPr="002251AB" w:rsidRDefault="002A15D3" w:rsidP="002E0073">
            <w:pPr>
              <w:jc w:val="center"/>
              <w:rPr>
                <w:color w:val="000000"/>
                <w:sz w:val="22"/>
                <w:szCs w:val="22"/>
              </w:rPr>
            </w:pPr>
            <w:r>
              <w:t>TEST-SQL-007</w:t>
            </w:r>
          </w:p>
        </w:tc>
        <w:tc>
          <w:tcPr>
            <w:tcW w:w="2070" w:type="dxa"/>
          </w:tcPr>
          <w:p w14:paraId="2919F71B" w14:textId="77777777" w:rsidR="00757D7B" w:rsidRDefault="00757D7B" w:rsidP="00757D7B">
            <w:pPr>
              <w:jc w:val="center"/>
            </w:pPr>
            <w:r w:rsidRPr="00DB18A5">
              <w:rPr>
                <w:color w:val="000000"/>
                <w:sz w:val="22"/>
                <w:szCs w:val="22"/>
              </w:rPr>
              <w:t>Pending Test</w:t>
            </w:r>
          </w:p>
        </w:tc>
      </w:tr>
      <w:tr w:rsidR="00757D7B" w:rsidRPr="002251AB" w14:paraId="7DCE1052" w14:textId="77777777" w:rsidTr="00757D7B">
        <w:trPr>
          <w:cantSplit/>
          <w:trHeight w:val="732"/>
        </w:trPr>
        <w:tc>
          <w:tcPr>
            <w:tcW w:w="483" w:type="dxa"/>
            <w:shd w:val="clear" w:color="000000" w:fill="F2F2F2"/>
            <w:noWrap/>
            <w:vAlign w:val="center"/>
          </w:tcPr>
          <w:p w14:paraId="26C66E60" w14:textId="77777777" w:rsidR="00757D7B" w:rsidRPr="002251AB" w:rsidRDefault="00757D7B" w:rsidP="002E0073">
            <w:pPr>
              <w:jc w:val="center"/>
              <w:rPr>
                <w:b/>
                <w:bCs/>
                <w:color w:val="000000"/>
                <w:sz w:val="22"/>
                <w:szCs w:val="22"/>
              </w:rPr>
            </w:pPr>
            <w:r w:rsidRPr="002251AB">
              <w:rPr>
                <w:b/>
                <w:bCs/>
                <w:color w:val="000000"/>
                <w:sz w:val="22"/>
                <w:szCs w:val="22"/>
              </w:rPr>
              <w:lastRenderedPageBreak/>
              <w:t>28</w:t>
            </w:r>
          </w:p>
        </w:tc>
        <w:tc>
          <w:tcPr>
            <w:tcW w:w="1563" w:type="dxa"/>
            <w:shd w:val="clear" w:color="auto" w:fill="auto"/>
            <w:noWrap/>
            <w:vAlign w:val="center"/>
          </w:tcPr>
          <w:p w14:paraId="25851246" w14:textId="77777777" w:rsidR="00757D7B" w:rsidRPr="002251AB" w:rsidRDefault="00757D7B" w:rsidP="002E0073">
            <w:pPr>
              <w:jc w:val="center"/>
              <w:rPr>
                <w:color w:val="000000"/>
                <w:sz w:val="22"/>
                <w:szCs w:val="22"/>
              </w:rPr>
            </w:pPr>
            <w:r w:rsidRPr="002251AB">
              <w:rPr>
                <w:color w:val="000000"/>
                <w:sz w:val="22"/>
                <w:szCs w:val="22"/>
              </w:rPr>
              <w:t>REQ-7.2</w:t>
            </w:r>
          </w:p>
        </w:tc>
        <w:tc>
          <w:tcPr>
            <w:tcW w:w="5976" w:type="dxa"/>
            <w:shd w:val="clear" w:color="auto" w:fill="auto"/>
            <w:vAlign w:val="center"/>
          </w:tcPr>
          <w:p w14:paraId="7D1AC026" w14:textId="77777777" w:rsidR="00757D7B" w:rsidRPr="002251AB" w:rsidRDefault="00757D7B" w:rsidP="002E0073">
            <w:pPr>
              <w:rPr>
                <w:color w:val="000000"/>
                <w:sz w:val="18"/>
                <w:szCs w:val="18"/>
              </w:rPr>
            </w:pPr>
            <w:r w:rsidRPr="002251AB">
              <w:rPr>
                <w:color w:val="000000"/>
                <w:sz w:val="18"/>
                <w:szCs w:val="18"/>
              </w:rPr>
              <w:t>The system shall direct the user to the “Accessory Structure” application page after the user clicks the application link.</w:t>
            </w:r>
          </w:p>
        </w:tc>
        <w:tc>
          <w:tcPr>
            <w:tcW w:w="2430" w:type="dxa"/>
            <w:shd w:val="clear" w:color="auto" w:fill="auto"/>
            <w:noWrap/>
            <w:vAlign w:val="center"/>
          </w:tcPr>
          <w:p w14:paraId="064A5EE7" w14:textId="77777777" w:rsidR="00757D7B" w:rsidRPr="002251AB" w:rsidRDefault="002A15D3" w:rsidP="002E0073">
            <w:pPr>
              <w:jc w:val="center"/>
              <w:rPr>
                <w:color w:val="000000"/>
                <w:sz w:val="22"/>
                <w:szCs w:val="22"/>
              </w:rPr>
            </w:pPr>
            <w:r>
              <w:t>TEST-SQL-008</w:t>
            </w:r>
          </w:p>
        </w:tc>
        <w:tc>
          <w:tcPr>
            <w:tcW w:w="2070" w:type="dxa"/>
          </w:tcPr>
          <w:p w14:paraId="6E278960" w14:textId="77777777" w:rsidR="00757D7B" w:rsidRDefault="00757D7B" w:rsidP="00757D7B">
            <w:pPr>
              <w:jc w:val="center"/>
            </w:pPr>
            <w:r w:rsidRPr="00DB18A5">
              <w:rPr>
                <w:color w:val="000000"/>
                <w:sz w:val="22"/>
                <w:szCs w:val="22"/>
              </w:rPr>
              <w:t>Pending Test</w:t>
            </w:r>
          </w:p>
        </w:tc>
      </w:tr>
      <w:tr w:rsidR="00757D7B" w:rsidRPr="002251AB" w14:paraId="66A49E6A" w14:textId="77777777" w:rsidTr="00757D7B">
        <w:trPr>
          <w:cantSplit/>
          <w:trHeight w:val="732"/>
        </w:trPr>
        <w:tc>
          <w:tcPr>
            <w:tcW w:w="483" w:type="dxa"/>
            <w:shd w:val="clear" w:color="000000" w:fill="F2F2F2"/>
            <w:noWrap/>
            <w:vAlign w:val="center"/>
          </w:tcPr>
          <w:p w14:paraId="65552215" w14:textId="77777777" w:rsidR="00757D7B" w:rsidRPr="002251AB" w:rsidRDefault="00757D7B" w:rsidP="002E0073">
            <w:pPr>
              <w:jc w:val="center"/>
              <w:rPr>
                <w:b/>
                <w:bCs/>
                <w:color w:val="000000"/>
                <w:sz w:val="22"/>
                <w:szCs w:val="22"/>
              </w:rPr>
            </w:pPr>
            <w:r w:rsidRPr="002251AB">
              <w:rPr>
                <w:b/>
                <w:bCs/>
                <w:color w:val="000000"/>
                <w:sz w:val="22"/>
                <w:szCs w:val="22"/>
              </w:rPr>
              <w:t>29</w:t>
            </w:r>
          </w:p>
        </w:tc>
        <w:tc>
          <w:tcPr>
            <w:tcW w:w="1563" w:type="dxa"/>
            <w:shd w:val="clear" w:color="auto" w:fill="auto"/>
            <w:noWrap/>
            <w:vAlign w:val="center"/>
          </w:tcPr>
          <w:p w14:paraId="0E09690E" w14:textId="77777777" w:rsidR="00757D7B" w:rsidRPr="002251AB" w:rsidRDefault="00757D7B" w:rsidP="002E0073">
            <w:pPr>
              <w:jc w:val="center"/>
              <w:rPr>
                <w:color w:val="000000"/>
                <w:sz w:val="22"/>
                <w:szCs w:val="22"/>
              </w:rPr>
            </w:pPr>
            <w:r w:rsidRPr="002251AB">
              <w:rPr>
                <w:color w:val="000000"/>
                <w:sz w:val="22"/>
                <w:szCs w:val="22"/>
              </w:rPr>
              <w:t>REQ-8.1</w:t>
            </w:r>
          </w:p>
        </w:tc>
        <w:tc>
          <w:tcPr>
            <w:tcW w:w="5976" w:type="dxa"/>
            <w:shd w:val="clear" w:color="auto" w:fill="auto"/>
            <w:vAlign w:val="center"/>
          </w:tcPr>
          <w:p w14:paraId="1A10075E" w14:textId="77777777" w:rsidR="00757D7B" w:rsidRPr="002251AB" w:rsidRDefault="00757D7B" w:rsidP="002E0073">
            <w:pPr>
              <w:rPr>
                <w:color w:val="000000"/>
                <w:sz w:val="18"/>
                <w:szCs w:val="18"/>
              </w:rPr>
            </w:pPr>
            <w:r w:rsidRPr="002251AB">
              <w:rPr>
                <w:color w:val="000000"/>
                <w:sz w:val="18"/>
                <w:szCs w:val="18"/>
              </w:rPr>
              <w:t>The system shall direct the user to the “Exterior Modifications in Landmark District” regulations page after the user clicks the regulations link.</w:t>
            </w:r>
          </w:p>
        </w:tc>
        <w:tc>
          <w:tcPr>
            <w:tcW w:w="2430" w:type="dxa"/>
            <w:shd w:val="clear" w:color="auto" w:fill="auto"/>
            <w:noWrap/>
            <w:vAlign w:val="center"/>
          </w:tcPr>
          <w:p w14:paraId="73F76D59" w14:textId="77777777" w:rsidR="00757D7B" w:rsidRPr="002251AB" w:rsidRDefault="002A15D3" w:rsidP="002E0073">
            <w:pPr>
              <w:jc w:val="center"/>
              <w:rPr>
                <w:color w:val="000000"/>
                <w:sz w:val="22"/>
                <w:szCs w:val="22"/>
              </w:rPr>
            </w:pPr>
            <w:r>
              <w:t>TEST-SQL-009</w:t>
            </w:r>
          </w:p>
        </w:tc>
        <w:tc>
          <w:tcPr>
            <w:tcW w:w="2070" w:type="dxa"/>
          </w:tcPr>
          <w:p w14:paraId="762AE51E" w14:textId="77777777" w:rsidR="00757D7B" w:rsidRDefault="00757D7B" w:rsidP="00757D7B">
            <w:pPr>
              <w:jc w:val="center"/>
            </w:pPr>
            <w:r w:rsidRPr="00DB18A5">
              <w:rPr>
                <w:color w:val="000000"/>
                <w:sz w:val="22"/>
                <w:szCs w:val="22"/>
              </w:rPr>
              <w:t>Pending Test</w:t>
            </w:r>
          </w:p>
        </w:tc>
      </w:tr>
      <w:tr w:rsidR="00757D7B" w:rsidRPr="002251AB" w14:paraId="07C4793E" w14:textId="77777777" w:rsidTr="00757D7B">
        <w:trPr>
          <w:cantSplit/>
          <w:trHeight w:val="732"/>
        </w:trPr>
        <w:tc>
          <w:tcPr>
            <w:tcW w:w="483" w:type="dxa"/>
            <w:shd w:val="clear" w:color="000000" w:fill="F2F2F2"/>
            <w:noWrap/>
            <w:vAlign w:val="center"/>
          </w:tcPr>
          <w:p w14:paraId="545E45B6" w14:textId="77777777" w:rsidR="00757D7B" w:rsidRPr="002251AB" w:rsidRDefault="00757D7B" w:rsidP="002E0073">
            <w:pPr>
              <w:jc w:val="center"/>
              <w:rPr>
                <w:b/>
                <w:bCs/>
                <w:color w:val="000000"/>
                <w:sz w:val="22"/>
                <w:szCs w:val="22"/>
              </w:rPr>
            </w:pPr>
            <w:r w:rsidRPr="002251AB">
              <w:rPr>
                <w:b/>
                <w:bCs/>
                <w:color w:val="000000"/>
                <w:sz w:val="22"/>
                <w:szCs w:val="22"/>
              </w:rPr>
              <w:t>30</w:t>
            </w:r>
          </w:p>
        </w:tc>
        <w:tc>
          <w:tcPr>
            <w:tcW w:w="1563" w:type="dxa"/>
            <w:shd w:val="clear" w:color="auto" w:fill="auto"/>
            <w:noWrap/>
            <w:vAlign w:val="center"/>
          </w:tcPr>
          <w:p w14:paraId="3FA544F6" w14:textId="77777777" w:rsidR="00757D7B" w:rsidRPr="002251AB" w:rsidRDefault="00757D7B" w:rsidP="002E0073">
            <w:pPr>
              <w:jc w:val="center"/>
              <w:rPr>
                <w:color w:val="000000"/>
                <w:sz w:val="22"/>
                <w:szCs w:val="22"/>
              </w:rPr>
            </w:pPr>
            <w:r w:rsidRPr="002251AB">
              <w:rPr>
                <w:color w:val="000000"/>
                <w:sz w:val="22"/>
                <w:szCs w:val="22"/>
              </w:rPr>
              <w:t>REQ-8.2</w:t>
            </w:r>
          </w:p>
        </w:tc>
        <w:tc>
          <w:tcPr>
            <w:tcW w:w="5976" w:type="dxa"/>
            <w:shd w:val="clear" w:color="auto" w:fill="auto"/>
            <w:vAlign w:val="center"/>
          </w:tcPr>
          <w:p w14:paraId="42537625" w14:textId="77777777" w:rsidR="00757D7B" w:rsidRPr="002251AB" w:rsidRDefault="00757D7B" w:rsidP="002E0073">
            <w:pPr>
              <w:rPr>
                <w:color w:val="000000"/>
                <w:sz w:val="18"/>
                <w:szCs w:val="18"/>
              </w:rPr>
            </w:pPr>
            <w:r w:rsidRPr="002251AB">
              <w:rPr>
                <w:color w:val="000000"/>
                <w:sz w:val="18"/>
                <w:szCs w:val="18"/>
              </w:rPr>
              <w:t>The system shall direct the user to the “Exterior Modifications in Landmark District” application page after the user clicks the application link.</w:t>
            </w:r>
          </w:p>
        </w:tc>
        <w:tc>
          <w:tcPr>
            <w:tcW w:w="2430" w:type="dxa"/>
            <w:shd w:val="clear" w:color="auto" w:fill="auto"/>
            <w:noWrap/>
            <w:vAlign w:val="center"/>
          </w:tcPr>
          <w:p w14:paraId="16E84F0C" w14:textId="77777777" w:rsidR="00757D7B" w:rsidRPr="002251AB" w:rsidRDefault="002A15D3" w:rsidP="002E0073">
            <w:pPr>
              <w:jc w:val="center"/>
              <w:rPr>
                <w:color w:val="000000"/>
                <w:sz w:val="22"/>
                <w:szCs w:val="22"/>
              </w:rPr>
            </w:pPr>
            <w:r>
              <w:t>TEST-SQL-010</w:t>
            </w:r>
          </w:p>
        </w:tc>
        <w:tc>
          <w:tcPr>
            <w:tcW w:w="2070" w:type="dxa"/>
          </w:tcPr>
          <w:p w14:paraId="692D3E86" w14:textId="77777777" w:rsidR="00757D7B" w:rsidRDefault="00757D7B" w:rsidP="00757D7B">
            <w:pPr>
              <w:jc w:val="center"/>
            </w:pPr>
            <w:r w:rsidRPr="00DB18A5">
              <w:rPr>
                <w:color w:val="000000"/>
                <w:sz w:val="22"/>
                <w:szCs w:val="22"/>
              </w:rPr>
              <w:t>Pending Test</w:t>
            </w:r>
          </w:p>
        </w:tc>
      </w:tr>
      <w:tr w:rsidR="00757D7B" w:rsidRPr="002251AB" w14:paraId="5BE2C30A" w14:textId="77777777" w:rsidTr="00757D7B">
        <w:trPr>
          <w:cantSplit/>
          <w:trHeight w:val="732"/>
        </w:trPr>
        <w:tc>
          <w:tcPr>
            <w:tcW w:w="483" w:type="dxa"/>
            <w:shd w:val="clear" w:color="000000" w:fill="F2F2F2"/>
            <w:noWrap/>
            <w:vAlign w:val="center"/>
          </w:tcPr>
          <w:p w14:paraId="176BFBD8" w14:textId="77777777" w:rsidR="00757D7B" w:rsidRPr="002251AB" w:rsidRDefault="00757D7B" w:rsidP="002E0073">
            <w:pPr>
              <w:jc w:val="center"/>
              <w:rPr>
                <w:b/>
                <w:bCs/>
                <w:color w:val="000000"/>
                <w:sz w:val="22"/>
                <w:szCs w:val="22"/>
              </w:rPr>
            </w:pPr>
            <w:r w:rsidRPr="002251AB">
              <w:rPr>
                <w:b/>
                <w:bCs/>
                <w:color w:val="000000"/>
                <w:sz w:val="22"/>
                <w:szCs w:val="22"/>
              </w:rPr>
              <w:t>31</w:t>
            </w:r>
          </w:p>
        </w:tc>
        <w:tc>
          <w:tcPr>
            <w:tcW w:w="1563" w:type="dxa"/>
            <w:shd w:val="clear" w:color="auto" w:fill="auto"/>
            <w:noWrap/>
            <w:vAlign w:val="center"/>
          </w:tcPr>
          <w:p w14:paraId="24A9496A" w14:textId="77777777" w:rsidR="00757D7B" w:rsidRPr="002251AB" w:rsidRDefault="00757D7B" w:rsidP="002E0073">
            <w:pPr>
              <w:jc w:val="center"/>
              <w:rPr>
                <w:color w:val="000000"/>
                <w:sz w:val="22"/>
                <w:szCs w:val="22"/>
              </w:rPr>
            </w:pPr>
            <w:r w:rsidRPr="002251AB">
              <w:rPr>
                <w:color w:val="000000"/>
                <w:sz w:val="22"/>
                <w:szCs w:val="22"/>
              </w:rPr>
              <w:t>REQ-9.1</w:t>
            </w:r>
          </w:p>
        </w:tc>
        <w:tc>
          <w:tcPr>
            <w:tcW w:w="5976" w:type="dxa"/>
            <w:shd w:val="clear" w:color="auto" w:fill="auto"/>
            <w:vAlign w:val="center"/>
          </w:tcPr>
          <w:p w14:paraId="0D7226FA" w14:textId="77777777" w:rsidR="00757D7B" w:rsidRPr="002251AB" w:rsidRDefault="00757D7B" w:rsidP="002E0073">
            <w:pPr>
              <w:rPr>
                <w:color w:val="000000"/>
                <w:sz w:val="18"/>
                <w:szCs w:val="18"/>
              </w:rPr>
            </w:pPr>
            <w:r w:rsidRPr="002251AB">
              <w:rPr>
                <w:color w:val="000000"/>
                <w:sz w:val="18"/>
                <w:szCs w:val="18"/>
              </w:rPr>
              <w:t>The system shall direct the user to the “Fence” regulations page after the user clicks the regulations link.</w:t>
            </w:r>
          </w:p>
        </w:tc>
        <w:tc>
          <w:tcPr>
            <w:tcW w:w="2430" w:type="dxa"/>
            <w:shd w:val="clear" w:color="auto" w:fill="auto"/>
            <w:noWrap/>
            <w:vAlign w:val="center"/>
          </w:tcPr>
          <w:p w14:paraId="6F4DF286" w14:textId="77777777" w:rsidR="00757D7B" w:rsidRPr="002251AB" w:rsidRDefault="002A15D3" w:rsidP="002E0073">
            <w:pPr>
              <w:jc w:val="center"/>
              <w:rPr>
                <w:color w:val="000000"/>
                <w:sz w:val="22"/>
                <w:szCs w:val="22"/>
              </w:rPr>
            </w:pPr>
            <w:r>
              <w:t>TEST-SQL-011</w:t>
            </w:r>
          </w:p>
        </w:tc>
        <w:tc>
          <w:tcPr>
            <w:tcW w:w="2070" w:type="dxa"/>
          </w:tcPr>
          <w:p w14:paraId="1C5DF73E" w14:textId="77777777" w:rsidR="00757D7B" w:rsidRDefault="00757D7B" w:rsidP="00757D7B">
            <w:pPr>
              <w:jc w:val="center"/>
            </w:pPr>
            <w:r w:rsidRPr="00DB18A5">
              <w:rPr>
                <w:color w:val="000000"/>
                <w:sz w:val="22"/>
                <w:szCs w:val="22"/>
              </w:rPr>
              <w:t>Pending Test</w:t>
            </w:r>
          </w:p>
        </w:tc>
      </w:tr>
      <w:tr w:rsidR="00757D7B" w:rsidRPr="002251AB" w14:paraId="65268DE3" w14:textId="77777777" w:rsidTr="00757D7B">
        <w:trPr>
          <w:cantSplit/>
          <w:trHeight w:val="732"/>
        </w:trPr>
        <w:tc>
          <w:tcPr>
            <w:tcW w:w="483" w:type="dxa"/>
            <w:shd w:val="clear" w:color="000000" w:fill="F2F2F2"/>
            <w:noWrap/>
            <w:vAlign w:val="center"/>
          </w:tcPr>
          <w:p w14:paraId="25613558" w14:textId="77777777" w:rsidR="00757D7B" w:rsidRPr="002251AB" w:rsidRDefault="00757D7B" w:rsidP="002E0073">
            <w:pPr>
              <w:jc w:val="center"/>
              <w:rPr>
                <w:b/>
                <w:bCs/>
                <w:color w:val="000000"/>
                <w:sz w:val="22"/>
                <w:szCs w:val="22"/>
              </w:rPr>
            </w:pPr>
            <w:r w:rsidRPr="002251AB">
              <w:rPr>
                <w:b/>
                <w:bCs/>
                <w:color w:val="000000"/>
                <w:sz w:val="22"/>
                <w:szCs w:val="22"/>
              </w:rPr>
              <w:t>32</w:t>
            </w:r>
          </w:p>
        </w:tc>
        <w:tc>
          <w:tcPr>
            <w:tcW w:w="1563" w:type="dxa"/>
            <w:shd w:val="clear" w:color="auto" w:fill="auto"/>
            <w:noWrap/>
            <w:vAlign w:val="center"/>
          </w:tcPr>
          <w:p w14:paraId="1D483B3A" w14:textId="77777777" w:rsidR="00757D7B" w:rsidRPr="002251AB" w:rsidRDefault="00757D7B" w:rsidP="002E0073">
            <w:pPr>
              <w:jc w:val="center"/>
              <w:rPr>
                <w:color w:val="000000"/>
                <w:sz w:val="22"/>
                <w:szCs w:val="22"/>
              </w:rPr>
            </w:pPr>
            <w:r w:rsidRPr="002251AB">
              <w:rPr>
                <w:color w:val="000000"/>
                <w:sz w:val="22"/>
                <w:szCs w:val="22"/>
              </w:rPr>
              <w:t>REQ-9.2</w:t>
            </w:r>
          </w:p>
        </w:tc>
        <w:tc>
          <w:tcPr>
            <w:tcW w:w="5976" w:type="dxa"/>
            <w:shd w:val="clear" w:color="auto" w:fill="auto"/>
            <w:vAlign w:val="center"/>
          </w:tcPr>
          <w:p w14:paraId="7714D3C5" w14:textId="77777777" w:rsidR="00757D7B" w:rsidRPr="002251AB" w:rsidRDefault="00757D7B" w:rsidP="002E0073">
            <w:pPr>
              <w:rPr>
                <w:color w:val="000000"/>
                <w:sz w:val="18"/>
                <w:szCs w:val="18"/>
              </w:rPr>
            </w:pPr>
            <w:r w:rsidRPr="002251AB">
              <w:rPr>
                <w:color w:val="000000"/>
                <w:sz w:val="18"/>
                <w:szCs w:val="18"/>
              </w:rPr>
              <w:t>The system shall direct the user to the “Fence” application page after the user clicks the application link.</w:t>
            </w:r>
          </w:p>
        </w:tc>
        <w:tc>
          <w:tcPr>
            <w:tcW w:w="2430" w:type="dxa"/>
            <w:shd w:val="clear" w:color="auto" w:fill="auto"/>
            <w:noWrap/>
            <w:vAlign w:val="center"/>
          </w:tcPr>
          <w:p w14:paraId="750D1324" w14:textId="77777777" w:rsidR="00757D7B" w:rsidRPr="002251AB" w:rsidRDefault="002A15D3" w:rsidP="002E0073">
            <w:pPr>
              <w:jc w:val="center"/>
              <w:rPr>
                <w:color w:val="000000"/>
                <w:sz w:val="22"/>
                <w:szCs w:val="22"/>
              </w:rPr>
            </w:pPr>
            <w:r>
              <w:t>TEST-SQL-012</w:t>
            </w:r>
          </w:p>
        </w:tc>
        <w:tc>
          <w:tcPr>
            <w:tcW w:w="2070" w:type="dxa"/>
          </w:tcPr>
          <w:p w14:paraId="11A43F8C" w14:textId="77777777" w:rsidR="00757D7B" w:rsidRDefault="00757D7B" w:rsidP="00757D7B">
            <w:pPr>
              <w:jc w:val="center"/>
            </w:pPr>
            <w:r w:rsidRPr="00DB18A5">
              <w:rPr>
                <w:color w:val="000000"/>
                <w:sz w:val="22"/>
                <w:szCs w:val="22"/>
              </w:rPr>
              <w:t>Pending Test</w:t>
            </w:r>
          </w:p>
        </w:tc>
      </w:tr>
      <w:tr w:rsidR="00757D7B" w:rsidRPr="002251AB" w14:paraId="4EA0928A" w14:textId="77777777" w:rsidTr="00757D7B">
        <w:trPr>
          <w:cantSplit/>
          <w:trHeight w:val="732"/>
        </w:trPr>
        <w:tc>
          <w:tcPr>
            <w:tcW w:w="483" w:type="dxa"/>
            <w:shd w:val="clear" w:color="000000" w:fill="F2F2F2"/>
            <w:noWrap/>
            <w:vAlign w:val="center"/>
          </w:tcPr>
          <w:p w14:paraId="131E27DE" w14:textId="77777777" w:rsidR="00757D7B" w:rsidRPr="002251AB" w:rsidRDefault="00757D7B" w:rsidP="002E0073">
            <w:pPr>
              <w:jc w:val="center"/>
              <w:rPr>
                <w:b/>
                <w:bCs/>
                <w:color w:val="000000"/>
                <w:sz w:val="22"/>
                <w:szCs w:val="22"/>
              </w:rPr>
            </w:pPr>
            <w:r w:rsidRPr="002251AB">
              <w:rPr>
                <w:b/>
                <w:bCs/>
                <w:color w:val="000000"/>
                <w:sz w:val="22"/>
                <w:szCs w:val="22"/>
              </w:rPr>
              <w:t>33</w:t>
            </w:r>
          </w:p>
        </w:tc>
        <w:tc>
          <w:tcPr>
            <w:tcW w:w="1563" w:type="dxa"/>
            <w:shd w:val="clear" w:color="auto" w:fill="auto"/>
            <w:noWrap/>
            <w:vAlign w:val="center"/>
          </w:tcPr>
          <w:p w14:paraId="06EC206E" w14:textId="77777777" w:rsidR="00757D7B" w:rsidRPr="002251AB" w:rsidRDefault="00757D7B" w:rsidP="002E0073">
            <w:pPr>
              <w:jc w:val="center"/>
              <w:rPr>
                <w:color w:val="000000"/>
                <w:sz w:val="22"/>
                <w:szCs w:val="22"/>
              </w:rPr>
            </w:pPr>
            <w:r w:rsidRPr="002251AB">
              <w:rPr>
                <w:color w:val="000000"/>
                <w:sz w:val="22"/>
                <w:szCs w:val="22"/>
              </w:rPr>
              <w:t>REQ-10.1</w:t>
            </w:r>
          </w:p>
        </w:tc>
        <w:tc>
          <w:tcPr>
            <w:tcW w:w="5976" w:type="dxa"/>
            <w:shd w:val="clear" w:color="auto" w:fill="auto"/>
            <w:vAlign w:val="center"/>
          </w:tcPr>
          <w:p w14:paraId="2BA4D8F4" w14:textId="77777777" w:rsidR="00757D7B" w:rsidRPr="002251AB" w:rsidRDefault="00757D7B" w:rsidP="002E0073">
            <w:pPr>
              <w:rPr>
                <w:color w:val="000000"/>
                <w:sz w:val="18"/>
                <w:szCs w:val="18"/>
              </w:rPr>
            </w:pPr>
            <w:r w:rsidRPr="002251AB">
              <w:rPr>
                <w:color w:val="000000"/>
                <w:sz w:val="18"/>
                <w:szCs w:val="18"/>
              </w:rPr>
              <w:t>The system shall direct the user to the “Tree Removal (Residential)” regulations page after the user clicks the regulations link.</w:t>
            </w:r>
          </w:p>
        </w:tc>
        <w:tc>
          <w:tcPr>
            <w:tcW w:w="2430" w:type="dxa"/>
            <w:shd w:val="clear" w:color="auto" w:fill="auto"/>
            <w:noWrap/>
            <w:vAlign w:val="center"/>
          </w:tcPr>
          <w:p w14:paraId="6E23DCEF" w14:textId="77777777" w:rsidR="00757D7B" w:rsidRPr="002251AB" w:rsidRDefault="002A15D3" w:rsidP="002E0073">
            <w:pPr>
              <w:jc w:val="center"/>
              <w:rPr>
                <w:color w:val="000000"/>
                <w:sz w:val="22"/>
                <w:szCs w:val="22"/>
              </w:rPr>
            </w:pPr>
            <w:r>
              <w:t>TEST-SQL-013</w:t>
            </w:r>
          </w:p>
        </w:tc>
        <w:tc>
          <w:tcPr>
            <w:tcW w:w="2070" w:type="dxa"/>
          </w:tcPr>
          <w:p w14:paraId="70DFA3EC" w14:textId="77777777" w:rsidR="00757D7B" w:rsidRDefault="00757D7B" w:rsidP="00757D7B">
            <w:pPr>
              <w:jc w:val="center"/>
            </w:pPr>
            <w:r w:rsidRPr="00DB18A5">
              <w:rPr>
                <w:color w:val="000000"/>
                <w:sz w:val="22"/>
                <w:szCs w:val="22"/>
              </w:rPr>
              <w:t>Pending Test</w:t>
            </w:r>
          </w:p>
        </w:tc>
      </w:tr>
      <w:tr w:rsidR="00757D7B" w:rsidRPr="002251AB" w14:paraId="7839DFED" w14:textId="77777777" w:rsidTr="00757D7B">
        <w:trPr>
          <w:cantSplit/>
          <w:trHeight w:val="732"/>
        </w:trPr>
        <w:tc>
          <w:tcPr>
            <w:tcW w:w="483" w:type="dxa"/>
            <w:shd w:val="clear" w:color="000000" w:fill="F2F2F2"/>
            <w:noWrap/>
            <w:vAlign w:val="center"/>
          </w:tcPr>
          <w:p w14:paraId="01229114" w14:textId="77777777" w:rsidR="00757D7B" w:rsidRPr="002251AB" w:rsidRDefault="00757D7B" w:rsidP="002E0073">
            <w:pPr>
              <w:jc w:val="center"/>
              <w:rPr>
                <w:b/>
                <w:bCs/>
                <w:color w:val="000000"/>
                <w:sz w:val="22"/>
                <w:szCs w:val="22"/>
              </w:rPr>
            </w:pPr>
            <w:r w:rsidRPr="002251AB">
              <w:rPr>
                <w:b/>
                <w:bCs/>
                <w:color w:val="000000"/>
                <w:sz w:val="22"/>
                <w:szCs w:val="22"/>
              </w:rPr>
              <w:t>34</w:t>
            </w:r>
          </w:p>
        </w:tc>
        <w:tc>
          <w:tcPr>
            <w:tcW w:w="1563" w:type="dxa"/>
            <w:shd w:val="clear" w:color="auto" w:fill="auto"/>
            <w:noWrap/>
            <w:vAlign w:val="center"/>
          </w:tcPr>
          <w:p w14:paraId="262450AF" w14:textId="77777777" w:rsidR="00757D7B" w:rsidRPr="002251AB" w:rsidRDefault="00757D7B" w:rsidP="002E0073">
            <w:pPr>
              <w:jc w:val="center"/>
              <w:rPr>
                <w:color w:val="000000"/>
                <w:sz w:val="22"/>
                <w:szCs w:val="22"/>
              </w:rPr>
            </w:pPr>
            <w:r w:rsidRPr="002251AB">
              <w:rPr>
                <w:color w:val="000000"/>
                <w:sz w:val="22"/>
                <w:szCs w:val="22"/>
              </w:rPr>
              <w:t>REQ-10.2</w:t>
            </w:r>
          </w:p>
        </w:tc>
        <w:tc>
          <w:tcPr>
            <w:tcW w:w="5976" w:type="dxa"/>
            <w:shd w:val="clear" w:color="auto" w:fill="auto"/>
            <w:vAlign w:val="center"/>
          </w:tcPr>
          <w:p w14:paraId="5A3807B1" w14:textId="77777777" w:rsidR="00757D7B" w:rsidRPr="002251AB" w:rsidRDefault="00757D7B" w:rsidP="002E0073">
            <w:pPr>
              <w:rPr>
                <w:color w:val="000000"/>
                <w:sz w:val="18"/>
                <w:szCs w:val="18"/>
              </w:rPr>
            </w:pPr>
            <w:r w:rsidRPr="002251AB">
              <w:rPr>
                <w:color w:val="000000"/>
                <w:sz w:val="18"/>
                <w:szCs w:val="18"/>
              </w:rPr>
              <w:t>The system shall direct the user to the “Tree Removal (Residential)” application page after the user clicks the application link.</w:t>
            </w:r>
          </w:p>
        </w:tc>
        <w:tc>
          <w:tcPr>
            <w:tcW w:w="2430" w:type="dxa"/>
            <w:shd w:val="clear" w:color="auto" w:fill="auto"/>
            <w:noWrap/>
            <w:vAlign w:val="center"/>
          </w:tcPr>
          <w:p w14:paraId="328BE688" w14:textId="77777777" w:rsidR="00757D7B" w:rsidRPr="002251AB" w:rsidRDefault="002A15D3" w:rsidP="002E0073">
            <w:pPr>
              <w:jc w:val="center"/>
              <w:rPr>
                <w:color w:val="000000"/>
                <w:sz w:val="22"/>
                <w:szCs w:val="22"/>
              </w:rPr>
            </w:pPr>
            <w:r>
              <w:t>TEST-SQL-014</w:t>
            </w:r>
          </w:p>
        </w:tc>
        <w:tc>
          <w:tcPr>
            <w:tcW w:w="2070" w:type="dxa"/>
          </w:tcPr>
          <w:p w14:paraId="3C17CDAB" w14:textId="77777777" w:rsidR="00757D7B" w:rsidRDefault="00757D7B" w:rsidP="00757D7B">
            <w:pPr>
              <w:jc w:val="center"/>
            </w:pPr>
            <w:r w:rsidRPr="00DB18A5">
              <w:rPr>
                <w:color w:val="000000"/>
                <w:sz w:val="22"/>
                <w:szCs w:val="22"/>
              </w:rPr>
              <w:t>Pending Test</w:t>
            </w:r>
          </w:p>
        </w:tc>
      </w:tr>
      <w:tr w:rsidR="00757D7B" w:rsidRPr="002251AB" w14:paraId="221DDAFC" w14:textId="77777777" w:rsidTr="00757D7B">
        <w:trPr>
          <w:cantSplit/>
          <w:trHeight w:val="732"/>
        </w:trPr>
        <w:tc>
          <w:tcPr>
            <w:tcW w:w="483" w:type="dxa"/>
            <w:shd w:val="clear" w:color="000000" w:fill="F2F2F2"/>
            <w:noWrap/>
            <w:vAlign w:val="center"/>
          </w:tcPr>
          <w:p w14:paraId="5F5079E3" w14:textId="77777777" w:rsidR="00757D7B" w:rsidRPr="002251AB" w:rsidRDefault="00757D7B" w:rsidP="002E0073">
            <w:pPr>
              <w:jc w:val="center"/>
              <w:rPr>
                <w:b/>
                <w:bCs/>
                <w:color w:val="000000"/>
                <w:sz w:val="22"/>
                <w:szCs w:val="22"/>
              </w:rPr>
            </w:pPr>
            <w:r w:rsidRPr="002251AB">
              <w:rPr>
                <w:b/>
                <w:bCs/>
                <w:color w:val="000000"/>
                <w:sz w:val="22"/>
                <w:szCs w:val="22"/>
              </w:rPr>
              <w:t>35</w:t>
            </w:r>
          </w:p>
        </w:tc>
        <w:tc>
          <w:tcPr>
            <w:tcW w:w="1563" w:type="dxa"/>
            <w:shd w:val="clear" w:color="auto" w:fill="auto"/>
            <w:noWrap/>
            <w:vAlign w:val="center"/>
          </w:tcPr>
          <w:p w14:paraId="2D60DDCC" w14:textId="77777777" w:rsidR="00757D7B" w:rsidRPr="002251AB" w:rsidRDefault="00757D7B" w:rsidP="002E0073">
            <w:pPr>
              <w:jc w:val="center"/>
              <w:rPr>
                <w:color w:val="000000"/>
                <w:sz w:val="22"/>
                <w:szCs w:val="22"/>
              </w:rPr>
            </w:pPr>
            <w:r w:rsidRPr="002251AB">
              <w:rPr>
                <w:color w:val="000000"/>
                <w:sz w:val="22"/>
                <w:szCs w:val="22"/>
              </w:rPr>
              <w:t>REQ-11.1</w:t>
            </w:r>
          </w:p>
        </w:tc>
        <w:tc>
          <w:tcPr>
            <w:tcW w:w="5976" w:type="dxa"/>
            <w:shd w:val="clear" w:color="auto" w:fill="auto"/>
            <w:vAlign w:val="center"/>
          </w:tcPr>
          <w:p w14:paraId="782996E6" w14:textId="77777777" w:rsidR="00757D7B" w:rsidRPr="002251AB" w:rsidRDefault="00757D7B" w:rsidP="002E0073">
            <w:pPr>
              <w:rPr>
                <w:color w:val="000000"/>
                <w:sz w:val="18"/>
                <w:szCs w:val="18"/>
              </w:rPr>
            </w:pPr>
            <w:r w:rsidRPr="002251AB">
              <w:rPr>
                <w:color w:val="000000"/>
                <w:sz w:val="18"/>
                <w:szCs w:val="18"/>
              </w:rPr>
              <w:t>The system shall direct the user to the “Day-Care” regulations page after the user clicks the regulations link.</w:t>
            </w:r>
          </w:p>
        </w:tc>
        <w:tc>
          <w:tcPr>
            <w:tcW w:w="2430" w:type="dxa"/>
            <w:shd w:val="clear" w:color="auto" w:fill="auto"/>
            <w:noWrap/>
            <w:vAlign w:val="center"/>
          </w:tcPr>
          <w:p w14:paraId="6E8EF3CE" w14:textId="77777777" w:rsidR="00757D7B" w:rsidRPr="002251AB" w:rsidRDefault="002A15D3" w:rsidP="002E0073">
            <w:pPr>
              <w:jc w:val="center"/>
              <w:rPr>
                <w:color w:val="000000"/>
                <w:sz w:val="22"/>
                <w:szCs w:val="22"/>
              </w:rPr>
            </w:pPr>
            <w:r>
              <w:t>TEST-SQL-015</w:t>
            </w:r>
          </w:p>
        </w:tc>
        <w:tc>
          <w:tcPr>
            <w:tcW w:w="2070" w:type="dxa"/>
          </w:tcPr>
          <w:p w14:paraId="7D2C2895" w14:textId="77777777" w:rsidR="00757D7B" w:rsidRDefault="00757D7B" w:rsidP="00757D7B">
            <w:pPr>
              <w:jc w:val="center"/>
            </w:pPr>
            <w:r w:rsidRPr="00DB18A5">
              <w:rPr>
                <w:color w:val="000000"/>
                <w:sz w:val="22"/>
                <w:szCs w:val="22"/>
              </w:rPr>
              <w:t>Pending Test</w:t>
            </w:r>
          </w:p>
        </w:tc>
      </w:tr>
      <w:tr w:rsidR="00757D7B" w:rsidRPr="002251AB" w14:paraId="0722C691" w14:textId="77777777" w:rsidTr="00757D7B">
        <w:trPr>
          <w:cantSplit/>
          <w:trHeight w:val="732"/>
        </w:trPr>
        <w:tc>
          <w:tcPr>
            <w:tcW w:w="483" w:type="dxa"/>
            <w:shd w:val="clear" w:color="000000" w:fill="F2F2F2"/>
            <w:noWrap/>
            <w:vAlign w:val="center"/>
          </w:tcPr>
          <w:p w14:paraId="6E66BCF3" w14:textId="77777777" w:rsidR="00757D7B" w:rsidRPr="002251AB" w:rsidRDefault="00757D7B" w:rsidP="002E0073">
            <w:pPr>
              <w:jc w:val="center"/>
              <w:rPr>
                <w:b/>
                <w:bCs/>
                <w:color w:val="000000"/>
                <w:sz w:val="22"/>
                <w:szCs w:val="22"/>
              </w:rPr>
            </w:pPr>
            <w:r w:rsidRPr="002251AB">
              <w:rPr>
                <w:b/>
                <w:bCs/>
                <w:color w:val="000000"/>
                <w:sz w:val="22"/>
                <w:szCs w:val="22"/>
              </w:rPr>
              <w:t>36</w:t>
            </w:r>
          </w:p>
        </w:tc>
        <w:tc>
          <w:tcPr>
            <w:tcW w:w="1563" w:type="dxa"/>
            <w:shd w:val="clear" w:color="auto" w:fill="auto"/>
            <w:noWrap/>
            <w:vAlign w:val="center"/>
          </w:tcPr>
          <w:p w14:paraId="766BBA73" w14:textId="77777777" w:rsidR="00757D7B" w:rsidRPr="002251AB" w:rsidRDefault="00757D7B" w:rsidP="002E0073">
            <w:pPr>
              <w:jc w:val="center"/>
              <w:rPr>
                <w:color w:val="000000"/>
                <w:sz w:val="22"/>
                <w:szCs w:val="22"/>
              </w:rPr>
            </w:pPr>
            <w:r w:rsidRPr="002251AB">
              <w:rPr>
                <w:color w:val="000000"/>
                <w:sz w:val="22"/>
                <w:szCs w:val="22"/>
              </w:rPr>
              <w:t>REQ-11.2</w:t>
            </w:r>
          </w:p>
        </w:tc>
        <w:tc>
          <w:tcPr>
            <w:tcW w:w="5976" w:type="dxa"/>
            <w:shd w:val="clear" w:color="auto" w:fill="auto"/>
            <w:vAlign w:val="center"/>
          </w:tcPr>
          <w:p w14:paraId="1DDCB781" w14:textId="77777777" w:rsidR="00757D7B" w:rsidRPr="002251AB" w:rsidRDefault="00757D7B" w:rsidP="002E0073">
            <w:pPr>
              <w:rPr>
                <w:color w:val="000000"/>
                <w:sz w:val="18"/>
                <w:szCs w:val="18"/>
              </w:rPr>
            </w:pPr>
            <w:r w:rsidRPr="002251AB">
              <w:rPr>
                <w:color w:val="000000"/>
                <w:sz w:val="18"/>
                <w:szCs w:val="18"/>
              </w:rPr>
              <w:t>The system shall direct the user to the “Day-Care” application page after the user clicks the application link.</w:t>
            </w:r>
          </w:p>
        </w:tc>
        <w:tc>
          <w:tcPr>
            <w:tcW w:w="2430" w:type="dxa"/>
            <w:shd w:val="clear" w:color="auto" w:fill="auto"/>
            <w:noWrap/>
            <w:vAlign w:val="center"/>
          </w:tcPr>
          <w:p w14:paraId="37788EBB" w14:textId="77777777" w:rsidR="00757D7B" w:rsidRPr="002251AB" w:rsidRDefault="002A15D3" w:rsidP="002E0073">
            <w:pPr>
              <w:jc w:val="center"/>
              <w:rPr>
                <w:color w:val="000000"/>
                <w:sz w:val="22"/>
                <w:szCs w:val="22"/>
              </w:rPr>
            </w:pPr>
            <w:r>
              <w:t>TEST-SQL-016</w:t>
            </w:r>
          </w:p>
        </w:tc>
        <w:tc>
          <w:tcPr>
            <w:tcW w:w="2070" w:type="dxa"/>
          </w:tcPr>
          <w:p w14:paraId="27085E9F" w14:textId="77777777" w:rsidR="00757D7B" w:rsidRDefault="00757D7B" w:rsidP="00757D7B">
            <w:pPr>
              <w:jc w:val="center"/>
            </w:pPr>
            <w:r w:rsidRPr="00DB18A5">
              <w:rPr>
                <w:color w:val="000000"/>
                <w:sz w:val="22"/>
                <w:szCs w:val="22"/>
              </w:rPr>
              <w:t>Pending Test</w:t>
            </w:r>
          </w:p>
        </w:tc>
      </w:tr>
      <w:tr w:rsidR="00757D7B" w:rsidRPr="002251AB" w14:paraId="290E3769" w14:textId="77777777" w:rsidTr="00757D7B">
        <w:trPr>
          <w:cantSplit/>
          <w:trHeight w:val="732"/>
        </w:trPr>
        <w:tc>
          <w:tcPr>
            <w:tcW w:w="483" w:type="dxa"/>
            <w:shd w:val="clear" w:color="000000" w:fill="F2F2F2"/>
            <w:noWrap/>
            <w:vAlign w:val="center"/>
          </w:tcPr>
          <w:p w14:paraId="5C28631E" w14:textId="77777777" w:rsidR="00757D7B" w:rsidRPr="002251AB" w:rsidRDefault="00757D7B" w:rsidP="002E0073">
            <w:pPr>
              <w:jc w:val="center"/>
              <w:rPr>
                <w:b/>
                <w:bCs/>
                <w:color w:val="000000"/>
                <w:sz w:val="22"/>
                <w:szCs w:val="22"/>
              </w:rPr>
            </w:pPr>
            <w:r w:rsidRPr="002251AB">
              <w:rPr>
                <w:b/>
                <w:bCs/>
                <w:color w:val="000000"/>
                <w:sz w:val="22"/>
                <w:szCs w:val="22"/>
              </w:rPr>
              <w:t>37</w:t>
            </w:r>
          </w:p>
        </w:tc>
        <w:tc>
          <w:tcPr>
            <w:tcW w:w="1563" w:type="dxa"/>
            <w:shd w:val="clear" w:color="auto" w:fill="auto"/>
            <w:noWrap/>
            <w:vAlign w:val="center"/>
          </w:tcPr>
          <w:p w14:paraId="146F69D1" w14:textId="77777777" w:rsidR="00757D7B" w:rsidRPr="002251AB" w:rsidRDefault="00757D7B" w:rsidP="002E0073">
            <w:pPr>
              <w:jc w:val="center"/>
              <w:rPr>
                <w:color w:val="000000"/>
                <w:sz w:val="22"/>
                <w:szCs w:val="22"/>
              </w:rPr>
            </w:pPr>
            <w:r w:rsidRPr="002251AB">
              <w:rPr>
                <w:color w:val="000000"/>
                <w:sz w:val="22"/>
                <w:szCs w:val="22"/>
              </w:rPr>
              <w:t>REQ-12.1</w:t>
            </w:r>
          </w:p>
        </w:tc>
        <w:tc>
          <w:tcPr>
            <w:tcW w:w="5976" w:type="dxa"/>
            <w:shd w:val="clear" w:color="auto" w:fill="auto"/>
            <w:vAlign w:val="center"/>
          </w:tcPr>
          <w:p w14:paraId="113B2A54" w14:textId="77777777" w:rsidR="00757D7B" w:rsidRPr="002251AB" w:rsidRDefault="00757D7B" w:rsidP="002E0073">
            <w:pPr>
              <w:rPr>
                <w:color w:val="000000"/>
                <w:sz w:val="18"/>
                <w:szCs w:val="18"/>
              </w:rPr>
            </w:pPr>
            <w:r w:rsidRPr="002251AB">
              <w:rPr>
                <w:color w:val="000000"/>
                <w:sz w:val="18"/>
                <w:szCs w:val="18"/>
              </w:rPr>
              <w:t>The system shall direct the user to the “Sober Living Facility” regulations page after the user clicks the regulations link.</w:t>
            </w:r>
          </w:p>
        </w:tc>
        <w:tc>
          <w:tcPr>
            <w:tcW w:w="2430" w:type="dxa"/>
            <w:shd w:val="clear" w:color="auto" w:fill="auto"/>
            <w:noWrap/>
            <w:vAlign w:val="center"/>
          </w:tcPr>
          <w:p w14:paraId="25D3A339" w14:textId="77777777" w:rsidR="00757D7B" w:rsidRPr="002251AB" w:rsidRDefault="002A15D3" w:rsidP="002E0073">
            <w:pPr>
              <w:jc w:val="center"/>
              <w:rPr>
                <w:color w:val="000000"/>
                <w:sz w:val="22"/>
                <w:szCs w:val="22"/>
              </w:rPr>
            </w:pPr>
            <w:r>
              <w:t>TEST-SQL-017</w:t>
            </w:r>
          </w:p>
        </w:tc>
        <w:tc>
          <w:tcPr>
            <w:tcW w:w="2070" w:type="dxa"/>
          </w:tcPr>
          <w:p w14:paraId="432978DB" w14:textId="77777777" w:rsidR="00757D7B" w:rsidRDefault="00757D7B" w:rsidP="00757D7B">
            <w:pPr>
              <w:jc w:val="center"/>
            </w:pPr>
            <w:r w:rsidRPr="00DB18A5">
              <w:rPr>
                <w:color w:val="000000"/>
                <w:sz w:val="22"/>
                <w:szCs w:val="22"/>
              </w:rPr>
              <w:t>Pending Test</w:t>
            </w:r>
          </w:p>
        </w:tc>
      </w:tr>
      <w:tr w:rsidR="00757D7B" w:rsidRPr="002251AB" w14:paraId="240064A5" w14:textId="77777777" w:rsidTr="00757D7B">
        <w:trPr>
          <w:cantSplit/>
          <w:trHeight w:val="732"/>
        </w:trPr>
        <w:tc>
          <w:tcPr>
            <w:tcW w:w="483" w:type="dxa"/>
            <w:shd w:val="clear" w:color="000000" w:fill="F2F2F2"/>
            <w:noWrap/>
            <w:vAlign w:val="center"/>
          </w:tcPr>
          <w:p w14:paraId="2170866C" w14:textId="77777777" w:rsidR="00757D7B" w:rsidRPr="002251AB" w:rsidRDefault="00757D7B" w:rsidP="002E0073">
            <w:pPr>
              <w:jc w:val="center"/>
              <w:rPr>
                <w:b/>
                <w:bCs/>
                <w:color w:val="000000"/>
                <w:sz w:val="22"/>
                <w:szCs w:val="22"/>
              </w:rPr>
            </w:pPr>
            <w:r w:rsidRPr="002251AB">
              <w:rPr>
                <w:b/>
                <w:bCs/>
                <w:color w:val="000000"/>
                <w:sz w:val="22"/>
                <w:szCs w:val="22"/>
              </w:rPr>
              <w:lastRenderedPageBreak/>
              <w:t>38</w:t>
            </w:r>
          </w:p>
        </w:tc>
        <w:tc>
          <w:tcPr>
            <w:tcW w:w="1563" w:type="dxa"/>
            <w:shd w:val="clear" w:color="auto" w:fill="auto"/>
            <w:noWrap/>
            <w:vAlign w:val="center"/>
          </w:tcPr>
          <w:p w14:paraId="74E19773" w14:textId="77777777" w:rsidR="00757D7B" w:rsidRPr="002251AB" w:rsidRDefault="00757D7B" w:rsidP="002E0073">
            <w:pPr>
              <w:jc w:val="center"/>
              <w:rPr>
                <w:color w:val="000000"/>
                <w:sz w:val="22"/>
                <w:szCs w:val="22"/>
              </w:rPr>
            </w:pPr>
            <w:r w:rsidRPr="002251AB">
              <w:rPr>
                <w:color w:val="000000"/>
                <w:sz w:val="22"/>
                <w:szCs w:val="22"/>
              </w:rPr>
              <w:t>REQ-12.2</w:t>
            </w:r>
          </w:p>
        </w:tc>
        <w:tc>
          <w:tcPr>
            <w:tcW w:w="5976" w:type="dxa"/>
            <w:shd w:val="clear" w:color="auto" w:fill="auto"/>
            <w:vAlign w:val="center"/>
          </w:tcPr>
          <w:p w14:paraId="0D7C1C27" w14:textId="77777777" w:rsidR="00757D7B" w:rsidRPr="002251AB" w:rsidRDefault="00757D7B" w:rsidP="002E0073">
            <w:pPr>
              <w:rPr>
                <w:color w:val="000000"/>
                <w:sz w:val="18"/>
                <w:szCs w:val="18"/>
              </w:rPr>
            </w:pPr>
            <w:r w:rsidRPr="002251AB">
              <w:rPr>
                <w:color w:val="000000"/>
                <w:sz w:val="18"/>
                <w:szCs w:val="18"/>
              </w:rPr>
              <w:t>The system shall direct the user to the “Sober Living Facility” application page after the user clicks the application link.</w:t>
            </w:r>
          </w:p>
        </w:tc>
        <w:tc>
          <w:tcPr>
            <w:tcW w:w="2430" w:type="dxa"/>
            <w:shd w:val="clear" w:color="auto" w:fill="auto"/>
            <w:noWrap/>
            <w:vAlign w:val="center"/>
          </w:tcPr>
          <w:p w14:paraId="6D50C3EE" w14:textId="77777777" w:rsidR="00757D7B" w:rsidRPr="002251AB" w:rsidRDefault="002A15D3" w:rsidP="002E0073">
            <w:pPr>
              <w:jc w:val="center"/>
              <w:rPr>
                <w:color w:val="000000"/>
                <w:sz w:val="22"/>
                <w:szCs w:val="22"/>
              </w:rPr>
            </w:pPr>
            <w:r>
              <w:t>TEST-SQL-018</w:t>
            </w:r>
          </w:p>
        </w:tc>
        <w:tc>
          <w:tcPr>
            <w:tcW w:w="2070" w:type="dxa"/>
          </w:tcPr>
          <w:p w14:paraId="4E797167" w14:textId="77777777" w:rsidR="00757D7B" w:rsidRDefault="00757D7B" w:rsidP="00757D7B">
            <w:pPr>
              <w:jc w:val="center"/>
            </w:pPr>
            <w:r w:rsidRPr="00DB18A5">
              <w:rPr>
                <w:color w:val="000000"/>
                <w:sz w:val="22"/>
                <w:szCs w:val="22"/>
              </w:rPr>
              <w:t>Pending Test</w:t>
            </w:r>
          </w:p>
        </w:tc>
      </w:tr>
      <w:tr w:rsidR="00757D7B" w:rsidRPr="002251AB" w14:paraId="2DCE1238" w14:textId="77777777" w:rsidTr="00757D7B">
        <w:trPr>
          <w:cantSplit/>
          <w:trHeight w:val="732"/>
        </w:trPr>
        <w:tc>
          <w:tcPr>
            <w:tcW w:w="483" w:type="dxa"/>
            <w:shd w:val="clear" w:color="000000" w:fill="F2F2F2"/>
            <w:noWrap/>
            <w:vAlign w:val="center"/>
          </w:tcPr>
          <w:p w14:paraId="3E21DAD1" w14:textId="77777777" w:rsidR="00757D7B" w:rsidRPr="002251AB" w:rsidRDefault="00757D7B" w:rsidP="002E0073">
            <w:pPr>
              <w:jc w:val="center"/>
              <w:rPr>
                <w:b/>
                <w:bCs/>
                <w:color w:val="000000"/>
                <w:sz w:val="22"/>
                <w:szCs w:val="22"/>
              </w:rPr>
            </w:pPr>
            <w:r w:rsidRPr="002251AB">
              <w:rPr>
                <w:b/>
                <w:bCs/>
                <w:color w:val="000000"/>
                <w:sz w:val="22"/>
                <w:szCs w:val="22"/>
              </w:rPr>
              <w:t>39</w:t>
            </w:r>
          </w:p>
        </w:tc>
        <w:tc>
          <w:tcPr>
            <w:tcW w:w="1563" w:type="dxa"/>
            <w:shd w:val="clear" w:color="auto" w:fill="auto"/>
            <w:noWrap/>
            <w:vAlign w:val="center"/>
          </w:tcPr>
          <w:p w14:paraId="33D46BB4" w14:textId="77777777" w:rsidR="00757D7B" w:rsidRPr="002251AB" w:rsidRDefault="00757D7B" w:rsidP="002E0073">
            <w:pPr>
              <w:jc w:val="center"/>
              <w:rPr>
                <w:color w:val="000000"/>
                <w:sz w:val="22"/>
                <w:szCs w:val="22"/>
              </w:rPr>
            </w:pPr>
            <w:r w:rsidRPr="002251AB">
              <w:rPr>
                <w:color w:val="000000"/>
                <w:sz w:val="22"/>
                <w:szCs w:val="22"/>
              </w:rPr>
              <w:t>SI-1.1</w:t>
            </w:r>
          </w:p>
        </w:tc>
        <w:tc>
          <w:tcPr>
            <w:tcW w:w="5976" w:type="dxa"/>
            <w:shd w:val="clear" w:color="auto" w:fill="auto"/>
            <w:vAlign w:val="center"/>
          </w:tcPr>
          <w:p w14:paraId="7734A1D1" w14:textId="77777777" w:rsidR="00757D7B" w:rsidRPr="002251AB" w:rsidRDefault="00757D7B" w:rsidP="002E0073">
            <w:pPr>
              <w:rPr>
                <w:color w:val="000000"/>
                <w:sz w:val="18"/>
                <w:szCs w:val="18"/>
              </w:rPr>
            </w:pPr>
            <w:r w:rsidRPr="002251AB">
              <w:rPr>
                <w:color w:val="000000"/>
                <w:sz w:val="18"/>
                <w:szCs w:val="18"/>
              </w:rPr>
              <w:t>The system shall interact with PostgreSQL RDBMS for all data transactions.</w:t>
            </w:r>
          </w:p>
        </w:tc>
        <w:tc>
          <w:tcPr>
            <w:tcW w:w="2430" w:type="dxa"/>
            <w:shd w:val="clear" w:color="auto" w:fill="auto"/>
            <w:noWrap/>
            <w:vAlign w:val="center"/>
          </w:tcPr>
          <w:p w14:paraId="3930CF6E" w14:textId="77777777" w:rsidR="00757D7B" w:rsidRPr="002251AB" w:rsidRDefault="00757D7B" w:rsidP="002E0073">
            <w:pPr>
              <w:jc w:val="center"/>
              <w:rPr>
                <w:color w:val="000000"/>
                <w:sz w:val="22"/>
                <w:szCs w:val="22"/>
              </w:rPr>
            </w:pPr>
          </w:p>
        </w:tc>
        <w:tc>
          <w:tcPr>
            <w:tcW w:w="2070" w:type="dxa"/>
          </w:tcPr>
          <w:p w14:paraId="20927638" w14:textId="77777777" w:rsidR="00757D7B" w:rsidRDefault="00757D7B" w:rsidP="00757D7B">
            <w:pPr>
              <w:jc w:val="center"/>
            </w:pPr>
            <w:r w:rsidRPr="00DB18A5">
              <w:rPr>
                <w:color w:val="000000"/>
                <w:sz w:val="22"/>
                <w:szCs w:val="22"/>
              </w:rPr>
              <w:t>Pending Test</w:t>
            </w:r>
          </w:p>
        </w:tc>
      </w:tr>
      <w:tr w:rsidR="00757D7B" w:rsidRPr="002251AB" w14:paraId="4282E409" w14:textId="77777777" w:rsidTr="00757D7B">
        <w:trPr>
          <w:cantSplit/>
          <w:trHeight w:val="732"/>
        </w:trPr>
        <w:tc>
          <w:tcPr>
            <w:tcW w:w="483" w:type="dxa"/>
            <w:shd w:val="clear" w:color="000000" w:fill="F2F2F2"/>
            <w:noWrap/>
            <w:vAlign w:val="center"/>
          </w:tcPr>
          <w:p w14:paraId="559DB9F2" w14:textId="77777777" w:rsidR="00757D7B" w:rsidRPr="002251AB" w:rsidRDefault="00757D7B" w:rsidP="002E0073">
            <w:pPr>
              <w:jc w:val="center"/>
              <w:rPr>
                <w:b/>
                <w:bCs/>
                <w:color w:val="000000"/>
                <w:sz w:val="22"/>
                <w:szCs w:val="22"/>
              </w:rPr>
            </w:pPr>
            <w:r w:rsidRPr="002251AB">
              <w:rPr>
                <w:b/>
                <w:bCs/>
                <w:color w:val="000000"/>
                <w:sz w:val="22"/>
                <w:szCs w:val="22"/>
              </w:rPr>
              <w:t>40</w:t>
            </w:r>
          </w:p>
        </w:tc>
        <w:tc>
          <w:tcPr>
            <w:tcW w:w="1563" w:type="dxa"/>
            <w:shd w:val="clear" w:color="auto" w:fill="auto"/>
            <w:noWrap/>
            <w:vAlign w:val="center"/>
          </w:tcPr>
          <w:p w14:paraId="1EF35D52" w14:textId="77777777" w:rsidR="00757D7B" w:rsidRPr="002251AB" w:rsidRDefault="00757D7B" w:rsidP="002E0073">
            <w:pPr>
              <w:jc w:val="center"/>
              <w:rPr>
                <w:color w:val="000000"/>
                <w:sz w:val="22"/>
                <w:szCs w:val="22"/>
              </w:rPr>
            </w:pPr>
            <w:commentRangeStart w:id="113"/>
            <w:r w:rsidRPr="002251AB">
              <w:rPr>
                <w:color w:val="000000"/>
                <w:sz w:val="22"/>
                <w:szCs w:val="22"/>
              </w:rPr>
              <w:t>SI</w:t>
            </w:r>
            <w:commentRangeEnd w:id="113"/>
            <w:r w:rsidR="00941240">
              <w:rPr>
                <w:rStyle w:val="CommentReference"/>
              </w:rPr>
              <w:commentReference w:id="113"/>
            </w:r>
            <w:r w:rsidRPr="002251AB">
              <w:rPr>
                <w:color w:val="000000"/>
                <w:sz w:val="22"/>
                <w:szCs w:val="22"/>
              </w:rPr>
              <w:t>-2.1</w:t>
            </w:r>
          </w:p>
        </w:tc>
        <w:tc>
          <w:tcPr>
            <w:tcW w:w="5976" w:type="dxa"/>
            <w:shd w:val="clear" w:color="auto" w:fill="auto"/>
            <w:vAlign w:val="center"/>
          </w:tcPr>
          <w:p w14:paraId="794FD58C" w14:textId="77777777" w:rsidR="00757D7B" w:rsidRPr="002251AB" w:rsidRDefault="00757D7B" w:rsidP="002E0073">
            <w:pPr>
              <w:rPr>
                <w:color w:val="000000"/>
                <w:sz w:val="18"/>
                <w:szCs w:val="18"/>
              </w:rPr>
            </w:pPr>
            <w:r w:rsidRPr="002251AB">
              <w:rPr>
                <w:color w:val="000000"/>
                <w:sz w:val="18"/>
                <w:szCs w:val="18"/>
              </w:rPr>
              <w:t>The system's server-side Java EE application shall interact with the system's client-side Angular web application.</w:t>
            </w:r>
          </w:p>
        </w:tc>
        <w:tc>
          <w:tcPr>
            <w:tcW w:w="2430" w:type="dxa"/>
            <w:shd w:val="clear" w:color="auto" w:fill="auto"/>
            <w:noWrap/>
            <w:vAlign w:val="center"/>
          </w:tcPr>
          <w:p w14:paraId="06C055FF" w14:textId="77777777" w:rsidR="00757D7B" w:rsidRPr="002251AB" w:rsidRDefault="00757D7B" w:rsidP="002E0073">
            <w:pPr>
              <w:jc w:val="center"/>
              <w:rPr>
                <w:color w:val="000000"/>
                <w:sz w:val="22"/>
                <w:szCs w:val="22"/>
              </w:rPr>
            </w:pPr>
          </w:p>
        </w:tc>
        <w:tc>
          <w:tcPr>
            <w:tcW w:w="2070" w:type="dxa"/>
          </w:tcPr>
          <w:p w14:paraId="1BAFCE1D" w14:textId="77777777" w:rsidR="00757D7B" w:rsidRDefault="00757D7B" w:rsidP="00757D7B">
            <w:pPr>
              <w:jc w:val="center"/>
            </w:pPr>
            <w:r w:rsidRPr="00DB18A5">
              <w:rPr>
                <w:color w:val="000000"/>
                <w:sz w:val="22"/>
                <w:szCs w:val="22"/>
              </w:rPr>
              <w:t>Pending Test</w:t>
            </w:r>
          </w:p>
        </w:tc>
      </w:tr>
      <w:tr w:rsidR="00757D7B" w:rsidRPr="002251AB" w14:paraId="4F24B5E1" w14:textId="77777777" w:rsidTr="00757D7B">
        <w:trPr>
          <w:cantSplit/>
          <w:trHeight w:val="732"/>
        </w:trPr>
        <w:tc>
          <w:tcPr>
            <w:tcW w:w="483" w:type="dxa"/>
            <w:shd w:val="clear" w:color="000000" w:fill="F2F2F2"/>
            <w:noWrap/>
            <w:vAlign w:val="center"/>
          </w:tcPr>
          <w:p w14:paraId="3272FB45" w14:textId="77777777" w:rsidR="00757D7B" w:rsidRPr="002251AB" w:rsidRDefault="00757D7B" w:rsidP="002E0073">
            <w:pPr>
              <w:jc w:val="center"/>
              <w:rPr>
                <w:b/>
                <w:bCs/>
                <w:color w:val="000000"/>
                <w:sz w:val="22"/>
                <w:szCs w:val="22"/>
              </w:rPr>
            </w:pPr>
            <w:r w:rsidRPr="002251AB">
              <w:rPr>
                <w:b/>
                <w:bCs/>
                <w:color w:val="000000"/>
                <w:sz w:val="22"/>
                <w:szCs w:val="22"/>
              </w:rPr>
              <w:t>41</w:t>
            </w:r>
          </w:p>
        </w:tc>
        <w:tc>
          <w:tcPr>
            <w:tcW w:w="1563" w:type="dxa"/>
            <w:shd w:val="clear" w:color="auto" w:fill="auto"/>
            <w:noWrap/>
            <w:vAlign w:val="center"/>
          </w:tcPr>
          <w:p w14:paraId="001E6348" w14:textId="77777777" w:rsidR="00757D7B" w:rsidRPr="002251AB" w:rsidRDefault="00757D7B" w:rsidP="002E0073">
            <w:pPr>
              <w:jc w:val="center"/>
              <w:rPr>
                <w:color w:val="000000"/>
                <w:sz w:val="22"/>
                <w:szCs w:val="22"/>
              </w:rPr>
            </w:pPr>
            <w:r w:rsidRPr="002251AB">
              <w:rPr>
                <w:color w:val="000000"/>
                <w:sz w:val="22"/>
                <w:szCs w:val="22"/>
              </w:rPr>
              <w:t>SI-3.1</w:t>
            </w:r>
          </w:p>
        </w:tc>
        <w:tc>
          <w:tcPr>
            <w:tcW w:w="5976" w:type="dxa"/>
            <w:shd w:val="clear" w:color="auto" w:fill="auto"/>
            <w:vAlign w:val="center"/>
          </w:tcPr>
          <w:p w14:paraId="28D37323" w14:textId="77777777" w:rsidR="00757D7B" w:rsidRPr="002251AB" w:rsidRDefault="00757D7B" w:rsidP="002E0073">
            <w:pPr>
              <w:rPr>
                <w:color w:val="000000"/>
                <w:sz w:val="18"/>
                <w:szCs w:val="18"/>
              </w:rPr>
            </w:pPr>
            <w:r w:rsidRPr="002251AB">
              <w:rPr>
                <w:color w:val="000000"/>
                <w:sz w:val="18"/>
                <w:szCs w:val="18"/>
              </w:rPr>
              <w:t>The system’s client-side Angular application shall interact with the system’s server-side Java EE application.</w:t>
            </w:r>
          </w:p>
        </w:tc>
        <w:tc>
          <w:tcPr>
            <w:tcW w:w="2430" w:type="dxa"/>
            <w:shd w:val="clear" w:color="auto" w:fill="auto"/>
            <w:noWrap/>
            <w:vAlign w:val="center"/>
          </w:tcPr>
          <w:p w14:paraId="52F4BF1C" w14:textId="77777777" w:rsidR="00757D7B" w:rsidRPr="002251AB" w:rsidRDefault="00757D7B" w:rsidP="002E0073">
            <w:pPr>
              <w:jc w:val="center"/>
              <w:rPr>
                <w:color w:val="000000"/>
                <w:sz w:val="22"/>
                <w:szCs w:val="22"/>
              </w:rPr>
            </w:pPr>
          </w:p>
        </w:tc>
        <w:tc>
          <w:tcPr>
            <w:tcW w:w="2070" w:type="dxa"/>
          </w:tcPr>
          <w:p w14:paraId="125482A5" w14:textId="77777777" w:rsidR="00757D7B" w:rsidRDefault="00757D7B" w:rsidP="00757D7B">
            <w:pPr>
              <w:jc w:val="center"/>
            </w:pPr>
            <w:r w:rsidRPr="00DB18A5">
              <w:rPr>
                <w:color w:val="000000"/>
                <w:sz w:val="22"/>
                <w:szCs w:val="22"/>
              </w:rPr>
              <w:t>Pending Test</w:t>
            </w:r>
          </w:p>
        </w:tc>
      </w:tr>
      <w:tr w:rsidR="00757D7B" w:rsidRPr="002251AB" w14:paraId="37AA4682" w14:textId="77777777" w:rsidTr="00757D7B">
        <w:trPr>
          <w:cantSplit/>
          <w:trHeight w:val="732"/>
        </w:trPr>
        <w:tc>
          <w:tcPr>
            <w:tcW w:w="483" w:type="dxa"/>
            <w:shd w:val="clear" w:color="000000" w:fill="F2F2F2"/>
            <w:noWrap/>
            <w:vAlign w:val="center"/>
          </w:tcPr>
          <w:p w14:paraId="4E624C95" w14:textId="77777777" w:rsidR="00757D7B" w:rsidRPr="002251AB" w:rsidRDefault="00757D7B" w:rsidP="002E0073">
            <w:pPr>
              <w:jc w:val="center"/>
              <w:rPr>
                <w:b/>
                <w:bCs/>
                <w:color w:val="000000"/>
                <w:sz w:val="22"/>
                <w:szCs w:val="22"/>
              </w:rPr>
            </w:pPr>
            <w:r w:rsidRPr="002251AB">
              <w:rPr>
                <w:b/>
                <w:bCs/>
                <w:color w:val="000000"/>
                <w:sz w:val="22"/>
                <w:szCs w:val="22"/>
              </w:rPr>
              <w:t>42</w:t>
            </w:r>
          </w:p>
        </w:tc>
        <w:tc>
          <w:tcPr>
            <w:tcW w:w="1563" w:type="dxa"/>
            <w:shd w:val="clear" w:color="auto" w:fill="auto"/>
            <w:noWrap/>
            <w:vAlign w:val="center"/>
          </w:tcPr>
          <w:p w14:paraId="2C20D3C9" w14:textId="77777777" w:rsidR="00757D7B" w:rsidRPr="002251AB" w:rsidRDefault="00757D7B" w:rsidP="002E0073">
            <w:pPr>
              <w:jc w:val="center"/>
              <w:rPr>
                <w:color w:val="000000"/>
                <w:sz w:val="22"/>
                <w:szCs w:val="22"/>
              </w:rPr>
            </w:pPr>
            <w:r w:rsidRPr="002251AB">
              <w:rPr>
                <w:color w:val="000000"/>
                <w:sz w:val="22"/>
                <w:szCs w:val="22"/>
              </w:rPr>
              <w:t>SI-4.1</w:t>
            </w:r>
          </w:p>
        </w:tc>
        <w:tc>
          <w:tcPr>
            <w:tcW w:w="5976" w:type="dxa"/>
            <w:shd w:val="clear" w:color="auto" w:fill="auto"/>
            <w:vAlign w:val="center"/>
          </w:tcPr>
          <w:p w14:paraId="02698FD4" w14:textId="77777777" w:rsidR="00757D7B" w:rsidRPr="002251AB" w:rsidRDefault="00757D7B" w:rsidP="002E0073">
            <w:pPr>
              <w:rPr>
                <w:color w:val="000000"/>
                <w:sz w:val="18"/>
                <w:szCs w:val="18"/>
              </w:rPr>
            </w:pPr>
            <w:r w:rsidRPr="002251AB">
              <w:rPr>
                <w:color w:val="000000"/>
                <w:sz w:val="18"/>
                <w:szCs w:val="18"/>
              </w:rPr>
              <w:t>The system’s client-side Angular application shall interact with the file storage system of the user’s device.</w:t>
            </w:r>
          </w:p>
        </w:tc>
        <w:tc>
          <w:tcPr>
            <w:tcW w:w="2430" w:type="dxa"/>
            <w:shd w:val="clear" w:color="auto" w:fill="auto"/>
            <w:noWrap/>
            <w:vAlign w:val="center"/>
          </w:tcPr>
          <w:p w14:paraId="26BF6845" w14:textId="77777777" w:rsidR="00757D7B" w:rsidRPr="002251AB" w:rsidRDefault="00757D7B" w:rsidP="002E0073">
            <w:pPr>
              <w:jc w:val="center"/>
              <w:rPr>
                <w:color w:val="000000"/>
                <w:sz w:val="22"/>
                <w:szCs w:val="22"/>
              </w:rPr>
            </w:pPr>
          </w:p>
        </w:tc>
        <w:tc>
          <w:tcPr>
            <w:tcW w:w="2070" w:type="dxa"/>
          </w:tcPr>
          <w:p w14:paraId="180FF803" w14:textId="77777777" w:rsidR="00757D7B" w:rsidRDefault="00757D7B" w:rsidP="00757D7B">
            <w:pPr>
              <w:jc w:val="center"/>
            </w:pPr>
            <w:r w:rsidRPr="00DB18A5">
              <w:rPr>
                <w:color w:val="000000"/>
                <w:sz w:val="22"/>
                <w:szCs w:val="22"/>
              </w:rPr>
              <w:t>Pending Test</w:t>
            </w:r>
          </w:p>
        </w:tc>
      </w:tr>
      <w:tr w:rsidR="00757D7B" w:rsidRPr="002251AB" w14:paraId="723584C7" w14:textId="77777777" w:rsidTr="00757D7B">
        <w:trPr>
          <w:cantSplit/>
          <w:trHeight w:val="732"/>
        </w:trPr>
        <w:tc>
          <w:tcPr>
            <w:tcW w:w="483" w:type="dxa"/>
            <w:shd w:val="clear" w:color="000000" w:fill="F2F2F2"/>
            <w:noWrap/>
            <w:vAlign w:val="center"/>
          </w:tcPr>
          <w:p w14:paraId="1A5FC4A4" w14:textId="77777777" w:rsidR="00757D7B" w:rsidRPr="002251AB" w:rsidRDefault="00757D7B" w:rsidP="002E0073">
            <w:pPr>
              <w:jc w:val="center"/>
              <w:rPr>
                <w:b/>
                <w:bCs/>
                <w:color w:val="000000"/>
                <w:sz w:val="22"/>
                <w:szCs w:val="22"/>
              </w:rPr>
            </w:pPr>
            <w:r w:rsidRPr="002251AB">
              <w:rPr>
                <w:b/>
                <w:bCs/>
                <w:color w:val="000000"/>
                <w:sz w:val="22"/>
                <w:szCs w:val="22"/>
              </w:rPr>
              <w:t>43</w:t>
            </w:r>
          </w:p>
        </w:tc>
        <w:tc>
          <w:tcPr>
            <w:tcW w:w="1563" w:type="dxa"/>
            <w:shd w:val="clear" w:color="auto" w:fill="auto"/>
            <w:noWrap/>
            <w:vAlign w:val="center"/>
          </w:tcPr>
          <w:p w14:paraId="67079221" w14:textId="77777777" w:rsidR="00757D7B" w:rsidRPr="002251AB" w:rsidRDefault="00757D7B" w:rsidP="002E0073">
            <w:pPr>
              <w:jc w:val="center"/>
              <w:rPr>
                <w:color w:val="000000"/>
                <w:sz w:val="22"/>
                <w:szCs w:val="22"/>
              </w:rPr>
            </w:pPr>
            <w:r w:rsidRPr="002251AB">
              <w:rPr>
                <w:color w:val="000000"/>
                <w:sz w:val="22"/>
                <w:szCs w:val="22"/>
              </w:rPr>
              <w:t>SI-5.1</w:t>
            </w:r>
          </w:p>
        </w:tc>
        <w:tc>
          <w:tcPr>
            <w:tcW w:w="5976" w:type="dxa"/>
            <w:shd w:val="clear" w:color="auto" w:fill="auto"/>
            <w:vAlign w:val="center"/>
          </w:tcPr>
          <w:p w14:paraId="287DF1ED" w14:textId="77777777" w:rsidR="00757D7B" w:rsidRPr="002251AB" w:rsidRDefault="00757D7B" w:rsidP="002E0073">
            <w:pPr>
              <w:rPr>
                <w:color w:val="000000"/>
                <w:sz w:val="18"/>
                <w:szCs w:val="18"/>
              </w:rPr>
            </w:pPr>
            <w:r w:rsidRPr="002251AB">
              <w:rPr>
                <w:color w:val="000000"/>
                <w:sz w:val="18"/>
                <w:szCs w:val="18"/>
              </w:rPr>
              <w:t>The system’s server-side Java EE application shall interact with a Python script to parse CSV data files.</w:t>
            </w:r>
          </w:p>
        </w:tc>
        <w:tc>
          <w:tcPr>
            <w:tcW w:w="2430" w:type="dxa"/>
            <w:shd w:val="clear" w:color="auto" w:fill="auto"/>
            <w:noWrap/>
            <w:vAlign w:val="center"/>
          </w:tcPr>
          <w:p w14:paraId="02B6E732" w14:textId="77777777" w:rsidR="00757D7B" w:rsidRPr="002251AB" w:rsidRDefault="00757D7B" w:rsidP="002E0073">
            <w:pPr>
              <w:jc w:val="center"/>
              <w:rPr>
                <w:color w:val="000000"/>
                <w:sz w:val="22"/>
                <w:szCs w:val="22"/>
              </w:rPr>
            </w:pPr>
          </w:p>
        </w:tc>
        <w:tc>
          <w:tcPr>
            <w:tcW w:w="2070" w:type="dxa"/>
          </w:tcPr>
          <w:p w14:paraId="3DD01153" w14:textId="77777777" w:rsidR="00757D7B" w:rsidRDefault="00757D7B" w:rsidP="00757D7B">
            <w:pPr>
              <w:jc w:val="center"/>
            </w:pPr>
            <w:r w:rsidRPr="00DB18A5">
              <w:rPr>
                <w:color w:val="000000"/>
                <w:sz w:val="22"/>
                <w:szCs w:val="22"/>
              </w:rPr>
              <w:t>Pending Test</w:t>
            </w:r>
          </w:p>
        </w:tc>
      </w:tr>
      <w:tr w:rsidR="00757D7B" w:rsidRPr="002251AB" w14:paraId="4DE016FD" w14:textId="77777777" w:rsidTr="00757D7B">
        <w:trPr>
          <w:cantSplit/>
          <w:trHeight w:val="732"/>
        </w:trPr>
        <w:tc>
          <w:tcPr>
            <w:tcW w:w="483" w:type="dxa"/>
            <w:shd w:val="clear" w:color="000000" w:fill="F2F2F2"/>
            <w:noWrap/>
            <w:vAlign w:val="center"/>
          </w:tcPr>
          <w:p w14:paraId="0A33BF28" w14:textId="77777777" w:rsidR="00757D7B" w:rsidRPr="002251AB" w:rsidRDefault="00757D7B" w:rsidP="002E0073">
            <w:pPr>
              <w:jc w:val="center"/>
              <w:rPr>
                <w:b/>
                <w:bCs/>
                <w:color w:val="000000"/>
                <w:sz w:val="22"/>
                <w:szCs w:val="22"/>
              </w:rPr>
            </w:pPr>
            <w:r w:rsidRPr="002251AB">
              <w:rPr>
                <w:b/>
                <w:bCs/>
                <w:color w:val="000000"/>
                <w:sz w:val="22"/>
                <w:szCs w:val="22"/>
              </w:rPr>
              <w:t>44</w:t>
            </w:r>
          </w:p>
        </w:tc>
        <w:tc>
          <w:tcPr>
            <w:tcW w:w="1563" w:type="dxa"/>
            <w:shd w:val="clear" w:color="auto" w:fill="auto"/>
            <w:noWrap/>
            <w:vAlign w:val="center"/>
          </w:tcPr>
          <w:p w14:paraId="7E39148E" w14:textId="77777777" w:rsidR="00757D7B" w:rsidRPr="002251AB" w:rsidRDefault="00757D7B" w:rsidP="002E0073">
            <w:pPr>
              <w:jc w:val="center"/>
              <w:rPr>
                <w:color w:val="000000"/>
                <w:sz w:val="22"/>
                <w:szCs w:val="22"/>
              </w:rPr>
            </w:pPr>
            <w:r w:rsidRPr="002251AB">
              <w:rPr>
                <w:color w:val="000000"/>
                <w:sz w:val="22"/>
                <w:szCs w:val="22"/>
              </w:rPr>
              <w:t>SI-6.1</w:t>
            </w:r>
          </w:p>
        </w:tc>
        <w:tc>
          <w:tcPr>
            <w:tcW w:w="5976" w:type="dxa"/>
            <w:shd w:val="clear" w:color="auto" w:fill="auto"/>
            <w:vAlign w:val="center"/>
          </w:tcPr>
          <w:p w14:paraId="6ED6802C" w14:textId="77777777" w:rsidR="00757D7B" w:rsidRPr="002251AB" w:rsidRDefault="00757D7B" w:rsidP="002E0073">
            <w:pPr>
              <w:rPr>
                <w:color w:val="000000"/>
                <w:sz w:val="18"/>
                <w:szCs w:val="18"/>
              </w:rPr>
            </w:pPr>
            <w:r w:rsidRPr="002251AB">
              <w:rPr>
                <w:color w:val="000000"/>
                <w:sz w:val="18"/>
                <w:szCs w:val="18"/>
              </w:rPr>
              <w:t>The system shall interact with a Chatbot Java web application developed by UMGC City Team 2.</w:t>
            </w:r>
          </w:p>
        </w:tc>
        <w:tc>
          <w:tcPr>
            <w:tcW w:w="2430" w:type="dxa"/>
            <w:shd w:val="clear" w:color="auto" w:fill="auto"/>
            <w:noWrap/>
            <w:vAlign w:val="center"/>
          </w:tcPr>
          <w:p w14:paraId="36000A1A" w14:textId="77777777" w:rsidR="00757D7B" w:rsidRPr="002251AB" w:rsidRDefault="00757D7B" w:rsidP="002E0073">
            <w:pPr>
              <w:jc w:val="center"/>
              <w:rPr>
                <w:color w:val="000000"/>
                <w:sz w:val="22"/>
                <w:szCs w:val="22"/>
              </w:rPr>
            </w:pPr>
          </w:p>
        </w:tc>
        <w:tc>
          <w:tcPr>
            <w:tcW w:w="2070" w:type="dxa"/>
          </w:tcPr>
          <w:p w14:paraId="3A905380" w14:textId="77777777" w:rsidR="00757D7B" w:rsidRDefault="00757D7B" w:rsidP="00757D7B">
            <w:pPr>
              <w:jc w:val="center"/>
            </w:pPr>
            <w:r w:rsidRPr="00DB18A5">
              <w:rPr>
                <w:color w:val="000000"/>
                <w:sz w:val="22"/>
                <w:szCs w:val="22"/>
              </w:rPr>
              <w:t>Pending Test</w:t>
            </w:r>
          </w:p>
        </w:tc>
      </w:tr>
      <w:tr w:rsidR="00757D7B" w:rsidRPr="002251AB" w14:paraId="1B7BDDD8" w14:textId="77777777" w:rsidTr="00757D7B">
        <w:trPr>
          <w:cantSplit/>
          <w:trHeight w:val="732"/>
        </w:trPr>
        <w:tc>
          <w:tcPr>
            <w:tcW w:w="483" w:type="dxa"/>
            <w:shd w:val="clear" w:color="000000" w:fill="F2F2F2"/>
            <w:noWrap/>
            <w:vAlign w:val="center"/>
          </w:tcPr>
          <w:p w14:paraId="28DEB84F" w14:textId="77777777" w:rsidR="00757D7B" w:rsidRPr="002251AB" w:rsidRDefault="00757D7B" w:rsidP="002E0073">
            <w:pPr>
              <w:jc w:val="center"/>
              <w:rPr>
                <w:b/>
                <w:bCs/>
                <w:color w:val="000000"/>
                <w:sz w:val="22"/>
                <w:szCs w:val="22"/>
              </w:rPr>
            </w:pPr>
            <w:r w:rsidRPr="002251AB">
              <w:rPr>
                <w:b/>
                <w:bCs/>
                <w:color w:val="000000"/>
                <w:sz w:val="22"/>
                <w:szCs w:val="22"/>
              </w:rPr>
              <w:t>45</w:t>
            </w:r>
          </w:p>
        </w:tc>
        <w:tc>
          <w:tcPr>
            <w:tcW w:w="1563" w:type="dxa"/>
            <w:shd w:val="clear" w:color="auto" w:fill="auto"/>
            <w:noWrap/>
            <w:vAlign w:val="center"/>
          </w:tcPr>
          <w:p w14:paraId="035184B9" w14:textId="77777777" w:rsidR="00757D7B" w:rsidRPr="002251AB" w:rsidRDefault="00757D7B" w:rsidP="002E0073">
            <w:pPr>
              <w:jc w:val="center"/>
              <w:rPr>
                <w:color w:val="000000"/>
                <w:sz w:val="22"/>
                <w:szCs w:val="22"/>
              </w:rPr>
            </w:pPr>
            <w:r w:rsidRPr="002251AB">
              <w:rPr>
                <w:color w:val="000000"/>
                <w:sz w:val="22"/>
                <w:szCs w:val="22"/>
              </w:rPr>
              <w:t>SI-7.1</w:t>
            </w:r>
          </w:p>
        </w:tc>
        <w:tc>
          <w:tcPr>
            <w:tcW w:w="5976" w:type="dxa"/>
            <w:shd w:val="clear" w:color="auto" w:fill="auto"/>
            <w:vAlign w:val="center"/>
          </w:tcPr>
          <w:p w14:paraId="695D4E66" w14:textId="77777777" w:rsidR="00757D7B" w:rsidRPr="002251AB" w:rsidRDefault="00757D7B" w:rsidP="002E0073">
            <w:pPr>
              <w:rPr>
                <w:color w:val="000000"/>
                <w:sz w:val="18"/>
                <w:szCs w:val="18"/>
              </w:rPr>
            </w:pPr>
            <w:r w:rsidRPr="002251AB">
              <w:rPr>
                <w:color w:val="000000"/>
                <w:sz w:val="18"/>
                <w:szCs w:val="18"/>
              </w:rPr>
              <w:t>The system shall be able to build, deploy and maintain a relational database to store city information.</w:t>
            </w:r>
          </w:p>
        </w:tc>
        <w:tc>
          <w:tcPr>
            <w:tcW w:w="2430" w:type="dxa"/>
            <w:shd w:val="clear" w:color="auto" w:fill="auto"/>
            <w:noWrap/>
            <w:vAlign w:val="center"/>
          </w:tcPr>
          <w:p w14:paraId="3B958ACE" w14:textId="77777777" w:rsidR="00757D7B" w:rsidRPr="002251AB" w:rsidRDefault="00757D7B" w:rsidP="002E0073">
            <w:pPr>
              <w:jc w:val="center"/>
              <w:rPr>
                <w:color w:val="000000"/>
                <w:sz w:val="22"/>
                <w:szCs w:val="22"/>
              </w:rPr>
            </w:pPr>
          </w:p>
        </w:tc>
        <w:tc>
          <w:tcPr>
            <w:tcW w:w="2070" w:type="dxa"/>
          </w:tcPr>
          <w:p w14:paraId="72FAD2F4" w14:textId="77777777" w:rsidR="00757D7B" w:rsidRDefault="00757D7B" w:rsidP="00757D7B">
            <w:pPr>
              <w:jc w:val="center"/>
            </w:pPr>
            <w:r w:rsidRPr="00DB18A5">
              <w:rPr>
                <w:color w:val="000000"/>
                <w:sz w:val="22"/>
                <w:szCs w:val="22"/>
              </w:rPr>
              <w:t>Pending Test</w:t>
            </w:r>
          </w:p>
        </w:tc>
      </w:tr>
      <w:tr w:rsidR="00757D7B" w:rsidRPr="002251AB" w14:paraId="592FD0E7" w14:textId="77777777" w:rsidTr="00757D7B">
        <w:trPr>
          <w:cantSplit/>
          <w:trHeight w:val="732"/>
        </w:trPr>
        <w:tc>
          <w:tcPr>
            <w:tcW w:w="483" w:type="dxa"/>
            <w:shd w:val="clear" w:color="000000" w:fill="F2F2F2"/>
            <w:noWrap/>
            <w:vAlign w:val="center"/>
          </w:tcPr>
          <w:p w14:paraId="79FA5D0A" w14:textId="77777777" w:rsidR="00757D7B" w:rsidRPr="002251AB" w:rsidRDefault="00757D7B" w:rsidP="002E0073">
            <w:pPr>
              <w:jc w:val="center"/>
              <w:rPr>
                <w:b/>
                <w:bCs/>
                <w:color w:val="000000"/>
                <w:sz w:val="22"/>
                <w:szCs w:val="22"/>
              </w:rPr>
            </w:pPr>
            <w:r w:rsidRPr="002251AB">
              <w:rPr>
                <w:b/>
                <w:bCs/>
                <w:color w:val="000000"/>
                <w:sz w:val="22"/>
                <w:szCs w:val="22"/>
              </w:rPr>
              <w:t>46</w:t>
            </w:r>
          </w:p>
        </w:tc>
        <w:tc>
          <w:tcPr>
            <w:tcW w:w="1563" w:type="dxa"/>
            <w:shd w:val="clear" w:color="auto" w:fill="auto"/>
            <w:noWrap/>
            <w:vAlign w:val="center"/>
          </w:tcPr>
          <w:p w14:paraId="14D043F8" w14:textId="77777777" w:rsidR="00757D7B" w:rsidRPr="002251AB" w:rsidRDefault="00757D7B" w:rsidP="002E0073">
            <w:pPr>
              <w:jc w:val="center"/>
              <w:rPr>
                <w:color w:val="000000"/>
                <w:sz w:val="22"/>
                <w:szCs w:val="22"/>
              </w:rPr>
            </w:pPr>
            <w:r w:rsidRPr="002251AB">
              <w:rPr>
                <w:color w:val="000000"/>
                <w:sz w:val="22"/>
                <w:szCs w:val="22"/>
              </w:rPr>
              <w:t>UI-1.1</w:t>
            </w:r>
          </w:p>
        </w:tc>
        <w:tc>
          <w:tcPr>
            <w:tcW w:w="5976" w:type="dxa"/>
            <w:shd w:val="clear" w:color="auto" w:fill="auto"/>
            <w:vAlign w:val="center"/>
          </w:tcPr>
          <w:p w14:paraId="14CC33F9" w14:textId="77777777" w:rsidR="00757D7B" w:rsidRPr="002251AB" w:rsidRDefault="00757D7B" w:rsidP="002E0073">
            <w:pPr>
              <w:rPr>
                <w:color w:val="000000"/>
                <w:sz w:val="18"/>
                <w:szCs w:val="18"/>
              </w:rPr>
            </w:pPr>
            <w:r w:rsidRPr="002251AB">
              <w:rPr>
                <w:color w:val="000000"/>
                <w:sz w:val="18"/>
                <w:szCs w:val="18"/>
              </w:rPr>
              <w:t>The UMGC City Admin Portal UI shall display a Home Page Screen.</w:t>
            </w:r>
          </w:p>
        </w:tc>
        <w:tc>
          <w:tcPr>
            <w:tcW w:w="2430" w:type="dxa"/>
            <w:shd w:val="clear" w:color="auto" w:fill="auto"/>
            <w:noWrap/>
            <w:vAlign w:val="center"/>
          </w:tcPr>
          <w:p w14:paraId="78F297BE" w14:textId="77777777" w:rsidR="00757D7B" w:rsidRPr="002251AB" w:rsidRDefault="002A15D3" w:rsidP="002E0073">
            <w:pPr>
              <w:jc w:val="center"/>
              <w:rPr>
                <w:color w:val="000000"/>
                <w:sz w:val="22"/>
                <w:szCs w:val="22"/>
              </w:rPr>
            </w:pPr>
            <w:r>
              <w:t>TEST-DBA-001</w:t>
            </w:r>
          </w:p>
        </w:tc>
        <w:tc>
          <w:tcPr>
            <w:tcW w:w="2070" w:type="dxa"/>
          </w:tcPr>
          <w:p w14:paraId="0DB44E62" w14:textId="77777777" w:rsidR="00757D7B" w:rsidRDefault="00757D7B" w:rsidP="00757D7B">
            <w:pPr>
              <w:jc w:val="center"/>
            </w:pPr>
            <w:r w:rsidRPr="00DB18A5">
              <w:rPr>
                <w:color w:val="000000"/>
                <w:sz w:val="22"/>
                <w:szCs w:val="22"/>
              </w:rPr>
              <w:t>Pending Test</w:t>
            </w:r>
          </w:p>
        </w:tc>
      </w:tr>
      <w:tr w:rsidR="00757D7B" w:rsidRPr="002251AB" w14:paraId="2309EC44" w14:textId="77777777" w:rsidTr="00757D7B">
        <w:trPr>
          <w:cantSplit/>
          <w:trHeight w:val="732"/>
        </w:trPr>
        <w:tc>
          <w:tcPr>
            <w:tcW w:w="483" w:type="dxa"/>
            <w:shd w:val="clear" w:color="000000" w:fill="F2F2F2"/>
            <w:noWrap/>
            <w:vAlign w:val="center"/>
          </w:tcPr>
          <w:p w14:paraId="1A6E1CD1" w14:textId="77777777" w:rsidR="00757D7B" w:rsidRPr="002251AB" w:rsidRDefault="00757D7B" w:rsidP="002E0073">
            <w:pPr>
              <w:jc w:val="center"/>
              <w:rPr>
                <w:b/>
                <w:bCs/>
                <w:color w:val="000000"/>
                <w:sz w:val="22"/>
                <w:szCs w:val="22"/>
              </w:rPr>
            </w:pPr>
            <w:r w:rsidRPr="002251AB">
              <w:rPr>
                <w:b/>
                <w:bCs/>
                <w:color w:val="000000"/>
                <w:sz w:val="22"/>
                <w:szCs w:val="22"/>
              </w:rPr>
              <w:t>47</w:t>
            </w:r>
          </w:p>
        </w:tc>
        <w:tc>
          <w:tcPr>
            <w:tcW w:w="1563" w:type="dxa"/>
            <w:shd w:val="clear" w:color="auto" w:fill="auto"/>
            <w:noWrap/>
            <w:vAlign w:val="center"/>
          </w:tcPr>
          <w:p w14:paraId="0D542AD0" w14:textId="77777777" w:rsidR="00757D7B" w:rsidRPr="002251AB" w:rsidRDefault="00757D7B" w:rsidP="002E0073">
            <w:pPr>
              <w:jc w:val="center"/>
              <w:rPr>
                <w:color w:val="000000"/>
                <w:sz w:val="22"/>
                <w:szCs w:val="22"/>
              </w:rPr>
            </w:pPr>
            <w:r w:rsidRPr="002251AB">
              <w:rPr>
                <w:color w:val="000000"/>
                <w:sz w:val="22"/>
                <w:szCs w:val="22"/>
              </w:rPr>
              <w:t>UI-1.2</w:t>
            </w:r>
          </w:p>
        </w:tc>
        <w:tc>
          <w:tcPr>
            <w:tcW w:w="5976" w:type="dxa"/>
            <w:shd w:val="clear" w:color="auto" w:fill="auto"/>
            <w:vAlign w:val="center"/>
          </w:tcPr>
          <w:p w14:paraId="70FB1978" w14:textId="77777777" w:rsidR="00757D7B" w:rsidRPr="002251AB" w:rsidRDefault="00757D7B" w:rsidP="002E0073">
            <w:pPr>
              <w:rPr>
                <w:color w:val="000000"/>
                <w:sz w:val="18"/>
                <w:szCs w:val="18"/>
              </w:rPr>
            </w:pPr>
            <w:r w:rsidRPr="002251AB">
              <w:rPr>
                <w:color w:val="000000"/>
                <w:sz w:val="18"/>
                <w:szCs w:val="18"/>
              </w:rPr>
              <w:t>The UMGC City Admin Portal UI shall display a Sign-in Screen.</w:t>
            </w:r>
          </w:p>
        </w:tc>
        <w:tc>
          <w:tcPr>
            <w:tcW w:w="2430" w:type="dxa"/>
            <w:shd w:val="clear" w:color="auto" w:fill="auto"/>
            <w:noWrap/>
            <w:vAlign w:val="center"/>
          </w:tcPr>
          <w:p w14:paraId="6C0CFB5D" w14:textId="77777777" w:rsidR="00757D7B" w:rsidRPr="002251AB" w:rsidRDefault="002A15D3" w:rsidP="002E0073">
            <w:pPr>
              <w:jc w:val="center"/>
              <w:rPr>
                <w:color w:val="000000"/>
                <w:sz w:val="22"/>
                <w:szCs w:val="22"/>
              </w:rPr>
            </w:pPr>
            <w:r>
              <w:t>TEST-DBA-004, TEST-DBA-017</w:t>
            </w:r>
          </w:p>
        </w:tc>
        <w:tc>
          <w:tcPr>
            <w:tcW w:w="2070" w:type="dxa"/>
          </w:tcPr>
          <w:p w14:paraId="491418D8" w14:textId="77777777" w:rsidR="00757D7B" w:rsidRDefault="00757D7B" w:rsidP="00757D7B">
            <w:pPr>
              <w:jc w:val="center"/>
            </w:pPr>
            <w:r w:rsidRPr="00DB18A5">
              <w:rPr>
                <w:color w:val="000000"/>
                <w:sz w:val="22"/>
                <w:szCs w:val="22"/>
              </w:rPr>
              <w:t>Pending Test</w:t>
            </w:r>
          </w:p>
        </w:tc>
      </w:tr>
      <w:tr w:rsidR="00757D7B" w:rsidRPr="002251AB" w14:paraId="01B627A0" w14:textId="77777777" w:rsidTr="00757D7B">
        <w:trPr>
          <w:cantSplit/>
          <w:trHeight w:val="732"/>
        </w:trPr>
        <w:tc>
          <w:tcPr>
            <w:tcW w:w="483" w:type="dxa"/>
            <w:shd w:val="clear" w:color="000000" w:fill="F2F2F2"/>
            <w:noWrap/>
            <w:vAlign w:val="center"/>
          </w:tcPr>
          <w:p w14:paraId="4EB99F5B" w14:textId="77777777" w:rsidR="00757D7B" w:rsidRPr="002251AB" w:rsidRDefault="00757D7B" w:rsidP="002E0073">
            <w:pPr>
              <w:jc w:val="center"/>
              <w:rPr>
                <w:b/>
                <w:bCs/>
                <w:color w:val="000000"/>
                <w:sz w:val="22"/>
                <w:szCs w:val="22"/>
              </w:rPr>
            </w:pPr>
            <w:r w:rsidRPr="002251AB">
              <w:rPr>
                <w:b/>
                <w:bCs/>
                <w:color w:val="000000"/>
                <w:sz w:val="22"/>
                <w:szCs w:val="22"/>
              </w:rPr>
              <w:lastRenderedPageBreak/>
              <w:t>48</w:t>
            </w:r>
          </w:p>
        </w:tc>
        <w:tc>
          <w:tcPr>
            <w:tcW w:w="1563" w:type="dxa"/>
            <w:shd w:val="clear" w:color="auto" w:fill="auto"/>
            <w:noWrap/>
            <w:vAlign w:val="center"/>
          </w:tcPr>
          <w:p w14:paraId="422337CE" w14:textId="77777777" w:rsidR="00757D7B" w:rsidRPr="002251AB" w:rsidRDefault="00757D7B" w:rsidP="002E0073">
            <w:pPr>
              <w:jc w:val="center"/>
              <w:rPr>
                <w:color w:val="000000"/>
                <w:sz w:val="22"/>
                <w:szCs w:val="22"/>
              </w:rPr>
            </w:pPr>
            <w:r w:rsidRPr="002251AB">
              <w:rPr>
                <w:color w:val="000000"/>
                <w:sz w:val="22"/>
                <w:szCs w:val="22"/>
              </w:rPr>
              <w:t>UI-1.3</w:t>
            </w:r>
          </w:p>
        </w:tc>
        <w:tc>
          <w:tcPr>
            <w:tcW w:w="5976" w:type="dxa"/>
            <w:shd w:val="clear" w:color="auto" w:fill="auto"/>
            <w:vAlign w:val="center"/>
          </w:tcPr>
          <w:p w14:paraId="5C20BA31" w14:textId="77777777" w:rsidR="00757D7B" w:rsidRPr="002251AB" w:rsidRDefault="00757D7B" w:rsidP="002E0073">
            <w:pPr>
              <w:rPr>
                <w:color w:val="000000"/>
                <w:sz w:val="18"/>
                <w:szCs w:val="18"/>
              </w:rPr>
            </w:pPr>
            <w:r w:rsidRPr="002251AB">
              <w:rPr>
                <w:color w:val="000000"/>
                <w:sz w:val="18"/>
                <w:szCs w:val="18"/>
              </w:rPr>
              <w:t>The UMGC City Admin Portal UI shall display a Sign-Up for new users.</w:t>
            </w:r>
          </w:p>
        </w:tc>
        <w:tc>
          <w:tcPr>
            <w:tcW w:w="2430" w:type="dxa"/>
            <w:shd w:val="clear" w:color="auto" w:fill="auto"/>
            <w:noWrap/>
            <w:vAlign w:val="center"/>
          </w:tcPr>
          <w:p w14:paraId="6E93DA44" w14:textId="77777777" w:rsidR="00757D7B" w:rsidRPr="002251AB" w:rsidRDefault="002A15D3" w:rsidP="002E0073">
            <w:pPr>
              <w:jc w:val="center"/>
              <w:rPr>
                <w:color w:val="000000"/>
                <w:sz w:val="22"/>
                <w:szCs w:val="22"/>
              </w:rPr>
            </w:pPr>
            <w:r>
              <w:t>TEST-DBA-003, TEST-DBA-017</w:t>
            </w:r>
          </w:p>
        </w:tc>
        <w:tc>
          <w:tcPr>
            <w:tcW w:w="2070" w:type="dxa"/>
          </w:tcPr>
          <w:p w14:paraId="39295532" w14:textId="77777777" w:rsidR="00757D7B" w:rsidRDefault="00757D7B" w:rsidP="00757D7B">
            <w:pPr>
              <w:jc w:val="center"/>
            </w:pPr>
            <w:r w:rsidRPr="00DB18A5">
              <w:rPr>
                <w:color w:val="000000"/>
                <w:sz w:val="22"/>
                <w:szCs w:val="22"/>
              </w:rPr>
              <w:t>Pending Test</w:t>
            </w:r>
          </w:p>
        </w:tc>
      </w:tr>
      <w:tr w:rsidR="00757D7B" w:rsidRPr="002251AB" w14:paraId="382A73C2" w14:textId="77777777" w:rsidTr="00757D7B">
        <w:trPr>
          <w:cantSplit/>
          <w:trHeight w:val="732"/>
        </w:trPr>
        <w:tc>
          <w:tcPr>
            <w:tcW w:w="483" w:type="dxa"/>
            <w:shd w:val="clear" w:color="000000" w:fill="F2F2F2"/>
            <w:noWrap/>
            <w:vAlign w:val="center"/>
          </w:tcPr>
          <w:p w14:paraId="441ACB0A" w14:textId="77777777" w:rsidR="00757D7B" w:rsidRPr="002251AB" w:rsidRDefault="00757D7B" w:rsidP="002E0073">
            <w:pPr>
              <w:jc w:val="center"/>
              <w:rPr>
                <w:b/>
                <w:bCs/>
                <w:color w:val="000000"/>
                <w:sz w:val="22"/>
                <w:szCs w:val="22"/>
              </w:rPr>
            </w:pPr>
            <w:r w:rsidRPr="002251AB">
              <w:rPr>
                <w:b/>
                <w:bCs/>
                <w:color w:val="000000"/>
                <w:sz w:val="22"/>
                <w:szCs w:val="22"/>
              </w:rPr>
              <w:t>49</w:t>
            </w:r>
          </w:p>
        </w:tc>
        <w:tc>
          <w:tcPr>
            <w:tcW w:w="1563" w:type="dxa"/>
            <w:shd w:val="clear" w:color="auto" w:fill="auto"/>
            <w:noWrap/>
            <w:vAlign w:val="center"/>
          </w:tcPr>
          <w:p w14:paraId="52EC1507" w14:textId="77777777" w:rsidR="00757D7B" w:rsidRPr="002251AB" w:rsidRDefault="00757D7B" w:rsidP="002E0073">
            <w:pPr>
              <w:jc w:val="center"/>
              <w:rPr>
                <w:color w:val="000000"/>
                <w:sz w:val="22"/>
                <w:szCs w:val="22"/>
              </w:rPr>
            </w:pPr>
            <w:r w:rsidRPr="002251AB">
              <w:rPr>
                <w:color w:val="000000"/>
                <w:sz w:val="22"/>
                <w:szCs w:val="22"/>
              </w:rPr>
              <w:t>UI-1.4</w:t>
            </w:r>
          </w:p>
        </w:tc>
        <w:tc>
          <w:tcPr>
            <w:tcW w:w="5976" w:type="dxa"/>
            <w:shd w:val="clear" w:color="auto" w:fill="auto"/>
            <w:vAlign w:val="center"/>
          </w:tcPr>
          <w:p w14:paraId="45EF8895" w14:textId="77777777" w:rsidR="00757D7B" w:rsidRPr="002251AB" w:rsidRDefault="00757D7B" w:rsidP="002E0073">
            <w:pPr>
              <w:rPr>
                <w:color w:val="000000"/>
                <w:sz w:val="18"/>
                <w:szCs w:val="18"/>
              </w:rPr>
            </w:pPr>
            <w:r w:rsidRPr="002251AB">
              <w:rPr>
                <w:color w:val="000000"/>
                <w:sz w:val="18"/>
                <w:szCs w:val="18"/>
              </w:rPr>
              <w:t>The UMGC City Admin Portal UI shall display a Help Screen.</w:t>
            </w:r>
          </w:p>
        </w:tc>
        <w:tc>
          <w:tcPr>
            <w:tcW w:w="2430" w:type="dxa"/>
            <w:shd w:val="clear" w:color="auto" w:fill="auto"/>
            <w:noWrap/>
            <w:vAlign w:val="center"/>
          </w:tcPr>
          <w:p w14:paraId="11578A35" w14:textId="77777777" w:rsidR="00757D7B" w:rsidRPr="002251AB" w:rsidRDefault="002A15D3" w:rsidP="002E0073">
            <w:pPr>
              <w:jc w:val="center"/>
              <w:rPr>
                <w:color w:val="000000"/>
                <w:sz w:val="22"/>
                <w:szCs w:val="22"/>
              </w:rPr>
            </w:pPr>
            <w:r>
              <w:t>TEST-DBA-006, TEST-DBA-017</w:t>
            </w:r>
          </w:p>
        </w:tc>
        <w:tc>
          <w:tcPr>
            <w:tcW w:w="2070" w:type="dxa"/>
          </w:tcPr>
          <w:p w14:paraId="665DD111" w14:textId="77777777" w:rsidR="00757D7B" w:rsidRDefault="00757D7B" w:rsidP="00757D7B">
            <w:pPr>
              <w:jc w:val="center"/>
            </w:pPr>
            <w:r w:rsidRPr="00DB18A5">
              <w:rPr>
                <w:color w:val="000000"/>
                <w:sz w:val="22"/>
                <w:szCs w:val="22"/>
              </w:rPr>
              <w:t>Pending Test</w:t>
            </w:r>
          </w:p>
        </w:tc>
      </w:tr>
      <w:tr w:rsidR="00757D7B" w:rsidRPr="002251AB" w14:paraId="652ED106" w14:textId="77777777" w:rsidTr="00757D7B">
        <w:trPr>
          <w:cantSplit/>
          <w:trHeight w:val="732"/>
        </w:trPr>
        <w:tc>
          <w:tcPr>
            <w:tcW w:w="483" w:type="dxa"/>
            <w:shd w:val="clear" w:color="000000" w:fill="F2F2F2"/>
            <w:noWrap/>
            <w:vAlign w:val="center"/>
          </w:tcPr>
          <w:p w14:paraId="4FA7B99C" w14:textId="77777777" w:rsidR="00757D7B" w:rsidRPr="002251AB" w:rsidRDefault="00757D7B" w:rsidP="002E0073">
            <w:pPr>
              <w:jc w:val="center"/>
              <w:rPr>
                <w:b/>
                <w:bCs/>
                <w:color w:val="000000"/>
                <w:sz w:val="22"/>
                <w:szCs w:val="22"/>
              </w:rPr>
            </w:pPr>
            <w:r w:rsidRPr="002251AB">
              <w:rPr>
                <w:b/>
                <w:bCs/>
                <w:color w:val="000000"/>
                <w:sz w:val="22"/>
                <w:szCs w:val="22"/>
              </w:rPr>
              <w:t>50</w:t>
            </w:r>
          </w:p>
        </w:tc>
        <w:tc>
          <w:tcPr>
            <w:tcW w:w="1563" w:type="dxa"/>
            <w:shd w:val="clear" w:color="auto" w:fill="auto"/>
            <w:noWrap/>
            <w:vAlign w:val="center"/>
          </w:tcPr>
          <w:p w14:paraId="7088713B" w14:textId="77777777" w:rsidR="00757D7B" w:rsidRPr="002251AB" w:rsidRDefault="00757D7B" w:rsidP="002E0073">
            <w:pPr>
              <w:jc w:val="center"/>
              <w:rPr>
                <w:color w:val="000000"/>
                <w:sz w:val="22"/>
                <w:szCs w:val="22"/>
              </w:rPr>
            </w:pPr>
            <w:r w:rsidRPr="002251AB">
              <w:rPr>
                <w:color w:val="000000"/>
                <w:sz w:val="22"/>
                <w:szCs w:val="22"/>
              </w:rPr>
              <w:t>UI-1.5</w:t>
            </w:r>
          </w:p>
        </w:tc>
        <w:tc>
          <w:tcPr>
            <w:tcW w:w="5976" w:type="dxa"/>
            <w:shd w:val="clear" w:color="auto" w:fill="auto"/>
            <w:vAlign w:val="center"/>
          </w:tcPr>
          <w:p w14:paraId="3D6CE34A" w14:textId="77777777" w:rsidR="00757D7B" w:rsidRPr="002251AB" w:rsidRDefault="00757D7B" w:rsidP="002E0073">
            <w:pPr>
              <w:rPr>
                <w:color w:val="000000"/>
                <w:sz w:val="18"/>
                <w:szCs w:val="18"/>
              </w:rPr>
            </w:pPr>
            <w:r w:rsidRPr="002251AB">
              <w:rPr>
                <w:color w:val="000000"/>
                <w:sz w:val="18"/>
                <w:szCs w:val="18"/>
              </w:rPr>
              <w:t>The UMGC City Admin Portal UI shall display a Landing Page Screen to the user when the user inputs valid login credentials into Sign-in Screen.</w:t>
            </w:r>
          </w:p>
        </w:tc>
        <w:tc>
          <w:tcPr>
            <w:tcW w:w="2430" w:type="dxa"/>
            <w:shd w:val="clear" w:color="auto" w:fill="auto"/>
            <w:noWrap/>
            <w:vAlign w:val="center"/>
          </w:tcPr>
          <w:p w14:paraId="1558554B" w14:textId="77777777" w:rsidR="00757D7B" w:rsidRPr="002251AB" w:rsidRDefault="00B1232A" w:rsidP="002E0073">
            <w:pPr>
              <w:jc w:val="center"/>
              <w:rPr>
                <w:color w:val="000000"/>
                <w:sz w:val="22"/>
                <w:szCs w:val="22"/>
              </w:rPr>
            </w:pPr>
            <w:r>
              <w:t>TEST-DBA-007</w:t>
            </w:r>
          </w:p>
        </w:tc>
        <w:tc>
          <w:tcPr>
            <w:tcW w:w="2070" w:type="dxa"/>
          </w:tcPr>
          <w:p w14:paraId="78CCD5B1" w14:textId="77777777" w:rsidR="00757D7B" w:rsidRDefault="00757D7B" w:rsidP="00757D7B">
            <w:pPr>
              <w:jc w:val="center"/>
            </w:pPr>
            <w:r w:rsidRPr="00DB18A5">
              <w:rPr>
                <w:color w:val="000000"/>
                <w:sz w:val="22"/>
                <w:szCs w:val="22"/>
              </w:rPr>
              <w:t>Pending Test</w:t>
            </w:r>
          </w:p>
        </w:tc>
      </w:tr>
      <w:tr w:rsidR="00757D7B" w:rsidRPr="002251AB" w14:paraId="35E0F24E" w14:textId="77777777" w:rsidTr="00757D7B">
        <w:trPr>
          <w:cantSplit/>
          <w:trHeight w:val="732"/>
        </w:trPr>
        <w:tc>
          <w:tcPr>
            <w:tcW w:w="483" w:type="dxa"/>
            <w:shd w:val="clear" w:color="000000" w:fill="F2F2F2"/>
            <w:noWrap/>
            <w:vAlign w:val="center"/>
          </w:tcPr>
          <w:p w14:paraId="5015B868" w14:textId="77777777" w:rsidR="00757D7B" w:rsidRPr="002251AB" w:rsidRDefault="00757D7B" w:rsidP="002E0073">
            <w:pPr>
              <w:jc w:val="center"/>
              <w:rPr>
                <w:b/>
                <w:bCs/>
                <w:color w:val="000000"/>
                <w:sz w:val="22"/>
                <w:szCs w:val="22"/>
              </w:rPr>
            </w:pPr>
            <w:r w:rsidRPr="002251AB">
              <w:rPr>
                <w:b/>
                <w:bCs/>
                <w:color w:val="000000"/>
                <w:sz w:val="22"/>
                <w:szCs w:val="22"/>
              </w:rPr>
              <w:t>51</w:t>
            </w:r>
          </w:p>
        </w:tc>
        <w:tc>
          <w:tcPr>
            <w:tcW w:w="1563" w:type="dxa"/>
            <w:shd w:val="clear" w:color="auto" w:fill="auto"/>
            <w:noWrap/>
            <w:vAlign w:val="center"/>
          </w:tcPr>
          <w:p w14:paraId="6C5056D4" w14:textId="77777777" w:rsidR="00757D7B" w:rsidRPr="002251AB" w:rsidRDefault="00757D7B" w:rsidP="002E0073">
            <w:pPr>
              <w:jc w:val="center"/>
              <w:rPr>
                <w:color w:val="000000"/>
                <w:sz w:val="22"/>
                <w:szCs w:val="22"/>
              </w:rPr>
            </w:pPr>
            <w:r w:rsidRPr="002251AB">
              <w:rPr>
                <w:color w:val="000000"/>
                <w:sz w:val="22"/>
                <w:szCs w:val="22"/>
              </w:rPr>
              <w:t>UI-1.6</w:t>
            </w:r>
          </w:p>
        </w:tc>
        <w:tc>
          <w:tcPr>
            <w:tcW w:w="5976" w:type="dxa"/>
            <w:shd w:val="clear" w:color="auto" w:fill="auto"/>
            <w:vAlign w:val="center"/>
          </w:tcPr>
          <w:p w14:paraId="611FF62E" w14:textId="77777777" w:rsidR="00757D7B" w:rsidRPr="002251AB" w:rsidRDefault="00757D7B" w:rsidP="002E0073">
            <w:pPr>
              <w:rPr>
                <w:color w:val="000000"/>
                <w:sz w:val="18"/>
                <w:szCs w:val="18"/>
              </w:rPr>
            </w:pPr>
            <w:r w:rsidRPr="002251AB">
              <w:rPr>
                <w:color w:val="000000"/>
                <w:sz w:val="18"/>
                <w:szCs w:val="18"/>
              </w:rPr>
              <w:t>The UMGC City Admin Portal UI shall display the New Use Case Screen to the user when the user selects the “New Use Case” option.</w:t>
            </w:r>
          </w:p>
        </w:tc>
        <w:tc>
          <w:tcPr>
            <w:tcW w:w="2430" w:type="dxa"/>
            <w:shd w:val="clear" w:color="auto" w:fill="auto"/>
            <w:noWrap/>
            <w:vAlign w:val="center"/>
          </w:tcPr>
          <w:p w14:paraId="22342398" w14:textId="77777777" w:rsidR="00757D7B" w:rsidRPr="002251AB" w:rsidRDefault="00B1232A" w:rsidP="002E0073">
            <w:pPr>
              <w:jc w:val="center"/>
              <w:rPr>
                <w:color w:val="000000"/>
                <w:sz w:val="22"/>
                <w:szCs w:val="22"/>
              </w:rPr>
            </w:pPr>
            <w:r>
              <w:t>TEST-DBA-008, TEST-DBA-020</w:t>
            </w:r>
          </w:p>
        </w:tc>
        <w:tc>
          <w:tcPr>
            <w:tcW w:w="2070" w:type="dxa"/>
          </w:tcPr>
          <w:p w14:paraId="454652BD" w14:textId="77777777" w:rsidR="00757D7B" w:rsidRDefault="00757D7B" w:rsidP="00757D7B">
            <w:pPr>
              <w:jc w:val="center"/>
            </w:pPr>
            <w:r w:rsidRPr="00DB18A5">
              <w:rPr>
                <w:color w:val="000000"/>
                <w:sz w:val="22"/>
                <w:szCs w:val="22"/>
              </w:rPr>
              <w:t>Pending Test</w:t>
            </w:r>
          </w:p>
        </w:tc>
      </w:tr>
      <w:tr w:rsidR="00757D7B" w:rsidRPr="002251AB" w14:paraId="5B091218" w14:textId="77777777" w:rsidTr="00757D7B">
        <w:trPr>
          <w:cantSplit/>
          <w:trHeight w:val="732"/>
        </w:trPr>
        <w:tc>
          <w:tcPr>
            <w:tcW w:w="483" w:type="dxa"/>
            <w:shd w:val="clear" w:color="000000" w:fill="F2F2F2"/>
            <w:noWrap/>
            <w:vAlign w:val="center"/>
          </w:tcPr>
          <w:p w14:paraId="11BC656B" w14:textId="77777777" w:rsidR="00757D7B" w:rsidRPr="002251AB" w:rsidRDefault="00757D7B" w:rsidP="002E0073">
            <w:pPr>
              <w:jc w:val="center"/>
              <w:rPr>
                <w:b/>
                <w:bCs/>
                <w:color w:val="000000"/>
                <w:sz w:val="22"/>
                <w:szCs w:val="22"/>
              </w:rPr>
            </w:pPr>
            <w:r w:rsidRPr="002251AB">
              <w:rPr>
                <w:b/>
                <w:bCs/>
                <w:color w:val="000000"/>
                <w:sz w:val="22"/>
                <w:szCs w:val="22"/>
              </w:rPr>
              <w:t>52</w:t>
            </w:r>
          </w:p>
        </w:tc>
        <w:tc>
          <w:tcPr>
            <w:tcW w:w="1563" w:type="dxa"/>
            <w:shd w:val="clear" w:color="auto" w:fill="auto"/>
            <w:noWrap/>
            <w:vAlign w:val="center"/>
          </w:tcPr>
          <w:p w14:paraId="038B6D80" w14:textId="77777777" w:rsidR="00757D7B" w:rsidRPr="002251AB" w:rsidRDefault="00757D7B" w:rsidP="002E0073">
            <w:pPr>
              <w:jc w:val="center"/>
              <w:rPr>
                <w:color w:val="000000"/>
                <w:sz w:val="22"/>
                <w:szCs w:val="22"/>
              </w:rPr>
            </w:pPr>
            <w:r w:rsidRPr="002251AB">
              <w:rPr>
                <w:color w:val="000000"/>
                <w:sz w:val="22"/>
                <w:szCs w:val="22"/>
              </w:rPr>
              <w:t>UI-1.7</w:t>
            </w:r>
          </w:p>
        </w:tc>
        <w:tc>
          <w:tcPr>
            <w:tcW w:w="5976" w:type="dxa"/>
            <w:shd w:val="clear" w:color="auto" w:fill="auto"/>
            <w:vAlign w:val="center"/>
          </w:tcPr>
          <w:p w14:paraId="16F480C0" w14:textId="77777777" w:rsidR="00757D7B" w:rsidRPr="002251AB" w:rsidRDefault="00757D7B" w:rsidP="002E0073">
            <w:pPr>
              <w:rPr>
                <w:color w:val="000000"/>
                <w:sz w:val="18"/>
                <w:szCs w:val="18"/>
              </w:rPr>
            </w:pPr>
            <w:r w:rsidRPr="002251AB">
              <w:rPr>
                <w:color w:val="000000"/>
                <w:sz w:val="18"/>
                <w:szCs w:val="18"/>
              </w:rPr>
              <w:t>The UMGC City Admin Portal UI shall display the File Upload Screen to the user when the user selects the “File Upload” option.</w:t>
            </w:r>
          </w:p>
        </w:tc>
        <w:tc>
          <w:tcPr>
            <w:tcW w:w="2430" w:type="dxa"/>
            <w:shd w:val="clear" w:color="auto" w:fill="auto"/>
            <w:noWrap/>
            <w:vAlign w:val="center"/>
          </w:tcPr>
          <w:p w14:paraId="3CFBF089" w14:textId="77777777" w:rsidR="00757D7B" w:rsidRPr="002251AB" w:rsidRDefault="00B1232A" w:rsidP="002E0073">
            <w:pPr>
              <w:jc w:val="center"/>
              <w:rPr>
                <w:color w:val="000000"/>
                <w:sz w:val="22"/>
                <w:szCs w:val="22"/>
              </w:rPr>
            </w:pPr>
            <w:r>
              <w:t>TEST-DBA-009, TEST-DBA-018, TEST-DBA-019</w:t>
            </w:r>
          </w:p>
        </w:tc>
        <w:tc>
          <w:tcPr>
            <w:tcW w:w="2070" w:type="dxa"/>
          </w:tcPr>
          <w:p w14:paraId="284786BF" w14:textId="77777777" w:rsidR="00757D7B" w:rsidRDefault="00757D7B" w:rsidP="00757D7B">
            <w:pPr>
              <w:jc w:val="center"/>
            </w:pPr>
            <w:r w:rsidRPr="00DB18A5">
              <w:rPr>
                <w:color w:val="000000"/>
                <w:sz w:val="22"/>
                <w:szCs w:val="22"/>
              </w:rPr>
              <w:t>Pending Test</w:t>
            </w:r>
          </w:p>
        </w:tc>
      </w:tr>
      <w:tr w:rsidR="00757D7B" w:rsidRPr="002251AB" w14:paraId="606A2522" w14:textId="77777777" w:rsidTr="00757D7B">
        <w:trPr>
          <w:cantSplit/>
          <w:trHeight w:val="732"/>
        </w:trPr>
        <w:tc>
          <w:tcPr>
            <w:tcW w:w="483" w:type="dxa"/>
            <w:shd w:val="clear" w:color="000000" w:fill="F2F2F2"/>
            <w:noWrap/>
            <w:vAlign w:val="center"/>
          </w:tcPr>
          <w:p w14:paraId="06081237" w14:textId="77777777" w:rsidR="00757D7B" w:rsidRPr="002251AB" w:rsidRDefault="00757D7B" w:rsidP="002E0073">
            <w:pPr>
              <w:jc w:val="center"/>
              <w:rPr>
                <w:b/>
                <w:bCs/>
                <w:color w:val="000000"/>
                <w:sz w:val="22"/>
                <w:szCs w:val="22"/>
              </w:rPr>
            </w:pPr>
            <w:r w:rsidRPr="002251AB">
              <w:rPr>
                <w:b/>
                <w:bCs/>
                <w:color w:val="000000"/>
                <w:sz w:val="22"/>
                <w:szCs w:val="22"/>
              </w:rPr>
              <w:t>53</w:t>
            </w:r>
          </w:p>
        </w:tc>
        <w:tc>
          <w:tcPr>
            <w:tcW w:w="1563" w:type="dxa"/>
            <w:shd w:val="clear" w:color="auto" w:fill="auto"/>
            <w:noWrap/>
            <w:vAlign w:val="center"/>
          </w:tcPr>
          <w:p w14:paraId="7EAF863E" w14:textId="77777777" w:rsidR="00757D7B" w:rsidRPr="002251AB" w:rsidRDefault="00757D7B" w:rsidP="002E0073">
            <w:pPr>
              <w:jc w:val="center"/>
              <w:rPr>
                <w:color w:val="000000"/>
                <w:sz w:val="22"/>
                <w:szCs w:val="22"/>
              </w:rPr>
            </w:pPr>
            <w:r w:rsidRPr="002251AB">
              <w:rPr>
                <w:color w:val="000000"/>
                <w:sz w:val="22"/>
                <w:szCs w:val="22"/>
              </w:rPr>
              <w:t>UI-1.8</w:t>
            </w:r>
          </w:p>
        </w:tc>
        <w:tc>
          <w:tcPr>
            <w:tcW w:w="5976" w:type="dxa"/>
            <w:shd w:val="clear" w:color="auto" w:fill="auto"/>
            <w:vAlign w:val="center"/>
          </w:tcPr>
          <w:p w14:paraId="2EBDF68E" w14:textId="77777777" w:rsidR="00757D7B" w:rsidRPr="002251AB" w:rsidRDefault="00757D7B" w:rsidP="002E0073">
            <w:pPr>
              <w:rPr>
                <w:color w:val="000000"/>
                <w:sz w:val="18"/>
                <w:szCs w:val="18"/>
              </w:rPr>
            </w:pPr>
            <w:r w:rsidRPr="002251AB">
              <w:rPr>
                <w:color w:val="000000"/>
                <w:sz w:val="18"/>
                <w:szCs w:val="18"/>
              </w:rPr>
              <w:t>The UMGC City Admin Portal UI shall display the Manage Existing Use Case Screen to the user when the user selects the “Manage Existing Use Case” option.</w:t>
            </w:r>
            <w:r w:rsidR="00073877">
              <w:fldChar w:fldCharType="begin"/>
            </w:r>
            <w:r w:rsidR="00073877">
              <w:instrText xml:space="preserve"> REF _Ref35643773 \r \h  \* MERGEFORMAT </w:instrText>
            </w:r>
            <w:r w:rsidR="00073877">
              <w:fldChar w:fldCharType="separate"/>
            </w:r>
            <w:r w:rsidRPr="002251AB">
              <w:rPr>
                <w:color w:val="000000"/>
                <w:sz w:val="18"/>
                <w:szCs w:val="18"/>
              </w:rPr>
              <w:t>6.1.4</w:t>
            </w:r>
            <w:r w:rsidR="00073877">
              <w:fldChar w:fldCharType="end"/>
            </w:r>
          </w:p>
        </w:tc>
        <w:tc>
          <w:tcPr>
            <w:tcW w:w="2430" w:type="dxa"/>
            <w:shd w:val="clear" w:color="auto" w:fill="auto"/>
            <w:noWrap/>
            <w:vAlign w:val="center"/>
          </w:tcPr>
          <w:p w14:paraId="48A86D24" w14:textId="77777777" w:rsidR="00757D7B" w:rsidRPr="002251AB" w:rsidRDefault="00B1232A" w:rsidP="002E0073">
            <w:pPr>
              <w:jc w:val="center"/>
              <w:rPr>
                <w:color w:val="000000"/>
                <w:sz w:val="22"/>
                <w:szCs w:val="22"/>
              </w:rPr>
            </w:pPr>
            <w:r>
              <w:t>TEST-DBA-010, TEST-DBA-016, TEST-DBA-020</w:t>
            </w:r>
          </w:p>
        </w:tc>
        <w:tc>
          <w:tcPr>
            <w:tcW w:w="2070" w:type="dxa"/>
          </w:tcPr>
          <w:p w14:paraId="006FE9D4" w14:textId="77777777" w:rsidR="00757D7B" w:rsidRDefault="00757D7B" w:rsidP="00757D7B">
            <w:pPr>
              <w:jc w:val="center"/>
            </w:pPr>
            <w:r w:rsidRPr="00DB18A5">
              <w:rPr>
                <w:color w:val="000000"/>
                <w:sz w:val="22"/>
                <w:szCs w:val="22"/>
              </w:rPr>
              <w:t>Pending Test</w:t>
            </w:r>
          </w:p>
        </w:tc>
      </w:tr>
      <w:tr w:rsidR="00757D7B" w:rsidRPr="002251AB" w14:paraId="090190C4" w14:textId="77777777" w:rsidTr="00757D7B">
        <w:trPr>
          <w:cantSplit/>
          <w:trHeight w:val="732"/>
        </w:trPr>
        <w:tc>
          <w:tcPr>
            <w:tcW w:w="483" w:type="dxa"/>
            <w:shd w:val="clear" w:color="000000" w:fill="F2F2F2"/>
            <w:noWrap/>
            <w:vAlign w:val="center"/>
          </w:tcPr>
          <w:p w14:paraId="631F6F41" w14:textId="77777777" w:rsidR="00757D7B" w:rsidRPr="002251AB" w:rsidRDefault="00757D7B" w:rsidP="002E0073">
            <w:pPr>
              <w:jc w:val="center"/>
              <w:rPr>
                <w:b/>
                <w:bCs/>
                <w:color w:val="000000"/>
                <w:sz w:val="22"/>
                <w:szCs w:val="22"/>
              </w:rPr>
            </w:pPr>
            <w:r w:rsidRPr="002251AB">
              <w:rPr>
                <w:b/>
                <w:bCs/>
                <w:color w:val="000000"/>
                <w:sz w:val="22"/>
                <w:szCs w:val="22"/>
              </w:rPr>
              <w:t>54</w:t>
            </w:r>
          </w:p>
        </w:tc>
        <w:tc>
          <w:tcPr>
            <w:tcW w:w="1563" w:type="dxa"/>
            <w:shd w:val="clear" w:color="auto" w:fill="auto"/>
            <w:noWrap/>
            <w:vAlign w:val="center"/>
          </w:tcPr>
          <w:p w14:paraId="47FBF71D" w14:textId="77777777" w:rsidR="00757D7B" w:rsidRPr="002251AB" w:rsidRDefault="00757D7B" w:rsidP="002E0073">
            <w:pPr>
              <w:jc w:val="center"/>
              <w:rPr>
                <w:color w:val="000000"/>
                <w:sz w:val="22"/>
                <w:szCs w:val="22"/>
              </w:rPr>
            </w:pPr>
            <w:r w:rsidRPr="002251AB">
              <w:rPr>
                <w:color w:val="000000"/>
                <w:sz w:val="22"/>
                <w:szCs w:val="22"/>
              </w:rPr>
              <w:t>UI-1.9</w:t>
            </w:r>
          </w:p>
        </w:tc>
        <w:tc>
          <w:tcPr>
            <w:tcW w:w="5976" w:type="dxa"/>
            <w:shd w:val="clear" w:color="auto" w:fill="auto"/>
            <w:vAlign w:val="center"/>
          </w:tcPr>
          <w:p w14:paraId="2843FFF5" w14:textId="77777777" w:rsidR="00757D7B" w:rsidRPr="002251AB" w:rsidRDefault="00757D7B" w:rsidP="002E0073">
            <w:pPr>
              <w:rPr>
                <w:color w:val="000000"/>
                <w:sz w:val="18"/>
                <w:szCs w:val="18"/>
              </w:rPr>
            </w:pPr>
            <w:r w:rsidRPr="002251AB">
              <w:rPr>
                <w:color w:val="000000"/>
                <w:sz w:val="18"/>
                <w:szCs w:val="18"/>
              </w:rPr>
              <w:t>The UMGC City Admin Portal UI shall display the Delete Use Case Screen to the user when the user selects a use case and selects the “Delete Use Case” option.</w:t>
            </w:r>
          </w:p>
        </w:tc>
        <w:tc>
          <w:tcPr>
            <w:tcW w:w="2430" w:type="dxa"/>
            <w:shd w:val="clear" w:color="auto" w:fill="auto"/>
            <w:noWrap/>
            <w:vAlign w:val="center"/>
          </w:tcPr>
          <w:p w14:paraId="53BF2D79" w14:textId="77777777" w:rsidR="00757D7B" w:rsidRPr="002251AB" w:rsidRDefault="00B1232A" w:rsidP="002E0073">
            <w:pPr>
              <w:jc w:val="center"/>
              <w:rPr>
                <w:color w:val="000000"/>
                <w:sz w:val="22"/>
                <w:szCs w:val="22"/>
              </w:rPr>
            </w:pPr>
            <w:r>
              <w:t>TEST-DBA-011</w:t>
            </w:r>
          </w:p>
        </w:tc>
        <w:tc>
          <w:tcPr>
            <w:tcW w:w="2070" w:type="dxa"/>
          </w:tcPr>
          <w:p w14:paraId="68406222" w14:textId="77777777" w:rsidR="00757D7B" w:rsidRDefault="00757D7B" w:rsidP="00757D7B">
            <w:pPr>
              <w:jc w:val="center"/>
            </w:pPr>
            <w:r w:rsidRPr="00DB18A5">
              <w:rPr>
                <w:color w:val="000000"/>
                <w:sz w:val="22"/>
                <w:szCs w:val="22"/>
              </w:rPr>
              <w:t>Pending Test</w:t>
            </w:r>
          </w:p>
        </w:tc>
      </w:tr>
      <w:tr w:rsidR="00757D7B" w:rsidRPr="002251AB" w14:paraId="04485275" w14:textId="77777777" w:rsidTr="00757D7B">
        <w:trPr>
          <w:cantSplit/>
          <w:trHeight w:val="732"/>
        </w:trPr>
        <w:tc>
          <w:tcPr>
            <w:tcW w:w="483" w:type="dxa"/>
            <w:shd w:val="clear" w:color="000000" w:fill="F2F2F2"/>
            <w:noWrap/>
            <w:vAlign w:val="center"/>
          </w:tcPr>
          <w:p w14:paraId="1C1B5D96" w14:textId="77777777" w:rsidR="00757D7B" w:rsidRPr="002251AB" w:rsidRDefault="00757D7B" w:rsidP="002E0073">
            <w:pPr>
              <w:jc w:val="center"/>
              <w:rPr>
                <w:b/>
                <w:bCs/>
                <w:color w:val="000000"/>
                <w:sz w:val="22"/>
                <w:szCs w:val="22"/>
              </w:rPr>
            </w:pPr>
            <w:r w:rsidRPr="002251AB">
              <w:rPr>
                <w:b/>
                <w:bCs/>
                <w:color w:val="000000"/>
                <w:sz w:val="22"/>
                <w:szCs w:val="22"/>
              </w:rPr>
              <w:t>55</w:t>
            </w:r>
          </w:p>
        </w:tc>
        <w:tc>
          <w:tcPr>
            <w:tcW w:w="1563" w:type="dxa"/>
            <w:shd w:val="clear" w:color="auto" w:fill="auto"/>
            <w:noWrap/>
            <w:vAlign w:val="center"/>
          </w:tcPr>
          <w:p w14:paraId="60E207AD" w14:textId="77777777" w:rsidR="00757D7B" w:rsidRPr="002251AB" w:rsidRDefault="00757D7B" w:rsidP="002E0073">
            <w:pPr>
              <w:jc w:val="center"/>
              <w:rPr>
                <w:color w:val="000000"/>
                <w:sz w:val="22"/>
                <w:szCs w:val="22"/>
              </w:rPr>
            </w:pPr>
            <w:r w:rsidRPr="002251AB">
              <w:rPr>
                <w:color w:val="000000"/>
                <w:sz w:val="22"/>
                <w:szCs w:val="22"/>
              </w:rPr>
              <w:t>UI-1.10</w:t>
            </w:r>
          </w:p>
        </w:tc>
        <w:tc>
          <w:tcPr>
            <w:tcW w:w="5976" w:type="dxa"/>
            <w:shd w:val="clear" w:color="auto" w:fill="auto"/>
            <w:vAlign w:val="center"/>
          </w:tcPr>
          <w:p w14:paraId="5A4D5CED" w14:textId="77777777" w:rsidR="00757D7B" w:rsidRPr="002251AB" w:rsidRDefault="00757D7B" w:rsidP="002E0073">
            <w:pPr>
              <w:rPr>
                <w:color w:val="000000"/>
                <w:sz w:val="18"/>
                <w:szCs w:val="18"/>
              </w:rPr>
            </w:pPr>
            <w:r w:rsidRPr="002251AB">
              <w:rPr>
                <w:color w:val="000000"/>
                <w:sz w:val="18"/>
                <w:szCs w:val="18"/>
              </w:rPr>
              <w:t>The UMGC City Admin Portal UI shall display the Export Project Screen to the user when the “Export Project” option is selected on the Manage Existing Use Case Screen.</w:t>
            </w:r>
          </w:p>
        </w:tc>
        <w:tc>
          <w:tcPr>
            <w:tcW w:w="2430" w:type="dxa"/>
            <w:shd w:val="clear" w:color="auto" w:fill="auto"/>
            <w:noWrap/>
            <w:vAlign w:val="center"/>
          </w:tcPr>
          <w:p w14:paraId="64F2CB35" w14:textId="77777777" w:rsidR="00757D7B" w:rsidRPr="002251AB" w:rsidRDefault="00B1232A" w:rsidP="002E0073">
            <w:pPr>
              <w:jc w:val="center"/>
              <w:rPr>
                <w:color w:val="000000"/>
                <w:sz w:val="22"/>
                <w:szCs w:val="22"/>
              </w:rPr>
            </w:pPr>
            <w:r>
              <w:t>TEST-DBA-012</w:t>
            </w:r>
          </w:p>
        </w:tc>
        <w:tc>
          <w:tcPr>
            <w:tcW w:w="2070" w:type="dxa"/>
          </w:tcPr>
          <w:p w14:paraId="516AABA9" w14:textId="77777777" w:rsidR="00757D7B" w:rsidRDefault="00757D7B" w:rsidP="00757D7B">
            <w:pPr>
              <w:jc w:val="center"/>
            </w:pPr>
            <w:r w:rsidRPr="00DB18A5">
              <w:rPr>
                <w:color w:val="000000"/>
                <w:sz w:val="22"/>
                <w:szCs w:val="22"/>
              </w:rPr>
              <w:t>Pending Test</w:t>
            </w:r>
          </w:p>
        </w:tc>
      </w:tr>
      <w:tr w:rsidR="00757D7B" w:rsidRPr="002251AB" w14:paraId="27B986ED" w14:textId="77777777" w:rsidTr="00757D7B">
        <w:trPr>
          <w:cantSplit/>
          <w:trHeight w:val="732"/>
        </w:trPr>
        <w:tc>
          <w:tcPr>
            <w:tcW w:w="483" w:type="dxa"/>
            <w:shd w:val="clear" w:color="000000" w:fill="F2F2F2"/>
            <w:noWrap/>
            <w:vAlign w:val="center"/>
          </w:tcPr>
          <w:p w14:paraId="659000BC" w14:textId="77777777" w:rsidR="00757D7B" w:rsidRPr="002251AB" w:rsidRDefault="00757D7B" w:rsidP="002E0073">
            <w:pPr>
              <w:jc w:val="center"/>
              <w:rPr>
                <w:b/>
                <w:bCs/>
                <w:color w:val="000000"/>
                <w:sz w:val="22"/>
                <w:szCs w:val="22"/>
              </w:rPr>
            </w:pPr>
            <w:r w:rsidRPr="002251AB">
              <w:rPr>
                <w:b/>
                <w:bCs/>
                <w:color w:val="000000"/>
                <w:sz w:val="22"/>
                <w:szCs w:val="22"/>
              </w:rPr>
              <w:t>56</w:t>
            </w:r>
          </w:p>
        </w:tc>
        <w:tc>
          <w:tcPr>
            <w:tcW w:w="1563" w:type="dxa"/>
            <w:shd w:val="clear" w:color="auto" w:fill="auto"/>
            <w:noWrap/>
            <w:vAlign w:val="center"/>
          </w:tcPr>
          <w:p w14:paraId="607908E8" w14:textId="77777777" w:rsidR="00757D7B" w:rsidRPr="002251AB" w:rsidRDefault="00757D7B" w:rsidP="002E0073">
            <w:pPr>
              <w:jc w:val="center"/>
              <w:rPr>
                <w:color w:val="000000"/>
                <w:sz w:val="22"/>
                <w:szCs w:val="22"/>
              </w:rPr>
            </w:pPr>
            <w:r w:rsidRPr="002251AB">
              <w:rPr>
                <w:color w:val="000000"/>
                <w:sz w:val="22"/>
                <w:szCs w:val="22"/>
              </w:rPr>
              <w:t>UI-1.11</w:t>
            </w:r>
          </w:p>
        </w:tc>
        <w:tc>
          <w:tcPr>
            <w:tcW w:w="5976" w:type="dxa"/>
            <w:shd w:val="clear" w:color="auto" w:fill="auto"/>
            <w:vAlign w:val="center"/>
          </w:tcPr>
          <w:p w14:paraId="1E57999B" w14:textId="77777777" w:rsidR="00757D7B" w:rsidRPr="002251AB" w:rsidRDefault="00757D7B" w:rsidP="002E0073">
            <w:pPr>
              <w:rPr>
                <w:color w:val="000000"/>
                <w:sz w:val="18"/>
                <w:szCs w:val="18"/>
              </w:rPr>
            </w:pPr>
            <w:r w:rsidRPr="002251AB">
              <w:rPr>
                <w:color w:val="000000"/>
                <w:sz w:val="18"/>
                <w:szCs w:val="18"/>
              </w:rPr>
              <w:t>The UMGC City Admin Portal UI shall display the Generate Output Screen to the user when the “Generate output” option is selected on the Export Project Screen.</w:t>
            </w:r>
          </w:p>
        </w:tc>
        <w:tc>
          <w:tcPr>
            <w:tcW w:w="2430" w:type="dxa"/>
            <w:shd w:val="clear" w:color="auto" w:fill="auto"/>
            <w:noWrap/>
            <w:vAlign w:val="center"/>
          </w:tcPr>
          <w:p w14:paraId="21AC8350" w14:textId="77777777" w:rsidR="00757D7B" w:rsidRPr="002251AB" w:rsidRDefault="00B1232A" w:rsidP="002E0073">
            <w:pPr>
              <w:jc w:val="center"/>
              <w:rPr>
                <w:color w:val="000000"/>
                <w:sz w:val="22"/>
                <w:szCs w:val="22"/>
              </w:rPr>
            </w:pPr>
            <w:r>
              <w:t>TEST-DBA-013</w:t>
            </w:r>
          </w:p>
        </w:tc>
        <w:tc>
          <w:tcPr>
            <w:tcW w:w="2070" w:type="dxa"/>
          </w:tcPr>
          <w:p w14:paraId="723649C9" w14:textId="77777777" w:rsidR="00757D7B" w:rsidRDefault="00757D7B" w:rsidP="00757D7B">
            <w:pPr>
              <w:jc w:val="center"/>
            </w:pPr>
            <w:r w:rsidRPr="00DB18A5">
              <w:rPr>
                <w:color w:val="000000"/>
                <w:sz w:val="22"/>
                <w:szCs w:val="22"/>
              </w:rPr>
              <w:t>Pending Test</w:t>
            </w:r>
          </w:p>
        </w:tc>
      </w:tr>
      <w:tr w:rsidR="00757D7B" w:rsidRPr="002251AB" w14:paraId="234DE56C" w14:textId="77777777" w:rsidTr="00757D7B">
        <w:trPr>
          <w:cantSplit/>
          <w:trHeight w:val="732"/>
        </w:trPr>
        <w:tc>
          <w:tcPr>
            <w:tcW w:w="483" w:type="dxa"/>
            <w:shd w:val="clear" w:color="000000" w:fill="F2F2F2"/>
            <w:noWrap/>
            <w:vAlign w:val="center"/>
          </w:tcPr>
          <w:p w14:paraId="137A02F3" w14:textId="77777777" w:rsidR="00757D7B" w:rsidRPr="002251AB" w:rsidRDefault="00757D7B" w:rsidP="002E0073">
            <w:pPr>
              <w:jc w:val="center"/>
              <w:rPr>
                <w:b/>
                <w:bCs/>
                <w:color w:val="000000"/>
                <w:sz w:val="22"/>
                <w:szCs w:val="22"/>
              </w:rPr>
            </w:pPr>
            <w:r w:rsidRPr="002251AB">
              <w:rPr>
                <w:b/>
                <w:bCs/>
                <w:color w:val="000000"/>
                <w:sz w:val="22"/>
                <w:szCs w:val="22"/>
              </w:rPr>
              <w:lastRenderedPageBreak/>
              <w:t>57</w:t>
            </w:r>
          </w:p>
        </w:tc>
        <w:tc>
          <w:tcPr>
            <w:tcW w:w="1563" w:type="dxa"/>
            <w:shd w:val="clear" w:color="auto" w:fill="auto"/>
            <w:noWrap/>
            <w:vAlign w:val="center"/>
          </w:tcPr>
          <w:p w14:paraId="4ACFD761" w14:textId="77777777" w:rsidR="00757D7B" w:rsidRPr="002251AB" w:rsidRDefault="00757D7B" w:rsidP="002E0073">
            <w:pPr>
              <w:jc w:val="center"/>
              <w:rPr>
                <w:color w:val="000000"/>
                <w:sz w:val="22"/>
                <w:szCs w:val="22"/>
              </w:rPr>
            </w:pPr>
            <w:r w:rsidRPr="002251AB">
              <w:rPr>
                <w:color w:val="000000"/>
                <w:sz w:val="22"/>
                <w:szCs w:val="22"/>
              </w:rPr>
              <w:t>UI-1.12</w:t>
            </w:r>
          </w:p>
        </w:tc>
        <w:tc>
          <w:tcPr>
            <w:tcW w:w="5976" w:type="dxa"/>
            <w:shd w:val="clear" w:color="auto" w:fill="auto"/>
            <w:vAlign w:val="center"/>
          </w:tcPr>
          <w:p w14:paraId="2286796F" w14:textId="77777777" w:rsidR="00757D7B" w:rsidRPr="002251AB" w:rsidRDefault="00757D7B" w:rsidP="002E0073">
            <w:pPr>
              <w:rPr>
                <w:color w:val="000000"/>
                <w:sz w:val="18"/>
                <w:szCs w:val="18"/>
              </w:rPr>
            </w:pPr>
            <w:r w:rsidRPr="002251AB">
              <w:rPr>
                <w:color w:val="000000"/>
                <w:sz w:val="18"/>
                <w:szCs w:val="18"/>
              </w:rPr>
              <w:t>The UMGC City Admin Portal UI shall display the Display Preview Screen to the user when the “Display Preview” option is selected on the Export Project Screen.</w:t>
            </w:r>
          </w:p>
        </w:tc>
        <w:tc>
          <w:tcPr>
            <w:tcW w:w="2430" w:type="dxa"/>
            <w:shd w:val="clear" w:color="auto" w:fill="auto"/>
            <w:noWrap/>
            <w:vAlign w:val="center"/>
          </w:tcPr>
          <w:p w14:paraId="1BED5EF5" w14:textId="77777777" w:rsidR="00757D7B" w:rsidRPr="002251AB" w:rsidRDefault="00B1232A" w:rsidP="002E0073">
            <w:pPr>
              <w:jc w:val="center"/>
              <w:rPr>
                <w:color w:val="000000"/>
                <w:sz w:val="22"/>
                <w:szCs w:val="22"/>
              </w:rPr>
            </w:pPr>
            <w:r>
              <w:t>TEST-DBA-014</w:t>
            </w:r>
          </w:p>
        </w:tc>
        <w:tc>
          <w:tcPr>
            <w:tcW w:w="2070" w:type="dxa"/>
          </w:tcPr>
          <w:p w14:paraId="7C60A95A" w14:textId="77777777" w:rsidR="00757D7B" w:rsidRDefault="00757D7B" w:rsidP="00757D7B">
            <w:pPr>
              <w:jc w:val="center"/>
            </w:pPr>
            <w:r w:rsidRPr="00DB18A5">
              <w:rPr>
                <w:color w:val="000000"/>
                <w:sz w:val="22"/>
                <w:szCs w:val="22"/>
              </w:rPr>
              <w:t>Pending Test</w:t>
            </w:r>
          </w:p>
        </w:tc>
      </w:tr>
      <w:tr w:rsidR="00757D7B" w:rsidRPr="002251AB" w14:paraId="3AAB652F" w14:textId="77777777" w:rsidTr="00757D7B">
        <w:trPr>
          <w:cantSplit/>
          <w:trHeight w:val="732"/>
        </w:trPr>
        <w:tc>
          <w:tcPr>
            <w:tcW w:w="483" w:type="dxa"/>
            <w:shd w:val="clear" w:color="000000" w:fill="F2F2F2"/>
            <w:noWrap/>
            <w:vAlign w:val="center"/>
          </w:tcPr>
          <w:p w14:paraId="7E67204B" w14:textId="77777777" w:rsidR="00757D7B" w:rsidRPr="002251AB" w:rsidRDefault="00757D7B" w:rsidP="002E0073">
            <w:pPr>
              <w:jc w:val="center"/>
              <w:rPr>
                <w:b/>
                <w:bCs/>
                <w:color w:val="000000"/>
                <w:sz w:val="22"/>
                <w:szCs w:val="22"/>
              </w:rPr>
            </w:pPr>
            <w:r w:rsidRPr="002251AB">
              <w:rPr>
                <w:b/>
                <w:bCs/>
                <w:color w:val="000000"/>
                <w:sz w:val="22"/>
                <w:szCs w:val="22"/>
              </w:rPr>
              <w:t>58</w:t>
            </w:r>
          </w:p>
        </w:tc>
        <w:tc>
          <w:tcPr>
            <w:tcW w:w="1563" w:type="dxa"/>
            <w:shd w:val="clear" w:color="auto" w:fill="auto"/>
            <w:noWrap/>
            <w:vAlign w:val="center"/>
          </w:tcPr>
          <w:p w14:paraId="554EE910" w14:textId="77777777" w:rsidR="00757D7B" w:rsidRPr="002251AB" w:rsidRDefault="00757D7B" w:rsidP="002E0073">
            <w:pPr>
              <w:jc w:val="center"/>
              <w:rPr>
                <w:color w:val="000000"/>
                <w:sz w:val="22"/>
                <w:szCs w:val="22"/>
              </w:rPr>
            </w:pPr>
            <w:r w:rsidRPr="002251AB">
              <w:rPr>
                <w:color w:val="000000"/>
                <w:sz w:val="22"/>
                <w:szCs w:val="22"/>
              </w:rPr>
              <w:t>UI-1.13</w:t>
            </w:r>
          </w:p>
        </w:tc>
        <w:tc>
          <w:tcPr>
            <w:tcW w:w="5976" w:type="dxa"/>
            <w:shd w:val="clear" w:color="auto" w:fill="auto"/>
            <w:vAlign w:val="center"/>
          </w:tcPr>
          <w:p w14:paraId="4F4FE28E" w14:textId="77777777" w:rsidR="00757D7B" w:rsidRPr="002251AB" w:rsidRDefault="00757D7B" w:rsidP="002E0073">
            <w:pPr>
              <w:rPr>
                <w:color w:val="000000"/>
                <w:sz w:val="18"/>
                <w:szCs w:val="18"/>
              </w:rPr>
            </w:pPr>
            <w:r w:rsidRPr="002251AB">
              <w:rPr>
                <w:color w:val="000000"/>
                <w:sz w:val="18"/>
                <w:szCs w:val="18"/>
              </w:rPr>
              <w:t>The UMGC City Admin Portal UI shall display the Download Project Screen to the user when the “Download” option is selected on the Export Project Screen.</w:t>
            </w:r>
          </w:p>
        </w:tc>
        <w:tc>
          <w:tcPr>
            <w:tcW w:w="2430" w:type="dxa"/>
            <w:shd w:val="clear" w:color="auto" w:fill="auto"/>
            <w:noWrap/>
            <w:vAlign w:val="center"/>
          </w:tcPr>
          <w:p w14:paraId="46B32FF6" w14:textId="77777777" w:rsidR="00757D7B" w:rsidRPr="002251AB" w:rsidRDefault="00B1232A" w:rsidP="002E0073">
            <w:pPr>
              <w:jc w:val="center"/>
              <w:rPr>
                <w:color w:val="000000"/>
                <w:sz w:val="22"/>
                <w:szCs w:val="22"/>
              </w:rPr>
            </w:pPr>
            <w:r>
              <w:t>TEST-DBA-015</w:t>
            </w:r>
          </w:p>
        </w:tc>
        <w:tc>
          <w:tcPr>
            <w:tcW w:w="2070" w:type="dxa"/>
          </w:tcPr>
          <w:p w14:paraId="6343CA0E" w14:textId="77777777" w:rsidR="00757D7B" w:rsidRDefault="00757D7B" w:rsidP="00757D7B">
            <w:pPr>
              <w:jc w:val="center"/>
            </w:pPr>
            <w:r w:rsidRPr="00DB18A5">
              <w:rPr>
                <w:color w:val="000000"/>
                <w:sz w:val="22"/>
                <w:szCs w:val="22"/>
              </w:rPr>
              <w:t>Pending Test</w:t>
            </w:r>
          </w:p>
        </w:tc>
      </w:tr>
    </w:tbl>
    <w:p w14:paraId="5C559DB4" w14:textId="77777777" w:rsidR="00C20AB1" w:rsidRDefault="00C20AB1">
      <w:pPr>
        <w:sectPr w:rsidR="00C20AB1" w:rsidSect="00C20AB1">
          <w:type w:val="continuous"/>
          <w:pgSz w:w="15840" w:h="12240" w:orient="landscape" w:code="1"/>
          <w:pgMar w:top="1440" w:right="1440" w:bottom="1440" w:left="1440" w:header="720" w:footer="1195" w:gutter="0"/>
          <w:pgNumType w:start="1"/>
          <w:cols w:space="720" w:equalWidth="0">
            <w:col w:w="9360"/>
          </w:cols>
        </w:sectPr>
      </w:pPr>
    </w:p>
    <w:p w14:paraId="5B8FF63A" w14:textId="77777777" w:rsidR="00713DD0" w:rsidRDefault="0049374D">
      <w:pPr>
        <w:pStyle w:val="Heading2"/>
        <w:ind w:left="0" w:firstLine="0"/>
      </w:pPr>
      <w:r>
        <w:lastRenderedPageBreak/>
        <w:t>2.4</w:t>
      </w:r>
      <w:r>
        <w:tab/>
        <w:t>Risks, Assumptions, and Constraints</w:t>
      </w:r>
    </w:p>
    <w:p w14:paraId="3CE6083B" w14:textId="77777777" w:rsidR="00713DD0" w:rsidRDefault="0049374D">
      <w:pPr>
        <w:pStyle w:val="Normal1"/>
      </w:pPr>
      <w:r>
        <w:t>{Define risks, assumptions, and constraints as they pertain to the test plan, not the application}</w:t>
      </w:r>
    </w:p>
    <w:p w14:paraId="5FD68E42" w14:textId="77777777" w:rsidR="00713DD0" w:rsidRDefault="00713DD0">
      <w:pPr>
        <w:pStyle w:val="Normal1"/>
      </w:pPr>
    </w:p>
    <w:p w14:paraId="451C571D" w14:textId="77777777" w:rsidR="00713DD0" w:rsidRDefault="0049374D">
      <w:pPr>
        <w:pStyle w:val="Heading1"/>
        <w:numPr>
          <w:ilvl w:val="0"/>
          <w:numId w:val="2"/>
        </w:numPr>
      </w:pPr>
      <w:bookmarkStart w:id="114" w:name="_lnxbz9" w:colFirst="0" w:colLast="0"/>
      <w:bookmarkEnd w:id="114"/>
      <w:r>
        <w:t>Software Test Approach</w:t>
      </w:r>
    </w:p>
    <w:p w14:paraId="6B46C4E8" w14:textId="77777777" w:rsidR="00713DD0" w:rsidRDefault="0049374D">
      <w:pPr>
        <w:pStyle w:val="Normal1"/>
        <w:spacing w:line="480" w:lineRule="auto"/>
      </w:pPr>
      <w:bookmarkStart w:id="115" w:name="_35nkun2" w:colFirst="0" w:colLast="0"/>
      <w:bookmarkEnd w:id="115"/>
      <w:r>
        <w:t>Software testing for the UMGC City Application incorporates several types of tests to verify that the software works correctly and satisfies requirements. The types of tests included in this plan are unit</w:t>
      </w:r>
      <w:r w:rsidR="00FF50CF">
        <w:t xml:space="preserve"> testing</w:t>
      </w:r>
      <w:r>
        <w:t>, integration</w:t>
      </w:r>
      <w:r w:rsidR="00FF50CF">
        <w:t xml:space="preserve"> testing</w:t>
      </w:r>
      <w:r>
        <w:t xml:space="preserve">, and functional testing. </w:t>
      </w:r>
    </w:p>
    <w:p w14:paraId="14FCDC2A" w14:textId="77777777" w:rsidR="00713DD0" w:rsidRDefault="0049374D">
      <w:pPr>
        <w:pStyle w:val="Heading2"/>
        <w:numPr>
          <w:ilvl w:val="1"/>
          <w:numId w:val="2"/>
        </w:numPr>
      </w:pPr>
      <w:bookmarkStart w:id="116" w:name="_1ksv4uv" w:colFirst="0" w:colLast="0"/>
      <w:bookmarkEnd w:id="116"/>
      <w:r>
        <w:t>Unit Testing</w:t>
      </w:r>
    </w:p>
    <w:p w14:paraId="4396EFAE" w14:textId="77777777" w:rsidR="00713DD0" w:rsidRDefault="0049374D">
      <w:pPr>
        <w:pStyle w:val="Normal1"/>
        <w:pBdr>
          <w:top w:val="nil"/>
          <w:left w:val="nil"/>
          <w:bottom w:val="nil"/>
          <w:right w:val="nil"/>
          <w:between w:val="nil"/>
        </w:pBdr>
        <w:spacing w:line="480" w:lineRule="auto"/>
        <w:rPr>
          <w:color w:val="000000"/>
        </w:rPr>
      </w:pPr>
      <w:r>
        <w:rPr>
          <w:color w:val="000000"/>
        </w:rPr>
        <w:t>Unit testing is a software testing methodology that evaluates the correctness of individual sub-components of the application.  Unit testing helps to show that the code works as intended.  The threshold level of unit testing for this project is 75% code coverage.  Unit tests will be designed by the developers and will use white-box testing techniques.</w:t>
      </w:r>
    </w:p>
    <w:p w14:paraId="1075B770" w14:textId="77777777" w:rsidR="00713DD0" w:rsidRDefault="0049374D">
      <w:pPr>
        <w:pStyle w:val="Normal1"/>
        <w:pBdr>
          <w:top w:val="nil"/>
          <w:left w:val="nil"/>
          <w:bottom w:val="nil"/>
          <w:right w:val="nil"/>
          <w:between w:val="nil"/>
        </w:pBdr>
        <w:spacing w:line="480" w:lineRule="auto"/>
        <w:rPr>
          <w:color w:val="000000"/>
        </w:rPr>
      </w:pPr>
      <w:bookmarkStart w:id="117" w:name="_44sinio" w:colFirst="0" w:colLast="0"/>
      <w:bookmarkEnd w:id="117"/>
      <w:r>
        <w:rPr>
          <w:color w:val="000000"/>
        </w:rPr>
        <w:t>Unit testing will be conducted manually by developers prior to commits being pushed to the git repository on GitHub. Unit testing will be executed before any functional and integration tests.</w:t>
      </w:r>
    </w:p>
    <w:p w14:paraId="0F0AF345" w14:textId="6CB34BC1" w:rsidR="00713DD0" w:rsidRDefault="0049374D">
      <w:pPr>
        <w:pStyle w:val="Normal1"/>
        <w:pBdr>
          <w:top w:val="nil"/>
          <w:left w:val="nil"/>
          <w:bottom w:val="nil"/>
          <w:right w:val="nil"/>
          <w:between w:val="nil"/>
        </w:pBdr>
        <w:spacing w:after="200" w:line="480" w:lineRule="auto"/>
        <w:rPr>
          <w:color w:val="000000"/>
        </w:rPr>
      </w:pPr>
      <w:del w:id="118" w:author="zelharao@masonlive.gmu.edu" w:date="2020-03-31T20:30:00Z">
        <w:r w:rsidDel="00941240">
          <w:rPr>
            <w:color w:val="000000"/>
          </w:rPr>
          <w:delText>{What kind of unit testing will we use? Junit? Mocha/NPM?}</w:delText>
        </w:r>
      </w:del>
      <w:ins w:id="119" w:author="zelharao@masonlive.gmu.edu" w:date="2020-03-31T20:30:00Z">
        <w:r w:rsidR="00941240">
          <w:rPr>
            <w:color w:val="000000"/>
          </w:rPr>
          <w:t xml:space="preserve">In this project, jUnit will be the testing framework used for unit testing. It is </w:t>
        </w:r>
      </w:ins>
      <w:ins w:id="120" w:author="zelharao@masonlive.gmu.edu" w:date="2020-03-31T20:31:00Z">
        <w:r w:rsidR="00941240">
          <w:rPr>
            <w:color w:val="000000"/>
          </w:rPr>
          <w:t xml:space="preserve">a Java-based testing framework that supports writing and executing unit tests for Java applications. </w:t>
        </w:r>
      </w:ins>
      <w:ins w:id="121" w:author="zelharao@masonlive.gmu.edu" w:date="2020-03-31T20:33:00Z">
        <w:r w:rsidR="003C1972">
          <w:rPr>
            <w:color w:val="000000"/>
          </w:rPr>
          <w:t xml:space="preserve">We will be using </w:t>
        </w:r>
      </w:ins>
      <w:ins w:id="122" w:author="zelharao@masonlive.gmu.edu" w:date="2020-03-31T20:31:00Z">
        <w:r w:rsidR="00941240">
          <w:rPr>
            <w:color w:val="000000"/>
          </w:rPr>
          <w:t xml:space="preserve">jUnit version </w:t>
        </w:r>
      </w:ins>
      <w:ins w:id="123" w:author="zelharao@masonlive.gmu.edu" w:date="2020-03-31T20:33:00Z">
        <w:r w:rsidR="003C1972">
          <w:rPr>
            <w:color w:val="000000"/>
          </w:rPr>
          <w:t xml:space="preserve">5.5.1 released on </w:t>
        </w:r>
        <w:r w:rsidR="003C1972">
          <w:rPr>
            <w:color w:val="000000"/>
          </w:rPr>
          <w:lastRenderedPageBreak/>
          <w:t xml:space="preserve">July of 2019. </w:t>
        </w:r>
      </w:ins>
    </w:p>
    <w:p w14:paraId="32235EA8" w14:textId="77777777" w:rsidR="00713DD0" w:rsidRDefault="0049374D">
      <w:pPr>
        <w:pStyle w:val="Heading2"/>
        <w:numPr>
          <w:ilvl w:val="1"/>
          <w:numId w:val="2"/>
        </w:numPr>
      </w:pPr>
      <w:bookmarkStart w:id="124" w:name="_2jxsxqh" w:colFirst="0" w:colLast="0"/>
      <w:bookmarkEnd w:id="124"/>
      <w:r>
        <w:t>Integration Testing</w:t>
      </w:r>
    </w:p>
    <w:p w14:paraId="11F31C8A" w14:textId="77777777" w:rsidR="00713DD0" w:rsidRDefault="0049374D">
      <w:pPr>
        <w:pStyle w:val="Normal1"/>
        <w:spacing w:line="480" w:lineRule="auto"/>
        <w:rPr>
          <w:rFonts w:ascii="Courier New" w:eastAsia="Courier New" w:hAnsi="Courier New" w:cs="Courier New"/>
        </w:rPr>
      </w:pPr>
      <w:r>
        <w:t>The purpose of integration testing is to ensure that software components work properly when used together.  When making changes to the project source code, developers will execute integration tests after ensuring that all unit tests pass. Developers must ensure that integration tests pass prior to pushing commits to the GitHub repository to prevent breaking the build. Integration tests will be designed by the testers.</w:t>
      </w:r>
    </w:p>
    <w:p w14:paraId="369A94E1" w14:textId="77777777" w:rsidR="00713DD0" w:rsidRDefault="0049374D">
      <w:pPr>
        <w:pStyle w:val="Heading2"/>
        <w:numPr>
          <w:ilvl w:val="1"/>
          <w:numId w:val="2"/>
        </w:numPr>
      </w:pPr>
      <w:bookmarkStart w:id="125" w:name="_z337ya" w:colFirst="0" w:colLast="0"/>
      <w:bookmarkEnd w:id="125"/>
      <w:r>
        <w:t>Functional Testing</w:t>
      </w:r>
    </w:p>
    <w:p w14:paraId="3C0600EE" w14:textId="77777777" w:rsidR="003234C4" w:rsidRDefault="0049374D">
      <w:pPr>
        <w:pStyle w:val="Normal1"/>
        <w:pBdr>
          <w:top w:val="nil"/>
          <w:left w:val="nil"/>
          <w:bottom w:val="nil"/>
          <w:right w:val="nil"/>
          <w:between w:val="nil"/>
        </w:pBdr>
        <w:spacing w:line="480" w:lineRule="auto"/>
        <w:rPr>
          <w:ins w:id="126" w:author="zelharao@masonlive.gmu.edu" w:date="2020-03-31T20:35:00Z"/>
          <w:color w:val="000000"/>
        </w:rPr>
      </w:pPr>
      <w:r>
        <w:rPr>
          <w:color w:val="000000"/>
        </w:rPr>
        <w:t>Functionality testing focuses on direct features of the application.  The purpose of functionality testing is to ensure that each feature of the application does what it is intended to do.  For this project, functional testing will utilize a black-box approach.</w:t>
      </w:r>
      <w:del w:id="127" w:author="zelharao@masonlive.gmu.edu" w:date="2020-03-31T20:35:00Z">
        <w:r w:rsidDel="003234C4">
          <w:rPr>
            <w:color w:val="000000"/>
          </w:rPr>
          <w:delText xml:space="preserve"> </w:delText>
        </w:r>
      </w:del>
      <w:r>
        <w:rPr>
          <w:color w:val="000000"/>
        </w:rPr>
        <w:t xml:space="preserve"> The goal of these test cases is to determine if the actual output/action is the expected output/action.</w:t>
      </w:r>
    </w:p>
    <w:p w14:paraId="634E3ECC" w14:textId="73FEBA1E" w:rsidR="00713DD0" w:rsidRDefault="003234C4">
      <w:pPr>
        <w:pStyle w:val="Normal1"/>
        <w:pBdr>
          <w:top w:val="nil"/>
          <w:left w:val="nil"/>
          <w:bottom w:val="nil"/>
          <w:right w:val="nil"/>
          <w:between w:val="nil"/>
        </w:pBdr>
        <w:spacing w:line="480" w:lineRule="auto"/>
      </w:pPr>
      <w:ins w:id="128" w:author="zelharao@masonlive.gmu.edu" w:date="2020-03-31T20:35:00Z">
        <w:r>
          <w:rPr>
            <w:color w:val="000000"/>
          </w:rPr>
          <w:t>Selenium, a free functional testin</w:t>
        </w:r>
      </w:ins>
      <w:ins w:id="129" w:author="zelharao@masonlive.gmu.edu" w:date="2020-03-31T20:36:00Z">
        <w:r>
          <w:rPr>
            <w:color w:val="000000"/>
          </w:rPr>
          <w:t xml:space="preserve">g tool, will be used to test the features of the UMGC city application. </w:t>
        </w:r>
      </w:ins>
      <w:ins w:id="130" w:author="zelharao@masonlive.gmu.edu" w:date="2020-03-31T20:37:00Z">
        <w:r>
          <w:rPr>
            <w:color w:val="000000"/>
          </w:rPr>
          <w:t>The Selenium IDE is available as an add-on for Google Chrome</w:t>
        </w:r>
      </w:ins>
      <w:ins w:id="131" w:author="zelharao@masonlive.gmu.edu" w:date="2020-03-31T20:38:00Z">
        <w:r>
          <w:rPr>
            <w:color w:val="000000"/>
          </w:rPr>
          <w:t xml:space="preserve"> to write and execute tests</w:t>
        </w:r>
      </w:ins>
      <w:ins w:id="132" w:author="zelharao@masonlive.gmu.edu" w:date="2020-03-31T20:37:00Z">
        <w:r>
          <w:rPr>
            <w:color w:val="000000"/>
          </w:rPr>
          <w:t>.</w:t>
        </w:r>
      </w:ins>
      <w:ins w:id="133" w:author="zelharao@masonlive.gmu.edu" w:date="2020-03-31T20:38:00Z">
        <w:r>
          <w:rPr>
            <w:color w:val="000000"/>
          </w:rPr>
          <w:t xml:space="preserve"> The IDE offers recording and playback features </w:t>
        </w:r>
      </w:ins>
      <w:ins w:id="134" w:author="zelharao@masonlive.gmu.edu" w:date="2020-03-31T20:40:00Z">
        <w:r>
          <w:rPr>
            <w:color w:val="000000"/>
          </w:rPr>
          <w:t>that learn the tester’s steps and automate them for on-demand test execution</w:t>
        </w:r>
      </w:ins>
      <w:ins w:id="135" w:author="zelharao@masonlive.gmu.edu" w:date="2020-03-31T20:39:00Z">
        <w:r>
          <w:rPr>
            <w:color w:val="000000"/>
          </w:rPr>
          <w:t>.</w:t>
        </w:r>
      </w:ins>
      <w:ins w:id="136" w:author="zelharao@masonlive.gmu.edu" w:date="2020-03-31T20:37:00Z">
        <w:r>
          <w:rPr>
            <w:color w:val="000000"/>
          </w:rPr>
          <w:t xml:space="preserve"> </w:t>
        </w:r>
      </w:ins>
      <w:r w:rsidR="0049374D">
        <w:br w:type="page"/>
      </w:r>
    </w:p>
    <w:p w14:paraId="4BCC07C1" w14:textId="77777777" w:rsidR="00713DD0" w:rsidRDefault="0049374D">
      <w:pPr>
        <w:pStyle w:val="Heading1"/>
        <w:ind w:left="0" w:firstLine="0"/>
      </w:pPr>
      <w:bookmarkStart w:id="137" w:name="_3gby87fcz1hs" w:colFirst="0" w:colLast="0"/>
      <w:bookmarkEnd w:id="137"/>
      <w:r>
        <w:lastRenderedPageBreak/>
        <w:t>4.</w:t>
      </w:r>
      <w:r>
        <w:tab/>
        <w:t>Software Test Cases</w:t>
      </w:r>
    </w:p>
    <w:p w14:paraId="6D524350" w14:textId="77777777" w:rsidR="00713DD0" w:rsidRDefault="0049374D">
      <w:pPr>
        <w:pStyle w:val="Normal1"/>
        <w:spacing w:line="480" w:lineRule="auto"/>
      </w:pPr>
      <w:bookmarkStart w:id="138" w:name="_1y810tw" w:colFirst="0" w:colLast="0"/>
      <w:bookmarkEnd w:id="138"/>
      <w:r>
        <w:t xml:space="preserve">This section documents each test case to be used in software testing. In all test cases, it is assumed that all environmental requirements identified in Section 2 have been met. Therefore, the prerequisites section of the test cases outlined below shall only identify previous test cases that must be run and passed before the current test case is executed. </w:t>
      </w:r>
    </w:p>
    <w:p w14:paraId="07ED49DB" w14:textId="77777777" w:rsidR="002E0073" w:rsidRDefault="002E0073">
      <w:pPr>
        <w:rPr>
          <w:b/>
          <w:sz w:val="28"/>
          <w:szCs w:val="28"/>
        </w:rPr>
      </w:pPr>
      <w:bookmarkStart w:id="139" w:name="_4i7ojhp" w:colFirst="0" w:colLast="0"/>
      <w:bookmarkEnd w:id="139"/>
      <w:r>
        <w:br w:type="page"/>
      </w:r>
    </w:p>
    <w:p w14:paraId="3536F85A" w14:textId="77777777" w:rsidR="00713DD0" w:rsidRDefault="0049374D">
      <w:pPr>
        <w:pStyle w:val="Heading2"/>
        <w:ind w:left="0" w:firstLine="0"/>
      </w:pPr>
      <w:r>
        <w:lastRenderedPageBreak/>
        <w:t xml:space="preserve">4.1 </w:t>
      </w:r>
      <w:r>
        <w:tab/>
        <w:t>Test Case 1</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2E0073" w14:paraId="69872D6A" w14:textId="77777777" w:rsidTr="008839F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8E26B77" w14:textId="77777777" w:rsidR="002E0073" w:rsidRDefault="002E0073" w:rsidP="002E0073">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4174BE" w14:textId="77777777" w:rsidR="002E0073" w:rsidRPr="002E0073" w:rsidRDefault="00C051F2" w:rsidP="00C051F2">
            <w:pPr>
              <w:pStyle w:val="Normal1"/>
              <w:spacing w:before="0" w:after="0"/>
            </w:pPr>
            <w:r>
              <w:t>TEST-DBA-001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2885ED" w14:textId="77777777" w:rsidR="002E0073" w:rsidRDefault="002E0073" w:rsidP="002E0073">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A693F7" w14:textId="77777777" w:rsidR="002E0073" w:rsidRPr="002E0073" w:rsidRDefault="002E0073" w:rsidP="002E0073">
            <w:pPr>
              <w:pStyle w:val="Normal1"/>
              <w:spacing w:before="0" w:after="0"/>
            </w:pPr>
            <w:r>
              <w:t>Web Database Application</w:t>
            </w:r>
          </w:p>
        </w:tc>
      </w:tr>
      <w:tr w:rsidR="002E0073" w14:paraId="33315E74" w14:textId="77777777" w:rsidTr="00D87D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E62EAD" w14:textId="77777777" w:rsidR="002E0073" w:rsidRDefault="002E0073" w:rsidP="002E0073">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6995D4A" w14:textId="77777777" w:rsidR="002E0073" w:rsidRPr="002E0073" w:rsidRDefault="00DA5CFA" w:rsidP="002E0073">
            <w:pPr>
              <w:pStyle w:val="Normal1"/>
              <w:spacing w:before="0" w:after="0"/>
            </w:pPr>
            <w:r>
              <w:t>T</w:t>
            </w:r>
            <w:r w:rsidR="002E0073">
              <w:t>he home page of UMGC City Application</w:t>
            </w:r>
            <w:r w:rsidR="00D87DD9">
              <w:t xml:space="preserve"> </w:t>
            </w:r>
            <w:r>
              <w:t xml:space="preserve">is accessed </w:t>
            </w:r>
            <w:r w:rsidR="00D87DD9">
              <w:t>via the web URL: https://www.umgccity.com</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49CD3CC" w14:textId="77777777" w:rsidR="002E0073" w:rsidRDefault="002E0073" w:rsidP="002E0073">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F7629E0" w14:textId="77777777" w:rsidR="002E0073" w:rsidRPr="002E0073" w:rsidRDefault="002E0073" w:rsidP="002E0073">
            <w:pPr>
              <w:pStyle w:val="Normal1"/>
              <w:spacing w:before="0" w:after="0"/>
            </w:pPr>
            <w:r>
              <w:t>High</w:t>
            </w:r>
          </w:p>
        </w:tc>
      </w:tr>
      <w:tr w:rsidR="002E0073" w14:paraId="31334426" w14:textId="77777777" w:rsidTr="008839F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014716" w14:textId="77777777" w:rsidR="002E0073" w:rsidRDefault="002E0073" w:rsidP="001A081C">
            <w:pPr>
              <w:pStyle w:val="Normal1"/>
              <w:spacing w:before="0" w:after="0"/>
              <w:rPr>
                <w:b/>
              </w:rPr>
            </w:pPr>
            <w:r>
              <w:rPr>
                <w:b/>
              </w:rPr>
              <w:t xml:space="preserve">Requirement </w:t>
            </w:r>
            <w:r w:rsidR="001A081C">
              <w:rPr>
                <w:b/>
              </w:rPr>
              <w:t>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410BA49" w14:textId="77777777" w:rsidR="002E0073" w:rsidRPr="002E0073" w:rsidRDefault="00973D2F" w:rsidP="002E0073">
            <w:pPr>
              <w:pStyle w:val="Normal1"/>
              <w:spacing w:before="0" w:after="0"/>
            </w:pPr>
            <w:r>
              <w:t xml:space="preserve">OE-1.1, </w:t>
            </w:r>
            <w:r w:rsidR="006B1B2B">
              <w:t xml:space="preserve">OE-2.1, </w:t>
            </w:r>
            <w:r w:rsidR="002E0073">
              <w:t>REQ-1.1</w:t>
            </w:r>
            <w:r w:rsidR="007C2FD8">
              <w:t>, UI-1.1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0C74B34" w14:textId="77777777" w:rsidR="002E0073" w:rsidRDefault="002E0073" w:rsidP="002E0073">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89CC4B5" w14:textId="77777777" w:rsidR="002E0073" w:rsidRPr="002E0073" w:rsidRDefault="002E0073" w:rsidP="002E0073">
            <w:pPr>
              <w:pStyle w:val="Normal1"/>
              <w:spacing w:before="0" w:after="0"/>
            </w:pPr>
            <w:r>
              <w:t>Functional Testing</w:t>
            </w:r>
          </w:p>
        </w:tc>
      </w:tr>
      <w:tr w:rsidR="002E0073" w14:paraId="23C02A2D" w14:textId="77777777" w:rsidTr="008839F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CA3681" w14:textId="77777777" w:rsidR="002E0073" w:rsidRDefault="002E0073" w:rsidP="002E0073">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699BE64" w14:textId="77777777" w:rsidR="002E0073" w:rsidRPr="00D87DD9" w:rsidRDefault="00D87DD9" w:rsidP="00D87DD9">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329DFC4" w14:textId="77777777" w:rsidR="002E0073" w:rsidRDefault="002E0073" w:rsidP="002E0073">
            <w:pPr>
              <w:pStyle w:val="Normal1"/>
              <w:spacing w:before="0" w:after="0"/>
              <w:rPr>
                <w:b/>
              </w:rPr>
            </w:pPr>
            <w:r>
              <w:rPr>
                <w:b/>
              </w:rPr>
              <w:t>Assumptions/</w:t>
            </w:r>
          </w:p>
          <w:p w14:paraId="687A2915" w14:textId="77777777" w:rsidR="002E0073" w:rsidRDefault="002E0073" w:rsidP="002E0073">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1870463" w14:textId="77777777" w:rsidR="002E0073" w:rsidRPr="00C21FEC" w:rsidRDefault="00C21FEC" w:rsidP="002E0073">
            <w:pPr>
              <w:pStyle w:val="Normal1"/>
              <w:spacing w:before="0" w:after="0"/>
            </w:pPr>
            <w:r>
              <w:t>Internet access, working database server</w:t>
            </w:r>
          </w:p>
        </w:tc>
      </w:tr>
      <w:tr w:rsidR="002E0073" w14:paraId="1C32E853" w14:textId="77777777" w:rsidTr="008839F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EBC84" w14:textId="77777777" w:rsidR="002E0073" w:rsidRDefault="002E0073" w:rsidP="002E0073">
            <w:pPr>
              <w:pStyle w:val="Normal1"/>
              <w:spacing w:before="80" w:after="80" w:line="276" w:lineRule="auto"/>
              <w:jc w:val="center"/>
              <w:rPr>
                <w:b/>
              </w:rPr>
            </w:pPr>
            <w:r>
              <w:rPr>
                <w:b/>
              </w:rPr>
              <w:t>Test Execution Steps</w:t>
            </w:r>
          </w:p>
        </w:tc>
      </w:tr>
      <w:tr w:rsidR="00C21FEC" w14:paraId="2C5AF060" w14:textId="77777777" w:rsidTr="008839F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8077FDB" w14:textId="77777777" w:rsidR="002E0073" w:rsidRDefault="002E0073" w:rsidP="002E0073">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C0EE3F" w14:textId="77777777" w:rsidR="002E0073" w:rsidRDefault="002E0073" w:rsidP="002E0073">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E8099C3" w14:textId="77777777" w:rsidR="002E0073" w:rsidRDefault="002E0073" w:rsidP="002E0073">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697B47E" w14:textId="77777777" w:rsidR="002E0073" w:rsidRDefault="002E0073" w:rsidP="002E0073">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F430C5" w14:textId="77777777" w:rsidR="002E0073" w:rsidRDefault="002E0073" w:rsidP="002E0073">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6FFDE18" w14:textId="77777777" w:rsidR="002E0073" w:rsidRDefault="002E0073" w:rsidP="002E0073">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0F8011C" w14:textId="77777777" w:rsidR="002E0073" w:rsidRDefault="002E0073" w:rsidP="002E0073">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54F4019" w14:textId="77777777" w:rsidR="002E0073" w:rsidRDefault="002E0073" w:rsidP="002E0073">
            <w:pPr>
              <w:pStyle w:val="Normal1"/>
              <w:spacing w:before="0" w:after="0"/>
              <w:jc w:val="center"/>
              <w:rPr>
                <w:b/>
              </w:rPr>
            </w:pPr>
            <w:r>
              <w:rPr>
                <w:b/>
              </w:rPr>
              <w:t>Test Comment</w:t>
            </w:r>
          </w:p>
        </w:tc>
      </w:tr>
      <w:tr w:rsidR="00C21FEC" w14:paraId="2E2760B7" w14:textId="77777777" w:rsidTr="00C21FEC">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C45EEE" w14:textId="77777777" w:rsidR="002E0073" w:rsidRDefault="002E0073" w:rsidP="002E0073">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7A91F4" w14:textId="77777777" w:rsidR="002E0073" w:rsidRPr="00C21FEC" w:rsidRDefault="00D87DD9" w:rsidP="00D87DD9">
            <w:pPr>
              <w:pStyle w:val="Normal1"/>
              <w:spacing w:before="0" w:after="0"/>
              <w:rPr>
                <w:sz w:val="18"/>
                <w:szCs w:val="18"/>
              </w:rPr>
            </w:pPr>
            <w:r w:rsidRPr="00C21FEC">
              <w:rPr>
                <w:sz w:val="18"/>
                <w:szCs w:val="18"/>
              </w:rPr>
              <w:t>Launch web application</w:t>
            </w:r>
            <w:r w:rsidR="00E7622B">
              <w:rPr>
                <w:sz w:val="18"/>
                <w:szCs w:val="18"/>
              </w:rPr>
              <w: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03DE7AE" w14:textId="77777777" w:rsidR="002E0073" w:rsidRPr="00C21FEC" w:rsidRDefault="00D87DD9" w:rsidP="00D87DD9">
            <w:pPr>
              <w:pStyle w:val="Normal1"/>
              <w:spacing w:before="0" w:after="0"/>
              <w:rPr>
                <w:sz w:val="18"/>
                <w:szCs w:val="18"/>
              </w:rPr>
            </w:pPr>
            <w:r w:rsidRPr="00C21FEC">
              <w:rPr>
                <w:sz w:val="18"/>
                <w:szCs w:val="18"/>
              </w:rPr>
              <w:t>https://www.umgccity.com</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1EDADDE" w14:textId="77777777" w:rsidR="002E0073" w:rsidRPr="00C21FEC" w:rsidRDefault="00C21FEC" w:rsidP="00D87DD9">
            <w:pPr>
              <w:pStyle w:val="Normal1"/>
              <w:spacing w:before="0" w:after="0"/>
              <w:rPr>
                <w:sz w:val="18"/>
                <w:szCs w:val="18"/>
              </w:rPr>
            </w:pPr>
            <w:r>
              <w:rPr>
                <w:sz w:val="18"/>
                <w:szCs w:val="18"/>
              </w:rPr>
              <w:t>Home page of UMGC City Application is loaded.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33E535" w14:textId="77777777" w:rsidR="002E0073" w:rsidRPr="00C21FEC" w:rsidRDefault="00C21FEC" w:rsidP="00D87D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FECE7A4" w14:textId="77777777" w:rsidR="002E0073" w:rsidRPr="00C21FEC" w:rsidRDefault="00D87DD9" w:rsidP="00D87D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E7F39B3" w14:textId="77777777" w:rsidR="002E0073" w:rsidRPr="00C21FEC" w:rsidRDefault="00C21FEC" w:rsidP="00D87D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1D54791" w14:textId="77777777" w:rsidR="002E0073" w:rsidRPr="00C21FEC" w:rsidRDefault="00C21FEC" w:rsidP="00D87DD9">
            <w:pPr>
              <w:pStyle w:val="Normal1"/>
              <w:spacing w:before="0" w:after="0"/>
              <w:rPr>
                <w:sz w:val="18"/>
                <w:szCs w:val="18"/>
              </w:rPr>
            </w:pPr>
            <w:r>
              <w:rPr>
                <w:sz w:val="18"/>
                <w:szCs w:val="18"/>
              </w:rPr>
              <w:t>Pending</w:t>
            </w:r>
          </w:p>
        </w:tc>
      </w:tr>
      <w:tr w:rsidR="00C21FEC" w14:paraId="65BD89A0" w14:textId="77777777" w:rsidTr="00C21FEC">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61A8E" w14:textId="77777777" w:rsidR="002E0073" w:rsidRDefault="002E0073" w:rsidP="002E0073">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259DC3" w14:textId="77777777" w:rsidR="002E0073" w:rsidRPr="00C21FEC" w:rsidRDefault="002E0073" w:rsidP="00D87D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E223C6D" w14:textId="77777777" w:rsidR="002E0073" w:rsidRPr="00C21FEC" w:rsidRDefault="002E0073" w:rsidP="00D87D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274DB5F" w14:textId="77777777" w:rsidR="002E0073" w:rsidRPr="00C21FEC" w:rsidRDefault="002E0073" w:rsidP="00D87D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1080B5" w14:textId="77777777" w:rsidR="002E0073" w:rsidRPr="00C21FEC" w:rsidRDefault="002E0073" w:rsidP="00D87D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269E9C" w14:textId="77777777" w:rsidR="002E0073" w:rsidRPr="00C21FEC" w:rsidRDefault="002E0073" w:rsidP="00D87D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09F8E14" w14:textId="77777777" w:rsidR="002E0073" w:rsidRPr="00C21FEC" w:rsidRDefault="002E0073" w:rsidP="00D87D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41A7313" w14:textId="77777777" w:rsidR="002E0073" w:rsidRPr="00C21FEC" w:rsidRDefault="002E0073" w:rsidP="00D87DD9">
            <w:pPr>
              <w:pStyle w:val="Normal1"/>
              <w:spacing w:before="0" w:after="0"/>
              <w:rPr>
                <w:sz w:val="18"/>
                <w:szCs w:val="18"/>
              </w:rPr>
            </w:pPr>
          </w:p>
        </w:tc>
      </w:tr>
      <w:tr w:rsidR="00C21FEC" w14:paraId="659AEB3C" w14:textId="77777777" w:rsidTr="00C21FEC">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55A447" w14:textId="77777777" w:rsidR="002E0073" w:rsidRDefault="002E0073" w:rsidP="002E0073">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78C19DF" w14:textId="77777777" w:rsidR="002E0073" w:rsidRPr="00C21FEC" w:rsidRDefault="002E0073" w:rsidP="00D87D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4C9774C" w14:textId="77777777" w:rsidR="002E0073" w:rsidRPr="00C21FEC" w:rsidRDefault="002E0073" w:rsidP="00D87D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FF27F0B" w14:textId="77777777" w:rsidR="002E0073" w:rsidRPr="00C21FEC" w:rsidRDefault="002E0073" w:rsidP="00D87D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009A12" w14:textId="77777777" w:rsidR="002E0073" w:rsidRPr="00C21FEC" w:rsidRDefault="002E0073" w:rsidP="00D87D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3236C8C" w14:textId="77777777" w:rsidR="002E0073" w:rsidRPr="00C21FEC" w:rsidRDefault="002E0073" w:rsidP="00D87D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107FFB1" w14:textId="77777777" w:rsidR="002E0073" w:rsidRPr="00C21FEC" w:rsidRDefault="002E0073" w:rsidP="00D87D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AE8F20E" w14:textId="77777777" w:rsidR="002E0073" w:rsidRPr="00C21FEC" w:rsidRDefault="002E0073" w:rsidP="00D87DD9">
            <w:pPr>
              <w:pStyle w:val="Normal1"/>
              <w:spacing w:before="0" w:after="0"/>
              <w:rPr>
                <w:sz w:val="18"/>
                <w:szCs w:val="18"/>
              </w:rPr>
            </w:pPr>
          </w:p>
        </w:tc>
      </w:tr>
    </w:tbl>
    <w:p w14:paraId="033F4913" w14:textId="77777777" w:rsidR="00713DD0" w:rsidRDefault="00713DD0">
      <w:pPr>
        <w:pStyle w:val="Normal1"/>
        <w:widowControl/>
        <w:spacing w:before="0" w:after="0"/>
      </w:pPr>
    </w:p>
    <w:p w14:paraId="2DE2FD13" w14:textId="77777777" w:rsidR="008839F9" w:rsidRDefault="008839F9">
      <w:pPr>
        <w:rPr>
          <w:b/>
          <w:sz w:val="28"/>
          <w:szCs w:val="28"/>
        </w:rPr>
      </w:pPr>
      <w:bookmarkStart w:id="140" w:name="_2xcytpi" w:colFirst="0" w:colLast="0"/>
      <w:bookmarkEnd w:id="140"/>
      <w:r>
        <w:br w:type="page"/>
      </w:r>
    </w:p>
    <w:p w14:paraId="78138AF5" w14:textId="77777777" w:rsidR="00713DD0" w:rsidRDefault="0049374D">
      <w:pPr>
        <w:pStyle w:val="Heading2"/>
        <w:ind w:left="0" w:firstLine="0"/>
      </w:pPr>
      <w:r>
        <w:lastRenderedPageBreak/>
        <w:t xml:space="preserve">4.2 </w:t>
      </w:r>
      <w:r>
        <w:tab/>
        <w:t>Test Case 2</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8839F9" w:rsidRPr="002E0073" w14:paraId="23BAB759"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C6CDAB" w14:textId="77777777" w:rsidR="008839F9" w:rsidRDefault="008839F9"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CCEBEC" w14:textId="77777777" w:rsidR="008839F9" w:rsidRPr="002E0073" w:rsidRDefault="00C051F2" w:rsidP="00C051F2">
            <w:pPr>
              <w:pStyle w:val="Normal1"/>
              <w:spacing w:before="0" w:after="0"/>
            </w:pPr>
            <w:r>
              <w:t>TEST-DBA-002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836533" w14:textId="77777777" w:rsidR="008839F9" w:rsidRDefault="008839F9"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CE0C4D" w14:textId="77777777" w:rsidR="008839F9" w:rsidRPr="002E0073" w:rsidRDefault="008839F9" w:rsidP="00194241">
            <w:pPr>
              <w:pStyle w:val="Normal1"/>
              <w:spacing w:before="0" w:after="0"/>
            </w:pPr>
            <w:r>
              <w:t>Web Database Application</w:t>
            </w:r>
          </w:p>
        </w:tc>
      </w:tr>
      <w:tr w:rsidR="008839F9" w:rsidRPr="002E0073" w14:paraId="5058C023"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188ED9" w14:textId="77777777" w:rsidR="008839F9" w:rsidRDefault="008839F9"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22CF98B" w14:textId="77777777" w:rsidR="008839F9" w:rsidRPr="002E0073" w:rsidRDefault="008839F9" w:rsidP="00194241">
            <w:pPr>
              <w:pStyle w:val="Normal1"/>
              <w:spacing w:before="0" w:after="0"/>
            </w:pPr>
            <w:r>
              <w:t>There is a persistent navigation bar along the top of web pages within UMGC City Application.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26E13C0" w14:textId="77777777" w:rsidR="008839F9" w:rsidRDefault="008839F9"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3F886D0" w14:textId="77777777" w:rsidR="008839F9" w:rsidRPr="002E0073" w:rsidRDefault="008839F9" w:rsidP="00194241">
            <w:pPr>
              <w:pStyle w:val="Normal1"/>
              <w:spacing w:before="0" w:after="0"/>
            </w:pPr>
            <w:r>
              <w:t>High</w:t>
            </w:r>
          </w:p>
        </w:tc>
      </w:tr>
      <w:tr w:rsidR="008839F9" w:rsidRPr="002E0073" w14:paraId="7C6D6737"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CFF21A" w14:textId="77777777" w:rsidR="008839F9" w:rsidRDefault="008839F9" w:rsidP="001A081C">
            <w:pPr>
              <w:pStyle w:val="Normal1"/>
              <w:spacing w:before="0" w:after="0"/>
              <w:rPr>
                <w:b/>
              </w:rPr>
            </w:pPr>
            <w:r>
              <w:rPr>
                <w:b/>
              </w:rPr>
              <w:t xml:space="preserve">Requirement </w:t>
            </w:r>
            <w:r w:rsidR="001A081C">
              <w:rPr>
                <w:b/>
              </w:rPr>
              <w:t>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F87C527" w14:textId="77777777" w:rsidR="008839F9" w:rsidRPr="002E0073" w:rsidRDefault="008839F9" w:rsidP="00194241">
            <w:pPr>
              <w:pStyle w:val="Normal1"/>
              <w:spacing w:before="0" w:after="0"/>
            </w:pPr>
            <w:r>
              <w:t>REQ-1.2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6A37729" w14:textId="77777777" w:rsidR="008839F9" w:rsidRDefault="008839F9"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81F1B77" w14:textId="77777777" w:rsidR="008839F9" w:rsidRPr="002E0073" w:rsidRDefault="008839F9" w:rsidP="00194241">
            <w:pPr>
              <w:pStyle w:val="Normal1"/>
              <w:spacing w:before="0" w:after="0"/>
            </w:pPr>
            <w:r>
              <w:t>Functional Testing</w:t>
            </w:r>
          </w:p>
        </w:tc>
      </w:tr>
      <w:tr w:rsidR="008839F9" w:rsidRPr="00C21FEC" w14:paraId="0334E044"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1D91A9" w14:textId="77777777" w:rsidR="008839F9" w:rsidRDefault="008839F9"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569AA6D" w14:textId="77777777" w:rsidR="008839F9" w:rsidRPr="00D87DD9" w:rsidRDefault="008839F9" w:rsidP="00194241">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1BC13FB" w14:textId="77777777" w:rsidR="008839F9" w:rsidRDefault="008839F9" w:rsidP="00194241">
            <w:pPr>
              <w:pStyle w:val="Normal1"/>
              <w:spacing w:before="0" w:after="0"/>
              <w:rPr>
                <w:b/>
              </w:rPr>
            </w:pPr>
            <w:r>
              <w:rPr>
                <w:b/>
              </w:rPr>
              <w:t>Assumptions/</w:t>
            </w:r>
          </w:p>
          <w:p w14:paraId="47574BBD" w14:textId="77777777" w:rsidR="008839F9" w:rsidRDefault="008839F9"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B017D67" w14:textId="77777777" w:rsidR="008839F9" w:rsidRPr="00C21FEC" w:rsidRDefault="008839F9" w:rsidP="00194241">
            <w:pPr>
              <w:pStyle w:val="Normal1"/>
              <w:spacing w:before="0" w:after="0"/>
            </w:pPr>
            <w:r>
              <w:t>Internet access, working database server</w:t>
            </w:r>
          </w:p>
        </w:tc>
      </w:tr>
      <w:tr w:rsidR="008839F9" w14:paraId="07F21570" w14:textId="77777777" w:rsidTr="008839F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8C5052" w14:textId="77777777" w:rsidR="008839F9" w:rsidRDefault="008839F9" w:rsidP="00194241">
            <w:pPr>
              <w:pStyle w:val="Normal1"/>
              <w:spacing w:before="80" w:after="80" w:line="276" w:lineRule="auto"/>
              <w:jc w:val="center"/>
              <w:rPr>
                <w:b/>
              </w:rPr>
            </w:pPr>
            <w:r>
              <w:rPr>
                <w:b/>
              </w:rPr>
              <w:t>Test Execution Steps</w:t>
            </w:r>
          </w:p>
        </w:tc>
      </w:tr>
      <w:tr w:rsidR="008839F9" w14:paraId="1DDA3F96"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2D2447" w14:textId="77777777" w:rsidR="008839F9" w:rsidRDefault="008839F9"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D5B9A4" w14:textId="77777777" w:rsidR="008839F9" w:rsidRDefault="008839F9"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D3FC089" w14:textId="77777777" w:rsidR="008839F9" w:rsidRDefault="008839F9"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1CA40A0" w14:textId="77777777" w:rsidR="008839F9" w:rsidRDefault="008839F9"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1E39CD" w14:textId="77777777" w:rsidR="008839F9" w:rsidRDefault="008839F9"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9C5B17" w14:textId="77777777" w:rsidR="008839F9" w:rsidRDefault="008839F9"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25F77AB" w14:textId="77777777" w:rsidR="008839F9" w:rsidRDefault="008839F9"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37EADB1" w14:textId="77777777" w:rsidR="008839F9" w:rsidRDefault="008839F9" w:rsidP="00194241">
            <w:pPr>
              <w:pStyle w:val="Normal1"/>
              <w:spacing w:before="0" w:after="0"/>
              <w:jc w:val="center"/>
              <w:rPr>
                <w:b/>
              </w:rPr>
            </w:pPr>
            <w:r>
              <w:rPr>
                <w:b/>
              </w:rPr>
              <w:t>Test Comment</w:t>
            </w:r>
          </w:p>
        </w:tc>
      </w:tr>
      <w:tr w:rsidR="008839F9" w:rsidRPr="00C21FEC" w14:paraId="32FC4C24"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C620A0" w14:textId="77777777" w:rsidR="008839F9" w:rsidRDefault="008839F9"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3DE90BD" w14:textId="77777777" w:rsidR="008839F9" w:rsidRPr="00C21FEC" w:rsidRDefault="008839F9" w:rsidP="00194241">
            <w:pPr>
              <w:pStyle w:val="Normal1"/>
              <w:spacing w:before="0" w:after="0"/>
              <w:rPr>
                <w:sz w:val="18"/>
                <w:szCs w:val="18"/>
              </w:rPr>
            </w:pPr>
            <w:r>
              <w:rPr>
                <w:sz w:val="18"/>
                <w:szCs w:val="18"/>
              </w:rPr>
              <w:t>Navigate the web pages using the main navigation bar.</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C636ABE" w14:textId="77777777" w:rsidR="008839F9" w:rsidRPr="00C21FEC" w:rsidRDefault="008839F9" w:rsidP="00194241">
            <w:pPr>
              <w:pStyle w:val="Normal1"/>
              <w:spacing w:before="0" w:after="0"/>
              <w:rPr>
                <w:sz w:val="18"/>
                <w:szCs w:val="18"/>
              </w:rPr>
            </w:pPr>
            <w:r>
              <w:rPr>
                <w:sz w:val="18"/>
                <w:szCs w:val="18"/>
              </w:rPr>
              <w:t>Clicks on navigation buttons in the main navigation bar.</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D02CAD3" w14:textId="77777777" w:rsidR="008839F9" w:rsidRPr="00C21FEC" w:rsidRDefault="008839F9" w:rsidP="00194241">
            <w:pPr>
              <w:pStyle w:val="Normal1"/>
              <w:spacing w:before="0" w:after="0"/>
              <w:rPr>
                <w:sz w:val="18"/>
                <w:szCs w:val="18"/>
              </w:rPr>
            </w:pPr>
            <w:r>
              <w:rPr>
                <w:sz w:val="18"/>
                <w:szCs w:val="18"/>
              </w:rPr>
              <w:t>System brings the user to a new web page based on the selected navigation button. The main navigation bar stays persistent.</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F2BC54A" w14:textId="77777777" w:rsidR="008839F9" w:rsidRPr="00C21FEC" w:rsidRDefault="008839F9"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D3C6A0C" w14:textId="77777777" w:rsidR="008839F9" w:rsidRPr="00C21FEC" w:rsidRDefault="008839F9"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1BD10BF" w14:textId="77777777" w:rsidR="008839F9" w:rsidRPr="00C21FEC" w:rsidRDefault="008839F9"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D3846AE" w14:textId="77777777" w:rsidR="008839F9" w:rsidRPr="00C21FEC" w:rsidRDefault="008839F9" w:rsidP="00194241">
            <w:pPr>
              <w:pStyle w:val="Normal1"/>
              <w:spacing w:before="0" w:after="0"/>
              <w:rPr>
                <w:sz w:val="18"/>
                <w:szCs w:val="18"/>
              </w:rPr>
            </w:pPr>
            <w:r>
              <w:rPr>
                <w:sz w:val="18"/>
                <w:szCs w:val="18"/>
              </w:rPr>
              <w:t>Pending</w:t>
            </w:r>
          </w:p>
        </w:tc>
      </w:tr>
      <w:tr w:rsidR="008839F9" w:rsidRPr="00C21FEC" w14:paraId="21D98F6B"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1CD22" w14:textId="77777777" w:rsidR="008839F9" w:rsidRDefault="008839F9"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42752D7" w14:textId="77777777" w:rsidR="008839F9" w:rsidRPr="00C21FEC" w:rsidRDefault="008839F9"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3A1D282" w14:textId="77777777" w:rsidR="008839F9" w:rsidRPr="00C21FEC" w:rsidRDefault="008839F9"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21574E2" w14:textId="77777777" w:rsidR="008839F9" w:rsidRPr="00C21FEC" w:rsidRDefault="008839F9"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31C9A8" w14:textId="77777777" w:rsidR="008839F9" w:rsidRPr="00C21FEC" w:rsidRDefault="008839F9"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121DC8" w14:textId="77777777" w:rsidR="008839F9" w:rsidRPr="00C21FEC" w:rsidRDefault="008839F9"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B0D3CC7" w14:textId="77777777" w:rsidR="008839F9" w:rsidRPr="00C21FEC" w:rsidRDefault="008839F9"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5E15DD5" w14:textId="77777777" w:rsidR="008839F9" w:rsidRPr="00C21FEC" w:rsidRDefault="008839F9" w:rsidP="00194241">
            <w:pPr>
              <w:pStyle w:val="Normal1"/>
              <w:spacing w:before="0" w:after="0"/>
              <w:rPr>
                <w:sz w:val="18"/>
                <w:szCs w:val="18"/>
              </w:rPr>
            </w:pPr>
          </w:p>
        </w:tc>
      </w:tr>
      <w:tr w:rsidR="008839F9" w:rsidRPr="00C21FEC" w14:paraId="5DEECDA0"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5FC9F3" w14:textId="77777777" w:rsidR="008839F9" w:rsidRDefault="008839F9"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FD32D18" w14:textId="77777777" w:rsidR="008839F9" w:rsidRPr="00C21FEC" w:rsidRDefault="008839F9"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375C5F1" w14:textId="77777777" w:rsidR="008839F9" w:rsidRPr="00C21FEC" w:rsidRDefault="008839F9"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8376852" w14:textId="77777777" w:rsidR="008839F9" w:rsidRPr="00C21FEC" w:rsidRDefault="008839F9"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A9ED5A" w14:textId="77777777" w:rsidR="008839F9" w:rsidRPr="00C21FEC" w:rsidRDefault="008839F9"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2036E2F" w14:textId="77777777" w:rsidR="008839F9" w:rsidRPr="00C21FEC" w:rsidRDefault="008839F9"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8A6EEC6" w14:textId="77777777" w:rsidR="008839F9" w:rsidRPr="00C21FEC" w:rsidRDefault="008839F9"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722D269" w14:textId="77777777" w:rsidR="008839F9" w:rsidRPr="00C21FEC" w:rsidRDefault="008839F9" w:rsidP="00194241">
            <w:pPr>
              <w:pStyle w:val="Normal1"/>
              <w:spacing w:before="0" w:after="0"/>
              <w:rPr>
                <w:sz w:val="18"/>
                <w:szCs w:val="18"/>
              </w:rPr>
            </w:pPr>
          </w:p>
        </w:tc>
      </w:tr>
    </w:tbl>
    <w:p w14:paraId="2D5357E8" w14:textId="77777777" w:rsidR="008839F9" w:rsidRDefault="008839F9">
      <w:pPr>
        <w:pStyle w:val="Normal1"/>
      </w:pPr>
    </w:p>
    <w:p w14:paraId="71601E85" w14:textId="77777777" w:rsidR="008839F9" w:rsidRDefault="008839F9">
      <w:r>
        <w:br w:type="page"/>
      </w:r>
    </w:p>
    <w:p w14:paraId="0F7FB9D9" w14:textId="77777777" w:rsidR="00713DD0" w:rsidRDefault="008839F9" w:rsidP="008839F9">
      <w:pPr>
        <w:pStyle w:val="Heading2"/>
        <w:ind w:left="0" w:firstLine="0"/>
      </w:pPr>
      <w:r>
        <w:lastRenderedPageBreak/>
        <w:t>4.3</w:t>
      </w:r>
      <w:r>
        <w:tab/>
        <w:t>Test Case 3</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8839F9" w:rsidRPr="002E0073" w14:paraId="26972CD0"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09721B" w14:textId="77777777" w:rsidR="008839F9" w:rsidRDefault="008839F9"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B3918" w14:textId="77777777" w:rsidR="008839F9" w:rsidRPr="002E0073" w:rsidRDefault="00C051F2" w:rsidP="00C051F2">
            <w:pPr>
              <w:pStyle w:val="Normal1"/>
              <w:spacing w:before="0" w:after="0"/>
            </w:pPr>
            <w:r>
              <w:t>TEST-DBA-003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F7A2BE7" w14:textId="77777777" w:rsidR="008839F9" w:rsidRDefault="008839F9"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F3231F" w14:textId="77777777" w:rsidR="008839F9" w:rsidRPr="002E0073" w:rsidRDefault="008839F9" w:rsidP="00194241">
            <w:pPr>
              <w:pStyle w:val="Normal1"/>
              <w:spacing w:before="0" w:after="0"/>
            </w:pPr>
            <w:r>
              <w:t>Web Database Application</w:t>
            </w:r>
          </w:p>
        </w:tc>
      </w:tr>
      <w:tr w:rsidR="008839F9" w:rsidRPr="002E0073" w14:paraId="7137BAC0"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9EE528" w14:textId="77777777" w:rsidR="008839F9" w:rsidRDefault="008839F9"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AC9EED9" w14:textId="77777777" w:rsidR="008839F9" w:rsidRPr="002E0073" w:rsidRDefault="008839F9" w:rsidP="00FE0101">
            <w:pPr>
              <w:pStyle w:val="Normal1"/>
              <w:spacing w:before="0" w:after="0"/>
            </w:pPr>
            <w:r>
              <w:t>There is a “Sign-Up” button that brings the user to a web page</w:t>
            </w:r>
            <w:r w:rsidR="00FE0101">
              <w:t xml:space="preserve"> which allows</w:t>
            </w:r>
            <w:r>
              <w:t xml:space="preserve"> new users to sign up for an account.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FDCC0F6" w14:textId="77777777" w:rsidR="008839F9" w:rsidRDefault="008839F9"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2E39E2C" w14:textId="77777777" w:rsidR="008839F9" w:rsidRPr="002E0073" w:rsidRDefault="008839F9" w:rsidP="00194241">
            <w:pPr>
              <w:pStyle w:val="Normal1"/>
              <w:spacing w:before="0" w:after="0"/>
            </w:pPr>
            <w:r>
              <w:t>High</w:t>
            </w:r>
          </w:p>
        </w:tc>
      </w:tr>
      <w:tr w:rsidR="008839F9" w:rsidRPr="002E0073" w14:paraId="35402657"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043D82" w14:textId="77777777" w:rsidR="008839F9" w:rsidRDefault="008839F9" w:rsidP="001A081C">
            <w:pPr>
              <w:pStyle w:val="Normal1"/>
              <w:spacing w:before="0" w:after="0"/>
              <w:rPr>
                <w:b/>
              </w:rPr>
            </w:pPr>
            <w:r>
              <w:rPr>
                <w:b/>
              </w:rPr>
              <w:t xml:space="preserve">Requirement </w:t>
            </w:r>
            <w:r w:rsidR="001A081C">
              <w:rPr>
                <w:b/>
              </w:rPr>
              <w:t>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7B8620A" w14:textId="77777777" w:rsidR="008839F9" w:rsidRPr="002E0073" w:rsidRDefault="008839F9" w:rsidP="000703D1">
            <w:pPr>
              <w:pStyle w:val="Normal1"/>
              <w:spacing w:before="0" w:after="0"/>
            </w:pPr>
            <w:r>
              <w:t>REQ-1.</w:t>
            </w:r>
            <w:r w:rsidR="000703D1">
              <w:t>3, UI-1.3</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961437" w14:textId="77777777" w:rsidR="008839F9" w:rsidRDefault="008839F9"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3927931" w14:textId="77777777" w:rsidR="008839F9" w:rsidRPr="002E0073" w:rsidRDefault="008839F9" w:rsidP="00194241">
            <w:pPr>
              <w:pStyle w:val="Normal1"/>
              <w:spacing w:before="0" w:after="0"/>
            </w:pPr>
            <w:r>
              <w:t>Functional Testing</w:t>
            </w:r>
          </w:p>
        </w:tc>
      </w:tr>
      <w:tr w:rsidR="008839F9" w:rsidRPr="00C21FEC" w14:paraId="58A95DD8"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0BB3C4" w14:textId="77777777" w:rsidR="008839F9" w:rsidRDefault="008839F9"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0FC5013" w14:textId="77777777" w:rsidR="008839F9" w:rsidRPr="00D87DD9" w:rsidRDefault="008839F9" w:rsidP="00194241">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98DC10" w14:textId="77777777" w:rsidR="008839F9" w:rsidRDefault="008839F9" w:rsidP="00194241">
            <w:pPr>
              <w:pStyle w:val="Normal1"/>
              <w:spacing w:before="0" w:after="0"/>
              <w:rPr>
                <w:b/>
              </w:rPr>
            </w:pPr>
            <w:r>
              <w:rPr>
                <w:b/>
              </w:rPr>
              <w:t>Assumptions/</w:t>
            </w:r>
          </w:p>
          <w:p w14:paraId="553F58FB" w14:textId="77777777" w:rsidR="008839F9" w:rsidRDefault="008839F9"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A458918" w14:textId="77777777" w:rsidR="008839F9" w:rsidRPr="00C21FEC" w:rsidRDefault="008839F9" w:rsidP="00194241">
            <w:pPr>
              <w:pStyle w:val="Normal1"/>
              <w:spacing w:before="0" w:after="0"/>
            </w:pPr>
            <w:r>
              <w:t>Internet access, working database server</w:t>
            </w:r>
          </w:p>
        </w:tc>
      </w:tr>
      <w:tr w:rsidR="008839F9" w14:paraId="3DF9DD06"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8218AF" w14:textId="77777777" w:rsidR="008839F9" w:rsidRDefault="008839F9" w:rsidP="00194241">
            <w:pPr>
              <w:pStyle w:val="Normal1"/>
              <w:spacing w:before="80" w:after="80" w:line="276" w:lineRule="auto"/>
              <w:jc w:val="center"/>
              <w:rPr>
                <w:b/>
              </w:rPr>
            </w:pPr>
            <w:r>
              <w:rPr>
                <w:b/>
              </w:rPr>
              <w:t>Test Execution Steps</w:t>
            </w:r>
          </w:p>
        </w:tc>
      </w:tr>
      <w:tr w:rsidR="008839F9" w14:paraId="0CD059A9"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A0F4F0" w14:textId="77777777" w:rsidR="008839F9" w:rsidRDefault="008839F9"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E17925" w14:textId="77777777" w:rsidR="008839F9" w:rsidRDefault="008839F9"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6F1781A" w14:textId="77777777" w:rsidR="008839F9" w:rsidRDefault="008839F9"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8995A6E" w14:textId="77777777" w:rsidR="008839F9" w:rsidRDefault="008839F9"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E2F17C2" w14:textId="77777777" w:rsidR="008839F9" w:rsidRDefault="008839F9"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FAF5999" w14:textId="77777777" w:rsidR="008839F9" w:rsidRDefault="008839F9"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50D208C" w14:textId="77777777" w:rsidR="008839F9" w:rsidRDefault="008839F9"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3A645CB" w14:textId="77777777" w:rsidR="008839F9" w:rsidRDefault="008839F9" w:rsidP="00194241">
            <w:pPr>
              <w:pStyle w:val="Normal1"/>
              <w:spacing w:before="0" w:after="0"/>
              <w:jc w:val="center"/>
              <w:rPr>
                <w:b/>
              </w:rPr>
            </w:pPr>
            <w:r>
              <w:rPr>
                <w:b/>
              </w:rPr>
              <w:t>Test Comment</w:t>
            </w:r>
          </w:p>
        </w:tc>
      </w:tr>
      <w:tr w:rsidR="008839F9" w:rsidRPr="00C21FEC" w14:paraId="706A4B47"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0C64DD" w14:textId="77777777" w:rsidR="008839F9" w:rsidRDefault="008839F9"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863C2A" w14:textId="77777777" w:rsidR="008839F9" w:rsidRPr="00C21FEC" w:rsidRDefault="00887274" w:rsidP="00194241">
            <w:pPr>
              <w:pStyle w:val="Normal1"/>
              <w:spacing w:before="0" w:after="0"/>
              <w:rPr>
                <w:sz w:val="18"/>
                <w:szCs w:val="18"/>
              </w:rPr>
            </w:pPr>
            <w:r>
              <w:rPr>
                <w:sz w:val="18"/>
                <w:szCs w:val="18"/>
              </w:rPr>
              <w:t>Navigate to the sign-up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6BEF4D8" w14:textId="77777777" w:rsidR="008839F9" w:rsidRPr="00C21FEC" w:rsidRDefault="00887274" w:rsidP="00194241">
            <w:pPr>
              <w:pStyle w:val="Normal1"/>
              <w:spacing w:before="0" w:after="0"/>
              <w:rPr>
                <w:sz w:val="18"/>
                <w:szCs w:val="18"/>
              </w:rPr>
            </w:pPr>
            <w:r>
              <w:rPr>
                <w:sz w:val="18"/>
                <w:szCs w:val="18"/>
              </w:rPr>
              <w:t>Click on the “Sign-Up”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6C3D74A" w14:textId="77777777" w:rsidR="008839F9" w:rsidRPr="00C21FEC" w:rsidRDefault="00887274" w:rsidP="00194241">
            <w:pPr>
              <w:pStyle w:val="Normal1"/>
              <w:spacing w:before="0" w:after="0"/>
              <w:rPr>
                <w:sz w:val="18"/>
                <w:szCs w:val="18"/>
              </w:rPr>
            </w:pPr>
            <w:r>
              <w:rPr>
                <w:sz w:val="18"/>
                <w:szCs w:val="18"/>
              </w:rPr>
              <w:t>System presents the user with the sign-up screen after the “Sign-Up”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226FD09" w14:textId="77777777" w:rsidR="008839F9" w:rsidRPr="00C21FEC" w:rsidRDefault="008839F9"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CC62339" w14:textId="77777777" w:rsidR="008839F9" w:rsidRPr="00C21FEC" w:rsidRDefault="008839F9"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8424390" w14:textId="77777777" w:rsidR="008839F9" w:rsidRPr="00C21FEC" w:rsidRDefault="008839F9"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126968B" w14:textId="77777777" w:rsidR="008839F9" w:rsidRPr="00C21FEC" w:rsidRDefault="008839F9" w:rsidP="00194241">
            <w:pPr>
              <w:pStyle w:val="Normal1"/>
              <w:spacing w:before="0" w:after="0"/>
              <w:rPr>
                <w:sz w:val="18"/>
                <w:szCs w:val="18"/>
              </w:rPr>
            </w:pPr>
            <w:r>
              <w:rPr>
                <w:sz w:val="18"/>
                <w:szCs w:val="18"/>
              </w:rPr>
              <w:t>Pending</w:t>
            </w:r>
          </w:p>
        </w:tc>
      </w:tr>
      <w:tr w:rsidR="008839F9" w:rsidRPr="00C21FEC" w14:paraId="0F2397F0"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6DB81" w14:textId="77777777" w:rsidR="008839F9" w:rsidRDefault="008839F9"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AFAF51" w14:textId="302B22DD" w:rsidR="008839F9" w:rsidRPr="00C21FEC" w:rsidRDefault="00D06CF7" w:rsidP="00194241">
            <w:pPr>
              <w:pStyle w:val="Normal1"/>
              <w:spacing w:before="0" w:after="0"/>
              <w:rPr>
                <w:sz w:val="18"/>
                <w:szCs w:val="18"/>
              </w:rPr>
            </w:pPr>
            <w:bookmarkStart w:id="141" w:name="_GoBack"/>
            <w:ins w:id="142" w:author="zelharao@masonlive.gmu.edu" w:date="2020-03-31T20:44:00Z">
              <w:r>
                <w:rPr>
                  <w:sz w:val="18"/>
                  <w:szCs w:val="18"/>
                </w:rPr>
                <w:t xml:space="preserve">Enter </w:t>
              </w:r>
            </w:ins>
            <w:ins w:id="143" w:author="zelharao@masonlive.gmu.edu" w:date="2020-03-31T20:45:00Z">
              <w:r>
                <w:rPr>
                  <w:sz w:val="18"/>
                  <w:szCs w:val="18"/>
                </w:rPr>
                <w:t>user information</w:t>
              </w:r>
            </w:ins>
            <w:bookmarkEnd w:id="141"/>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FE58CE4" w14:textId="7964FFF8" w:rsidR="008839F9" w:rsidRPr="00C21FEC" w:rsidRDefault="00D06CF7" w:rsidP="00194241">
            <w:pPr>
              <w:pStyle w:val="Normal1"/>
              <w:spacing w:before="0" w:after="0"/>
              <w:rPr>
                <w:sz w:val="18"/>
                <w:szCs w:val="18"/>
              </w:rPr>
            </w:pPr>
            <w:ins w:id="144" w:author="zelharao@masonlive.gmu.edu" w:date="2020-03-31T20:45:00Z">
              <w:r>
                <w:rPr>
                  <w:sz w:val="18"/>
                  <w:szCs w:val="18"/>
                </w:rPr>
                <w:t>Enter the username, first name, last name, email, and password</w:t>
              </w:r>
            </w:ins>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45AF833" w14:textId="475E8D6E" w:rsidR="008839F9" w:rsidRPr="00C21FEC" w:rsidRDefault="00D06CF7" w:rsidP="00194241">
            <w:pPr>
              <w:pStyle w:val="Normal1"/>
              <w:spacing w:before="0" w:after="0"/>
              <w:rPr>
                <w:sz w:val="18"/>
                <w:szCs w:val="18"/>
              </w:rPr>
            </w:pPr>
            <w:ins w:id="145" w:author="zelharao@masonlive.gmu.edu" w:date="2020-03-31T20:45:00Z">
              <w:r>
                <w:rPr>
                  <w:sz w:val="18"/>
                  <w:szCs w:val="18"/>
                </w:rPr>
                <w:t xml:space="preserve">System </w:t>
              </w:r>
            </w:ins>
            <w:ins w:id="146" w:author="zelharao@masonlive.gmu.edu" w:date="2020-03-31T20:46:00Z">
              <w:r>
                <w:rPr>
                  <w:sz w:val="18"/>
                  <w:szCs w:val="18"/>
                </w:rPr>
                <w:t xml:space="preserve">displays </w:t>
              </w:r>
              <w:r>
                <w:rPr>
                  <w:sz w:val="18"/>
                  <w:szCs w:val="18"/>
                </w:rPr>
                <w:t>username, first name, last name, email, and password</w:t>
              </w:r>
            </w:ins>
            <w:ins w:id="147" w:author="zelharao@masonlive.gmu.edu" w:date="2020-03-31T20:45:00Z">
              <w:r>
                <w:rPr>
                  <w:sz w:val="18"/>
                  <w:szCs w:val="18"/>
                </w:rPr>
                <w:t>.</w:t>
              </w:r>
            </w:ins>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0F06930" w14:textId="29E6F93C" w:rsidR="008839F9" w:rsidRPr="00C21FEC" w:rsidRDefault="00D06CF7" w:rsidP="00194241">
            <w:pPr>
              <w:pStyle w:val="Normal1"/>
              <w:spacing w:before="0" w:after="0"/>
              <w:rPr>
                <w:sz w:val="18"/>
                <w:szCs w:val="18"/>
              </w:rPr>
            </w:pPr>
            <w:ins w:id="148" w:author="zelharao@masonlive.gmu.edu" w:date="2020-03-31T20:46:00Z">
              <w:r>
                <w:rPr>
                  <w:sz w:val="18"/>
                  <w:szCs w:val="18"/>
                </w:rPr>
                <w:t>Pending</w:t>
              </w:r>
            </w:ins>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20013CF" w14:textId="0103F31A" w:rsidR="008839F9" w:rsidRPr="00C21FEC" w:rsidRDefault="00D06CF7" w:rsidP="00194241">
            <w:pPr>
              <w:pStyle w:val="Normal1"/>
              <w:spacing w:before="0" w:after="0"/>
              <w:rPr>
                <w:sz w:val="18"/>
                <w:szCs w:val="18"/>
              </w:rPr>
            </w:pPr>
            <w:ins w:id="149" w:author="zelharao@masonlive.gmu.edu" w:date="2020-03-31T20:46:00Z">
              <w:r w:rsidRPr="00C21FEC">
                <w:rPr>
                  <w:sz w:val="18"/>
                  <w:szCs w:val="18"/>
                </w:rPr>
                <w:t>Chrome</w:t>
              </w:r>
            </w:ins>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804969C" w14:textId="6AD652F4" w:rsidR="008839F9" w:rsidRPr="00C21FEC" w:rsidRDefault="00D06CF7" w:rsidP="00194241">
            <w:pPr>
              <w:pStyle w:val="Normal1"/>
              <w:spacing w:before="0" w:after="0"/>
              <w:rPr>
                <w:sz w:val="18"/>
                <w:szCs w:val="18"/>
              </w:rPr>
            </w:pPr>
            <w:ins w:id="150" w:author="zelharao@masonlive.gmu.edu" w:date="2020-03-31T20:46:00Z">
              <w:r>
                <w:rPr>
                  <w:sz w:val="18"/>
                  <w:szCs w:val="18"/>
                </w:rPr>
                <w:t>Pending</w:t>
              </w:r>
            </w:ins>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312B12B" w14:textId="22C78B3B" w:rsidR="008839F9" w:rsidRPr="00C21FEC" w:rsidRDefault="00D06CF7" w:rsidP="00194241">
            <w:pPr>
              <w:pStyle w:val="Normal1"/>
              <w:spacing w:before="0" w:after="0"/>
              <w:rPr>
                <w:sz w:val="18"/>
                <w:szCs w:val="18"/>
              </w:rPr>
            </w:pPr>
            <w:ins w:id="151" w:author="zelharao@masonlive.gmu.edu" w:date="2020-03-31T20:46:00Z">
              <w:r>
                <w:rPr>
                  <w:sz w:val="18"/>
                  <w:szCs w:val="18"/>
                </w:rPr>
                <w:t>Pending</w:t>
              </w:r>
            </w:ins>
          </w:p>
        </w:tc>
      </w:tr>
      <w:tr w:rsidR="008839F9" w:rsidRPr="00C21FEC" w14:paraId="68E74EE8"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89971" w14:textId="77777777" w:rsidR="008839F9" w:rsidRDefault="008839F9"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737A4B" w14:textId="6BF38E5F" w:rsidR="008839F9" w:rsidRPr="00C21FEC" w:rsidRDefault="00D06CF7" w:rsidP="00194241">
            <w:pPr>
              <w:pStyle w:val="Normal1"/>
              <w:spacing w:before="0" w:after="0"/>
              <w:rPr>
                <w:sz w:val="18"/>
                <w:szCs w:val="18"/>
              </w:rPr>
            </w:pPr>
            <w:ins w:id="152" w:author="zelharao@masonlive.gmu.edu" w:date="2020-03-31T20:45:00Z">
              <w:r>
                <w:rPr>
                  <w:sz w:val="18"/>
                  <w:szCs w:val="18"/>
                </w:rPr>
                <w:t>Verify the email confirmation</w:t>
              </w:r>
            </w:ins>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B27347D" w14:textId="2A493BBC" w:rsidR="008839F9" w:rsidRPr="00C21FEC" w:rsidRDefault="00D06CF7" w:rsidP="00194241">
            <w:pPr>
              <w:pStyle w:val="Normal1"/>
              <w:spacing w:before="0" w:after="0"/>
              <w:rPr>
                <w:sz w:val="18"/>
                <w:szCs w:val="18"/>
              </w:rPr>
            </w:pPr>
            <w:ins w:id="153" w:author="zelharao@masonlive.gmu.edu" w:date="2020-03-31T20:46:00Z">
              <w:r>
                <w:rPr>
                  <w:sz w:val="18"/>
                  <w:szCs w:val="18"/>
                </w:rPr>
                <w:t>N/A</w:t>
              </w:r>
            </w:ins>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A155D73" w14:textId="61191C74" w:rsidR="008839F9" w:rsidRPr="00C21FEC" w:rsidRDefault="00D06CF7" w:rsidP="00194241">
            <w:pPr>
              <w:pStyle w:val="Normal1"/>
              <w:spacing w:before="0" w:after="0"/>
              <w:rPr>
                <w:sz w:val="18"/>
                <w:szCs w:val="18"/>
              </w:rPr>
            </w:pPr>
            <w:ins w:id="154" w:author="zelharao@masonlive.gmu.edu" w:date="2020-03-31T20:46:00Z">
              <w:r>
                <w:rPr>
                  <w:sz w:val="18"/>
                  <w:szCs w:val="18"/>
                </w:rPr>
                <w:t>User receives a</w:t>
              </w:r>
            </w:ins>
            <w:ins w:id="155" w:author="zelharao@masonlive.gmu.edu" w:date="2020-03-31T20:47:00Z">
              <w:r>
                <w:rPr>
                  <w:sz w:val="18"/>
                  <w:szCs w:val="18"/>
                </w:rPr>
                <w:t xml:space="preserve"> sign-up</w:t>
              </w:r>
            </w:ins>
            <w:ins w:id="156" w:author="zelharao@masonlive.gmu.edu" w:date="2020-03-31T20:46:00Z">
              <w:r>
                <w:rPr>
                  <w:sz w:val="18"/>
                  <w:szCs w:val="18"/>
                </w:rPr>
                <w:t xml:space="preserve"> confirmation email </w:t>
              </w:r>
            </w:ins>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AEEDE7" w14:textId="1CF42F31" w:rsidR="008839F9" w:rsidRPr="00C21FEC" w:rsidRDefault="00D06CF7" w:rsidP="00194241">
            <w:pPr>
              <w:pStyle w:val="Normal1"/>
              <w:spacing w:before="0" w:after="0"/>
              <w:rPr>
                <w:sz w:val="18"/>
                <w:szCs w:val="18"/>
              </w:rPr>
            </w:pPr>
            <w:ins w:id="157" w:author="zelharao@masonlive.gmu.edu" w:date="2020-03-31T20:46:00Z">
              <w:r>
                <w:rPr>
                  <w:sz w:val="18"/>
                  <w:szCs w:val="18"/>
                </w:rPr>
                <w:t>Pending</w:t>
              </w:r>
            </w:ins>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1E98AC3" w14:textId="0F91D4C3" w:rsidR="008839F9" w:rsidRPr="00C21FEC" w:rsidRDefault="00D06CF7" w:rsidP="00194241">
            <w:pPr>
              <w:pStyle w:val="Normal1"/>
              <w:spacing w:before="0" w:after="0"/>
              <w:rPr>
                <w:sz w:val="18"/>
                <w:szCs w:val="18"/>
              </w:rPr>
            </w:pPr>
            <w:ins w:id="158" w:author="zelharao@masonlive.gmu.edu" w:date="2020-03-31T20:46:00Z">
              <w:r w:rsidRPr="00C21FEC">
                <w:rPr>
                  <w:sz w:val="18"/>
                  <w:szCs w:val="18"/>
                </w:rPr>
                <w:t>Chrome</w:t>
              </w:r>
            </w:ins>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77D3E7F" w14:textId="3B394304" w:rsidR="008839F9" w:rsidRPr="00C21FEC" w:rsidRDefault="00D06CF7" w:rsidP="00194241">
            <w:pPr>
              <w:pStyle w:val="Normal1"/>
              <w:spacing w:before="0" w:after="0"/>
              <w:rPr>
                <w:sz w:val="18"/>
                <w:szCs w:val="18"/>
              </w:rPr>
            </w:pPr>
            <w:ins w:id="159" w:author="zelharao@masonlive.gmu.edu" w:date="2020-03-31T20:46:00Z">
              <w:r>
                <w:rPr>
                  <w:sz w:val="18"/>
                  <w:szCs w:val="18"/>
                </w:rPr>
                <w:t>Pending</w:t>
              </w:r>
            </w:ins>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AD35818" w14:textId="5C3529E7" w:rsidR="008839F9" w:rsidRPr="00C21FEC" w:rsidRDefault="00D06CF7" w:rsidP="00194241">
            <w:pPr>
              <w:pStyle w:val="Normal1"/>
              <w:spacing w:before="0" w:after="0"/>
              <w:rPr>
                <w:sz w:val="18"/>
                <w:szCs w:val="18"/>
              </w:rPr>
            </w:pPr>
            <w:ins w:id="160" w:author="zelharao@masonlive.gmu.edu" w:date="2020-03-31T20:46:00Z">
              <w:r>
                <w:rPr>
                  <w:sz w:val="18"/>
                  <w:szCs w:val="18"/>
                </w:rPr>
                <w:t>Pending</w:t>
              </w:r>
            </w:ins>
          </w:p>
        </w:tc>
      </w:tr>
    </w:tbl>
    <w:p w14:paraId="0CCB1159" w14:textId="77777777" w:rsidR="00C051F2" w:rsidRDefault="00C051F2">
      <w:pPr>
        <w:pStyle w:val="Normal1"/>
      </w:pPr>
    </w:p>
    <w:p w14:paraId="6565287F" w14:textId="77777777" w:rsidR="00C051F2" w:rsidRDefault="00C051F2">
      <w:r>
        <w:br w:type="page"/>
      </w:r>
    </w:p>
    <w:p w14:paraId="74CF6D92" w14:textId="77777777" w:rsidR="00C051F2" w:rsidRDefault="00FE0101" w:rsidP="00C051F2">
      <w:pPr>
        <w:pStyle w:val="Heading2"/>
        <w:ind w:left="0" w:firstLine="0"/>
      </w:pPr>
      <w:r>
        <w:lastRenderedPageBreak/>
        <w:t>4.4</w:t>
      </w:r>
      <w:r w:rsidR="00C051F2">
        <w:tab/>
        <w:t xml:space="preserve">Test Case </w:t>
      </w:r>
      <w:r>
        <w:t>4</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C051F2" w:rsidRPr="002E0073" w14:paraId="6EE5D55D"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AB6749" w14:textId="77777777" w:rsidR="00C051F2" w:rsidRDefault="00C051F2"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62F10" w14:textId="77777777" w:rsidR="00C051F2" w:rsidRPr="002E0073" w:rsidRDefault="00FE0101" w:rsidP="00194241">
            <w:pPr>
              <w:pStyle w:val="Normal1"/>
              <w:spacing w:before="0" w:after="0"/>
            </w:pPr>
            <w:r>
              <w:t>TEST-DBA-004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6866F5" w14:textId="77777777" w:rsidR="00C051F2" w:rsidRDefault="00C051F2"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9F4B" w14:textId="77777777" w:rsidR="00C051F2" w:rsidRPr="002E0073" w:rsidRDefault="00C051F2" w:rsidP="00194241">
            <w:pPr>
              <w:pStyle w:val="Normal1"/>
              <w:spacing w:before="0" w:after="0"/>
            </w:pPr>
            <w:r>
              <w:t>Web Database Application</w:t>
            </w:r>
          </w:p>
        </w:tc>
      </w:tr>
      <w:tr w:rsidR="00C051F2" w:rsidRPr="002E0073" w14:paraId="5AD754C4"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23737D1" w14:textId="77777777" w:rsidR="00C051F2" w:rsidRDefault="00C051F2"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B64F71D" w14:textId="77777777" w:rsidR="00C051F2" w:rsidRPr="002E0073" w:rsidRDefault="00C051F2" w:rsidP="00FE0101">
            <w:pPr>
              <w:pStyle w:val="Normal1"/>
              <w:spacing w:before="0" w:after="0"/>
            </w:pPr>
            <w:r>
              <w:t>There is a “Sign-</w:t>
            </w:r>
            <w:r w:rsidR="00FE0101">
              <w:t>In</w:t>
            </w:r>
            <w:r>
              <w:t>” button that brings the user to a web page</w:t>
            </w:r>
            <w:r w:rsidR="00FE0101">
              <w:t xml:space="preserve"> which prompts the user to sign into the account.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B68D122" w14:textId="77777777" w:rsidR="00C051F2" w:rsidRDefault="00C051F2"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F2BB54E" w14:textId="77777777" w:rsidR="00C051F2" w:rsidRPr="002E0073" w:rsidRDefault="00C051F2" w:rsidP="00194241">
            <w:pPr>
              <w:pStyle w:val="Normal1"/>
              <w:spacing w:before="0" w:after="0"/>
            </w:pPr>
            <w:r>
              <w:t>High</w:t>
            </w:r>
          </w:p>
        </w:tc>
      </w:tr>
      <w:tr w:rsidR="00C051F2" w:rsidRPr="002E0073" w14:paraId="4A990DB0"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DBBE78" w14:textId="77777777" w:rsidR="00C051F2" w:rsidRDefault="00C051F2"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626BE36" w14:textId="77777777" w:rsidR="00C051F2" w:rsidRPr="002E0073" w:rsidRDefault="00C051F2" w:rsidP="00FE0101">
            <w:pPr>
              <w:pStyle w:val="Normal1"/>
              <w:spacing w:before="0" w:after="0"/>
            </w:pPr>
            <w:r>
              <w:t>REQ-1.</w:t>
            </w:r>
            <w:r w:rsidR="00FE0101">
              <w:t>4</w:t>
            </w:r>
            <w:r>
              <w:t>, UI-1.</w:t>
            </w:r>
            <w:r w:rsidR="00FE0101">
              <w:t>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75BF570" w14:textId="77777777" w:rsidR="00C051F2" w:rsidRDefault="00C051F2"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DE378AA" w14:textId="77777777" w:rsidR="00C051F2" w:rsidRPr="002E0073" w:rsidRDefault="00C051F2" w:rsidP="00194241">
            <w:pPr>
              <w:pStyle w:val="Normal1"/>
              <w:spacing w:before="0" w:after="0"/>
            </w:pPr>
            <w:r>
              <w:t>Functional Testing</w:t>
            </w:r>
          </w:p>
        </w:tc>
      </w:tr>
      <w:tr w:rsidR="00C051F2" w:rsidRPr="00C21FEC" w14:paraId="5FF206C2"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AF038F" w14:textId="77777777" w:rsidR="00C051F2" w:rsidRDefault="00C051F2"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1287100" w14:textId="77777777" w:rsidR="00C051F2" w:rsidRPr="00D87DD9" w:rsidRDefault="00C051F2" w:rsidP="00194241">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783BDC7" w14:textId="77777777" w:rsidR="00C051F2" w:rsidRDefault="00C051F2" w:rsidP="00194241">
            <w:pPr>
              <w:pStyle w:val="Normal1"/>
              <w:spacing w:before="0" w:after="0"/>
              <w:rPr>
                <w:b/>
              </w:rPr>
            </w:pPr>
            <w:r>
              <w:rPr>
                <w:b/>
              </w:rPr>
              <w:t>Assumptions/</w:t>
            </w:r>
          </w:p>
          <w:p w14:paraId="74145EA5" w14:textId="77777777" w:rsidR="00C051F2" w:rsidRDefault="00C051F2"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C7FDA99" w14:textId="77777777" w:rsidR="00C051F2" w:rsidRPr="00C21FEC" w:rsidRDefault="00C051F2" w:rsidP="00194241">
            <w:pPr>
              <w:pStyle w:val="Normal1"/>
              <w:spacing w:before="0" w:after="0"/>
            </w:pPr>
            <w:r>
              <w:t>Internet access, working database server</w:t>
            </w:r>
          </w:p>
        </w:tc>
      </w:tr>
      <w:tr w:rsidR="00C051F2" w14:paraId="307FBF36"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FA1EE2" w14:textId="77777777" w:rsidR="00C051F2" w:rsidRDefault="00C051F2" w:rsidP="00194241">
            <w:pPr>
              <w:pStyle w:val="Normal1"/>
              <w:spacing w:before="80" w:after="80" w:line="276" w:lineRule="auto"/>
              <w:jc w:val="center"/>
              <w:rPr>
                <w:b/>
              </w:rPr>
            </w:pPr>
            <w:r>
              <w:rPr>
                <w:b/>
              </w:rPr>
              <w:t>Test Execution Steps</w:t>
            </w:r>
          </w:p>
        </w:tc>
      </w:tr>
      <w:tr w:rsidR="00C051F2" w14:paraId="3A872E82"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D73ECE" w14:textId="77777777" w:rsidR="00C051F2" w:rsidRDefault="00C051F2"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F91238C" w14:textId="77777777" w:rsidR="00C051F2" w:rsidRDefault="00C051F2"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E0DB356" w14:textId="77777777" w:rsidR="00C051F2" w:rsidRDefault="00C051F2"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EA5BF49" w14:textId="77777777" w:rsidR="00C051F2" w:rsidRDefault="00C051F2"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7A83395" w14:textId="77777777" w:rsidR="00C051F2" w:rsidRDefault="00C051F2"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ACF895C" w14:textId="77777777" w:rsidR="00C051F2" w:rsidRDefault="00C051F2"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6D56B08" w14:textId="77777777" w:rsidR="00C051F2" w:rsidRDefault="00C051F2"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477FF39" w14:textId="77777777" w:rsidR="00C051F2" w:rsidRDefault="00C051F2" w:rsidP="00194241">
            <w:pPr>
              <w:pStyle w:val="Normal1"/>
              <w:spacing w:before="0" w:after="0"/>
              <w:jc w:val="center"/>
              <w:rPr>
                <w:b/>
              </w:rPr>
            </w:pPr>
            <w:r>
              <w:rPr>
                <w:b/>
              </w:rPr>
              <w:t>Test Comment</w:t>
            </w:r>
          </w:p>
        </w:tc>
      </w:tr>
      <w:tr w:rsidR="00C051F2" w:rsidRPr="00C21FEC" w14:paraId="7B89E15A"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10145B" w14:textId="77777777" w:rsidR="00C051F2" w:rsidRDefault="00C051F2"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E9CCCF" w14:textId="77777777" w:rsidR="00C051F2" w:rsidRPr="00C21FEC" w:rsidRDefault="00C051F2" w:rsidP="00FE0101">
            <w:pPr>
              <w:pStyle w:val="Normal1"/>
              <w:spacing w:before="0" w:after="0"/>
              <w:rPr>
                <w:sz w:val="18"/>
                <w:szCs w:val="18"/>
              </w:rPr>
            </w:pPr>
            <w:r>
              <w:rPr>
                <w:sz w:val="18"/>
                <w:szCs w:val="18"/>
              </w:rPr>
              <w:t>Navigate to the sign-</w:t>
            </w:r>
            <w:r w:rsidR="00FE0101">
              <w:rPr>
                <w:sz w:val="18"/>
                <w:szCs w:val="18"/>
              </w:rPr>
              <w:t>in</w:t>
            </w:r>
            <w:r>
              <w:rPr>
                <w:sz w:val="18"/>
                <w:szCs w:val="18"/>
              </w:rPr>
              <w:t xml:space="preserv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26314D0" w14:textId="77777777" w:rsidR="00C051F2" w:rsidRPr="00C21FEC" w:rsidRDefault="00C051F2" w:rsidP="00FE0101">
            <w:pPr>
              <w:pStyle w:val="Normal1"/>
              <w:spacing w:before="0" w:after="0"/>
              <w:rPr>
                <w:sz w:val="18"/>
                <w:szCs w:val="18"/>
              </w:rPr>
            </w:pPr>
            <w:r>
              <w:rPr>
                <w:sz w:val="18"/>
                <w:szCs w:val="18"/>
              </w:rPr>
              <w:t>Click on the “Sign-</w:t>
            </w:r>
            <w:r w:rsidR="00FE0101">
              <w:rPr>
                <w:sz w:val="18"/>
                <w:szCs w:val="18"/>
              </w:rPr>
              <w:t>In</w:t>
            </w:r>
            <w:r>
              <w:rPr>
                <w:sz w:val="18"/>
                <w:szCs w:val="18"/>
              </w:rPr>
              <w: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E2253D2" w14:textId="77777777" w:rsidR="00C051F2" w:rsidRPr="00C21FEC" w:rsidRDefault="00C051F2" w:rsidP="00FE0101">
            <w:pPr>
              <w:pStyle w:val="Normal1"/>
              <w:spacing w:before="0" w:after="0"/>
              <w:rPr>
                <w:sz w:val="18"/>
                <w:szCs w:val="18"/>
              </w:rPr>
            </w:pPr>
            <w:r>
              <w:rPr>
                <w:sz w:val="18"/>
                <w:szCs w:val="18"/>
              </w:rPr>
              <w:t>System presents the user with the sign-</w:t>
            </w:r>
            <w:r w:rsidR="00FE0101">
              <w:rPr>
                <w:sz w:val="18"/>
                <w:szCs w:val="18"/>
              </w:rPr>
              <w:t>in</w:t>
            </w:r>
            <w:r>
              <w:rPr>
                <w:sz w:val="18"/>
                <w:szCs w:val="18"/>
              </w:rPr>
              <w:t xml:space="preserve"> screen after the “Sign-</w:t>
            </w:r>
            <w:r w:rsidR="00FE0101">
              <w:rPr>
                <w:sz w:val="18"/>
                <w:szCs w:val="18"/>
              </w:rPr>
              <w:t>In</w:t>
            </w:r>
            <w:r>
              <w:rPr>
                <w:sz w:val="18"/>
                <w:szCs w:val="18"/>
              </w:rPr>
              <w: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5F6541D" w14:textId="77777777" w:rsidR="00C051F2" w:rsidRPr="00C21FEC" w:rsidRDefault="00C051F2"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05B88C" w14:textId="77777777" w:rsidR="00C051F2" w:rsidRPr="00C21FEC" w:rsidRDefault="00C051F2"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485AECD" w14:textId="77777777" w:rsidR="00C051F2" w:rsidRPr="00C21FEC" w:rsidRDefault="00C051F2"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78F9D15" w14:textId="77777777" w:rsidR="00C051F2" w:rsidRPr="00C21FEC" w:rsidRDefault="00C051F2" w:rsidP="00194241">
            <w:pPr>
              <w:pStyle w:val="Normal1"/>
              <w:spacing w:before="0" w:after="0"/>
              <w:rPr>
                <w:sz w:val="18"/>
                <w:szCs w:val="18"/>
              </w:rPr>
            </w:pPr>
            <w:r>
              <w:rPr>
                <w:sz w:val="18"/>
                <w:szCs w:val="18"/>
              </w:rPr>
              <w:t>Pending</w:t>
            </w:r>
          </w:p>
        </w:tc>
      </w:tr>
      <w:tr w:rsidR="00C051F2" w:rsidRPr="00C21FEC" w14:paraId="4EDE15DE"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9738C5" w14:textId="77777777" w:rsidR="00C051F2" w:rsidRDefault="00C051F2"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B69E02C" w14:textId="77777777" w:rsidR="00C051F2" w:rsidRPr="00C21FEC" w:rsidRDefault="00C051F2"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7C99C2C" w14:textId="77777777" w:rsidR="00C051F2" w:rsidRPr="00C21FEC" w:rsidRDefault="00C051F2"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C7939ED" w14:textId="77777777" w:rsidR="00C051F2" w:rsidRPr="00C21FEC" w:rsidRDefault="00C051F2"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1AFE8FB" w14:textId="77777777" w:rsidR="00C051F2" w:rsidRPr="00C21FEC" w:rsidRDefault="00C051F2"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4899B47" w14:textId="77777777" w:rsidR="00C051F2" w:rsidRPr="00C21FEC" w:rsidRDefault="00C051F2"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E16F88A" w14:textId="77777777" w:rsidR="00C051F2" w:rsidRPr="00C21FEC" w:rsidRDefault="00C051F2"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249A8D1" w14:textId="77777777" w:rsidR="00C051F2" w:rsidRPr="00C21FEC" w:rsidRDefault="00C051F2" w:rsidP="00194241">
            <w:pPr>
              <w:pStyle w:val="Normal1"/>
              <w:spacing w:before="0" w:after="0"/>
              <w:rPr>
                <w:sz w:val="18"/>
                <w:szCs w:val="18"/>
              </w:rPr>
            </w:pPr>
          </w:p>
        </w:tc>
      </w:tr>
      <w:tr w:rsidR="00C051F2" w:rsidRPr="00C21FEC" w14:paraId="6C3249B0"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9CB7A" w14:textId="77777777" w:rsidR="00C051F2" w:rsidRDefault="00C051F2"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1FFDB63" w14:textId="77777777" w:rsidR="00C051F2" w:rsidRPr="00C21FEC" w:rsidRDefault="00C051F2"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F905D87" w14:textId="77777777" w:rsidR="00C051F2" w:rsidRPr="00C21FEC" w:rsidRDefault="00C051F2"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060C17C" w14:textId="77777777" w:rsidR="00C051F2" w:rsidRPr="00C21FEC" w:rsidRDefault="00C051F2"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AEB89CA" w14:textId="77777777" w:rsidR="00C051F2" w:rsidRPr="00C21FEC" w:rsidRDefault="00C051F2"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911D8C2" w14:textId="77777777" w:rsidR="00C051F2" w:rsidRPr="00C21FEC" w:rsidRDefault="00C051F2"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CB5642B" w14:textId="77777777" w:rsidR="00C051F2" w:rsidRPr="00C21FEC" w:rsidRDefault="00C051F2"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5D0895B" w14:textId="77777777" w:rsidR="00C051F2" w:rsidRPr="00C21FEC" w:rsidRDefault="00C051F2" w:rsidP="00194241">
            <w:pPr>
              <w:pStyle w:val="Normal1"/>
              <w:spacing w:before="0" w:after="0"/>
              <w:rPr>
                <w:sz w:val="18"/>
                <w:szCs w:val="18"/>
              </w:rPr>
            </w:pPr>
          </w:p>
        </w:tc>
      </w:tr>
    </w:tbl>
    <w:p w14:paraId="6041D8C6" w14:textId="77777777" w:rsidR="00CF29CB" w:rsidRDefault="00CF29CB">
      <w:pPr>
        <w:pStyle w:val="Normal1"/>
      </w:pPr>
    </w:p>
    <w:p w14:paraId="59261D3D" w14:textId="77777777" w:rsidR="00CF29CB" w:rsidRDefault="00CF29CB">
      <w:r>
        <w:br w:type="page"/>
      </w:r>
    </w:p>
    <w:p w14:paraId="263C89EC" w14:textId="77777777" w:rsidR="00CF29CB" w:rsidRDefault="00CF29CB" w:rsidP="00CF29CB">
      <w:pPr>
        <w:pStyle w:val="Heading2"/>
        <w:ind w:left="0" w:firstLine="0"/>
      </w:pPr>
      <w:r>
        <w:lastRenderedPageBreak/>
        <w:t>4.5</w:t>
      </w:r>
      <w:r>
        <w:tab/>
        <w:t>Test Case 5</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CF29CB" w:rsidRPr="002E0073" w14:paraId="001D215C"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83F7A0" w14:textId="77777777" w:rsidR="00CF29CB" w:rsidRDefault="00CF29CB"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FAD9D" w14:textId="77777777" w:rsidR="00CF29CB" w:rsidRPr="002E0073" w:rsidRDefault="00CF29CB" w:rsidP="00C352D9">
            <w:pPr>
              <w:pStyle w:val="Normal1"/>
              <w:spacing w:before="0" w:after="0"/>
            </w:pPr>
            <w:r>
              <w:t>TEST-DBA-005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741683" w14:textId="77777777" w:rsidR="00CF29CB" w:rsidRDefault="00CF29CB"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905517" w14:textId="77777777" w:rsidR="00CF29CB" w:rsidRPr="002E0073" w:rsidRDefault="00CF29CB" w:rsidP="00C352D9">
            <w:pPr>
              <w:pStyle w:val="Normal1"/>
              <w:spacing w:before="0" w:after="0"/>
            </w:pPr>
            <w:r>
              <w:t>Web Database Application</w:t>
            </w:r>
          </w:p>
        </w:tc>
      </w:tr>
      <w:tr w:rsidR="00CF29CB" w:rsidRPr="002E0073" w14:paraId="43840DF9"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957D44" w14:textId="77777777" w:rsidR="00CF29CB" w:rsidRDefault="00CF29CB"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9F39869" w14:textId="77777777" w:rsidR="00CF29CB" w:rsidRPr="002E0073" w:rsidRDefault="00CF29CB" w:rsidP="00FE0B7B">
            <w:pPr>
              <w:pStyle w:val="Normal1"/>
              <w:spacing w:before="0" w:after="0"/>
            </w:pPr>
            <w:r>
              <w:t xml:space="preserve">The “Sign-In” button is toggled to the “Sign-Out” button </w:t>
            </w:r>
            <w:r w:rsidR="00FE0B7B">
              <w:t>to let the user safely and easily log out of the system.</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12ABC01" w14:textId="77777777" w:rsidR="00CF29CB" w:rsidRDefault="00CF29CB"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F7B2D42" w14:textId="77777777" w:rsidR="00CF29CB" w:rsidRPr="002E0073" w:rsidRDefault="00CF29CB" w:rsidP="00C352D9">
            <w:pPr>
              <w:pStyle w:val="Normal1"/>
              <w:spacing w:before="0" w:after="0"/>
            </w:pPr>
            <w:r>
              <w:t>High</w:t>
            </w:r>
          </w:p>
        </w:tc>
      </w:tr>
      <w:tr w:rsidR="00CF29CB" w:rsidRPr="002E0073" w14:paraId="1351B99C"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18F0DC" w14:textId="77777777" w:rsidR="00CF29CB" w:rsidRDefault="00CF29CB"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3DCF4E0" w14:textId="77777777" w:rsidR="00CF29CB" w:rsidRPr="002E0073" w:rsidRDefault="00CF29CB" w:rsidP="00CF29CB">
            <w:pPr>
              <w:pStyle w:val="Normal1"/>
              <w:spacing w:before="0" w:after="0"/>
            </w:pPr>
            <w:r>
              <w:t>REQ-1.4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EAAFDC1" w14:textId="77777777" w:rsidR="00CF29CB" w:rsidRDefault="00CF29CB"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0D5C0C9" w14:textId="77777777" w:rsidR="00CF29CB" w:rsidRPr="002E0073" w:rsidRDefault="00CF29CB" w:rsidP="00C352D9">
            <w:pPr>
              <w:pStyle w:val="Normal1"/>
              <w:spacing w:before="0" w:after="0"/>
            </w:pPr>
            <w:r>
              <w:t>Functional Testing</w:t>
            </w:r>
          </w:p>
        </w:tc>
      </w:tr>
      <w:tr w:rsidR="00CF29CB" w:rsidRPr="00C21FEC" w14:paraId="1E1C5747"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4A604D" w14:textId="77777777" w:rsidR="00CF29CB" w:rsidRDefault="00CF29CB"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D5D4083" w14:textId="77777777" w:rsidR="00CF29CB" w:rsidRPr="00D87DD9" w:rsidRDefault="00CF29CB" w:rsidP="00C352D9">
            <w:pPr>
              <w:pStyle w:val="Normal1"/>
              <w:spacing w:before="0" w:after="0"/>
            </w:pPr>
            <w:r>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80D9EC" w14:textId="77777777" w:rsidR="00CF29CB" w:rsidRDefault="00CF29CB" w:rsidP="00C352D9">
            <w:pPr>
              <w:pStyle w:val="Normal1"/>
              <w:spacing w:before="0" w:after="0"/>
              <w:rPr>
                <w:b/>
              </w:rPr>
            </w:pPr>
            <w:r>
              <w:rPr>
                <w:b/>
              </w:rPr>
              <w:t>Assumptions/</w:t>
            </w:r>
          </w:p>
          <w:p w14:paraId="33352800" w14:textId="77777777" w:rsidR="00CF29CB" w:rsidRDefault="00CF29CB"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94C45BE" w14:textId="77777777" w:rsidR="00CF29CB" w:rsidRPr="00C21FEC" w:rsidRDefault="00CF29CB" w:rsidP="00C352D9">
            <w:pPr>
              <w:pStyle w:val="Normal1"/>
              <w:spacing w:before="0" w:after="0"/>
            </w:pPr>
            <w:r>
              <w:t>Internet access, working database server</w:t>
            </w:r>
          </w:p>
        </w:tc>
      </w:tr>
      <w:tr w:rsidR="00CF29CB" w14:paraId="6486A0C3"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4CFCAF" w14:textId="77777777" w:rsidR="00CF29CB" w:rsidRDefault="00CF29CB" w:rsidP="00C352D9">
            <w:pPr>
              <w:pStyle w:val="Normal1"/>
              <w:spacing w:before="80" w:after="80" w:line="276" w:lineRule="auto"/>
              <w:jc w:val="center"/>
              <w:rPr>
                <w:b/>
              </w:rPr>
            </w:pPr>
            <w:r>
              <w:rPr>
                <w:b/>
              </w:rPr>
              <w:t>Test Execution Steps</w:t>
            </w:r>
          </w:p>
        </w:tc>
      </w:tr>
      <w:tr w:rsidR="00CF29CB" w14:paraId="3B037BFE"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BD234DB" w14:textId="77777777" w:rsidR="00CF29CB" w:rsidRDefault="00CF29CB"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A426B21" w14:textId="77777777" w:rsidR="00CF29CB" w:rsidRDefault="00CF29CB"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114CC53" w14:textId="77777777" w:rsidR="00CF29CB" w:rsidRDefault="00CF29CB"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5EF3EE0" w14:textId="77777777" w:rsidR="00CF29CB" w:rsidRDefault="00CF29CB"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64C1675" w14:textId="77777777" w:rsidR="00CF29CB" w:rsidRDefault="00CF29CB"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063C60" w14:textId="77777777" w:rsidR="00CF29CB" w:rsidRDefault="00CF29CB"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A471FB8" w14:textId="77777777" w:rsidR="00CF29CB" w:rsidRDefault="00CF29CB"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5989E73" w14:textId="77777777" w:rsidR="00CF29CB" w:rsidRDefault="00CF29CB" w:rsidP="00C352D9">
            <w:pPr>
              <w:pStyle w:val="Normal1"/>
              <w:spacing w:before="0" w:after="0"/>
              <w:jc w:val="center"/>
              <w:rPr>
                <w:b/>
              </w:rPr>
            </w:pPr>
            <w:r>
              <w:rPr>
                <w:b/>
              </w:rPr>
              <w:t>Test Comment</w:t>
            </w:r>
          </w:p>
        </w:tc>
      </w:tr>
      <w:tr w:rsidR="00CF29CB" w:rsidRPr="00C21FEC" w14:paraId="77CC7F33"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B88D6D" w14:textId="77777777" w:rsidR="00CF29CB" w:rsidRDefault="00CF29CB"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6165362" w14:textId="77777777" w:rsidR="00CF29CB" w:rsidRPr="00C21FEC" w:rsidRDefault="00FE0B7B" w:rsidP="00C352D9">
            <w:pPr>
              <w:pStyle w:val="Normal1"/>
              <w:spacing w:before="0" w:after="0"/>
              <w:rPr>
                <w:sz w:val="18"/>
                <w:szCs w:val="18"/>
              </w:rPr>
            </w:pPr>
            <w:r>
              <w:rPr>
                <w:sz w:val="18"/>
                <w:szCs w:val="18"/>
              </w:rPr>
              <w:t>Successfully sign into the user account.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189A6B4" w14:textId="77777777" w:rsidR="00CF29CB" w:rsidRPr="00C21FEC" w:rsidRDefault="00FE0B7B" w:rsidP="00C352D9">
            <w:pPr>
              <w:pStyle w:val="Normal1"/>
              <w:spacing w:before="0" w:after="0"/>
              <w:rPr>
                <w:sz w:val="18"/>
                <w:szCs w:val="18"/>
              </w:rPr>
            </w:pPr>
            <w:r>
              <w:rPr>
                <w:sz w:val="18"/>
                <w:szCs w:val="18"/>
              </w:rPr>
              <w:t>Valid credentials (email address and password).</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8CD0188" w14:textId="77777777" w:rsidR="00CF29CB" w:rsidRPr="00C21FEC" w:rsidRDefault="00CF29CB" w:rsidP="00FE0B7B">
            <w:pPr>
              <w:pStyle w:val="Normal1"/>
              <w:spacing w:before="0" w:after="0"/>
              <w:rPr>
                <w:sz w:val="18"/>
                <w:szCs w:val="18"/>
              </w:rPr>
            </w:pPr>
            <w:r>
              <w:rPr>
                <w:sz w:val="18"/>
                <w:szCs w:val="18"/>
              </w:rPr>
              <w:t xml:space="preserve">System </w:t>
            </w:r>
            <w:r w:rsidR="00FE0B7B">
              <w:rPr>
                <w:sz w:val="18"/>
                <w:szCs w:val="18"/>
              </w:rPr>
              <w:t>toggles the “Sign-In” button to the “Sign-Out” button.</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C0BCD0" w14:textId="77777777" w:rsidR="00CF29CB" w:rsidRPr="00C21FEC" w:rsidRDefault="00CF29CB"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183B72" w14:textId="77777777" w:rsidR="00CF29CB" w:rsidRPr="00C21FEC" w:rsidRDefault="00CF29CB"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8AD73FB" w14:textId="77777777" w:rsidR="00CF29CB" w:rsidRPr="00C21FEC" w:rsidRDefault="00CF29CB"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1474FC9" w14:textId="77777777" w:rsidR="00CF29CB" w:rsidRPr="00C21FEC" w:rsidRDefault="00CF29CB" w:rsidP="00C352D9">
            <w:pPr>
              <w:pStyle w:val="Normal1"/>
              <w:spacing w:before="0" w:after="0"/>
              <w:rPr>
                <w:sz w:val="18"/>
                <w:szCs w:val="18"/>
              </w:rPr>
            </w:pPr>
            <w:r>
              <w:rPr>
                <w:sz w:val="18"/>
                <w:szCs w:val="18"/>
              </w:rPr>
              <w:t>Pending</w:t>
            </w:r>
          </w:p>
        </w:tc>
      </w:tr>
      <w:tr w:rsidR="00CF29CB" w:rsidRPr="00C21FEC" w14:paraId="0C08EDC2"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38B5AB" w14:textId="77777777" w:rsidR="00CF29CB" w:rsidRDefault="00CF29CB"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9E61EC" w14:textId="77777777" w:rsidR="00CF29CB" w:rsidRPr="00C21FEC" w:rsidRDefault="00FE0B7B" w:rsidP="00C352D9">
            <w:pPr>
              <w:pStyle w:val="Normal1"/>
              <w:spacing w:before="0" w:after="0"/>
              <w:rPr>
                <w:sz w:val="18"/>
                <w:szCs w:val="18"/>
              </w:rPr>
            </w:pPr>
            <w:r>
              <w:rPr>
                <w:sz w:val="18"/>
                <w:szCs w:val="18"/>
              </w:rPr>
              <w:t>Sign out of the system.</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C1F7DDD" w14:textId="77777777" w:rsidR="00CF29CB" w:rsidRPr="00C21FEC" w:rsidRDefault="00FE0B7B" w:rsidP="00FE0B7B">
            <w:pPr>
              <w:pStyle w:val="Normal1"/>
              <w:spacing w:before="0" w:after="0"/>
              <w:rPr>
                <w:sz w:val="18"/>
                <w:szCs w:val="18"/>
              </w:rPr>
            </w:pPr>
            <w:r>
              <w:rPr>
                <w:sz w:val="18"/>
                <w:szCs w:val="18"/>
              </w:rPr>
              <w:t>Click on the “Sign-Out”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F2C6D0A" w14:textId="77777777" w:rsidR="00CF29CB" w:rsidRPr="00C21FEC" w:rsidRDefault="00FE0B7B" w:rsidP="00FE0B7B">
            <w:pPr>
              <w:pStyle w:val="Normal1"/>
              <w:spacing w:before="0" w:after="0"/>
              <w:rPr>
                <w:sz w:val="18"/>
                <w:szCs w:val="18"/>
              </w:rPr>
            </w:pPr>
            <w:r>
              <w:rPr>
                <w:sz w:val="18"/>
                <w:szCs w:val="18"/>
              </w:rPr>
              <w:t>System safely logs the user out after the “Sign-Out”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5FE5BC" w14:textId="77777777" w:rsidR="00CF29CB" w:rsidRPr="00C21FEC" w:rsidRDefault="00FE0B7B"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7FD339D" w14:textId="77777777" w:rsidR="00CF29CB" w:rsidRPr="00C21FEC" w:rsidRDefault="00FE0B7B" w:rsidP="00C352D9">
            <w:pPr>
              <w:pStyle w:val="Normal1"/>
              <w:spacing w:before="0" w:after="0"/>
              <w:rPr>
                <w:sz w:val="18"/>
                <w:szCs w:val="18"/>
              </w:rPr>
            </w:pPr>
            <w:r>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7B1F177" w14:textId="77777777" w:rsidR="00CF29CB" w:rsidRPr="00C21FEC" w:rsidRDefault="00FE0B7B"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0893D7E" w14:textId="77777777" w:rsidR="00CF29CB" w:rsidRPr="00C21FEC" w:rsidRDefault="00FE0B7B" w:rsidP="00C352D9">
            <w:pPr>
              <w:pStyle w:val="Normal1"/>
              <w:spacing w:before="0" w:after="0"/>
              <w:rPr>
                <w:sz w:val="18"/>
                <w:szCs w:val="18"/>
              </w:rPr>
            </w:pPr>
            <w:r>
              <w:rPr>
                <w:sz w:val="18"/>
                <w:szCs w:val="18"/>
              </w:rPr>
              <w:t>Pending</w:t>
            </w:r>
          </w:p>
        </w:tc>
      </w:tr>
      <w:tr w:rsidR="00CF29CB" w:rsidRPr="00C21FEC" w14:paraId="2A719F56"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5DCEE" w14:textId="77777777" w:rsidR="00CF29CB" w:rsidRDefault="00CF29CB"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9496BCF" w14:textId="77777777" w:rsidR="00CF29CB" w:rsidRPr="00C21FEC" w:rsidRDefault="00CF29CB"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0B99367" w14:textId="77777777" w:rsidR="00CF29CB" w:rsidRPr="00C21FEC" w:rsidRDefault="00CF29CB"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A58C0E4" w14:textId="77777777" w:rsidR="00CF29CB" w:rsidRPr="00C21FEC" w:rsidRDefault="00CF29CB"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ECC8F0" w14:textId="77777777" w:rsidR="00CF29CB" w:rsidRPr="00C21FEC" w:rsidRDefault="00CF29CB"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E57E6D" w14:textId="77777777" w:rsidR="00CF29CB" w:rsidRPr="00C21FEC" w:rsidRDefault="00CF29CB"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E2FC9E7" w14:textId="77777777" w:rsidR="00CF29CB" w:rsidRPr="00C21FEC" w:rsidRDefault="00CF29CB"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A618680" w14:textId="77777777" w:rsidR="00CF29CB" w:rsidRPr="00C21FEC" w:rsidRDefault="00CF29CB" w:rsidP="00C352D9">
            <w:pPr>
              <w:pStyle w:val="Normal1"/>
              <w:spacing w:before="0" w:after="0"/>
              <w:rPr>
                <w:sz w:val="18"/>
                <w:szCs w:val="18"/>
              </w:rPr>
            </w:pPr>
          </w:p>
        </w:tc>
      </w:tr>
    </w:tbl>
    <w:p w14:paraId="63FA80FA" w14:textId="77777777" w:rsidR="00134DC1" w:rsidRDefault="00134DC1">
      <w:pPr>
        <w:pStyle w:val="Normal1"/>
      </w:pPr>
    </w:p>
    <w:p w14:paraId="1C32F5C0" w14:textId="77777777" w:rsidR="00134DC1" w:rsidRDefault="00134DC1">
      <w:r>
        <w:br w:type="page"/>
      </w:r>
    </w:p>
    <w:p w14:paraId="6A0A950C" w14:textId="77777777" w:rsidR="00134DC1" w:rsidRDefault="00CF29CB" w:rsidP="00134DC1">
      <w:pPr>
        <w:pStyle w:val="Heading2"/>
        <w:ind w:left="0" w:firstLine="0"/>
      </w:pPr>
      <w:r>
        <w:lastRenderedPageBreak/>
        <w:t>4.6</w:t>
      </w:r>
      <w:r>
        <w:tab/>
        <w:t>Test Case 6</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134DC1" w:rsidRPr="002E0073" w14:paraId="473F4535"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04E672" w14:textId="77777777" w:rsidR="00134DC1" w:rsidRDefault="00134DC1"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096B45" w14:textId="77777777" w:rsidR="00134DC1" w:rsidRPr="002E0073" w:rsidRDefault="00134DC1" w:rsidP="00134DC1">
            <w:pPr>
              <w:pStyle w:val="Normal1"/>
              <w:spacing w:before="0" w:after="0"/>
            </w:pPr>
            <w:r>
              <w:t>TEST-DBA-00</w:t>
            </w:r>
            <w:r w:rsidR="00CF29CB">
              <w:t>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A651753" w14:textId="77777777" w:rsidR="00134DC1" w:rsidRDefault="00134DC1"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C9C27" w14:textId="77777777" w:rsidR="00134DC1" w:rsidRPr="002E0073" w:rsidRDefault="00134DC1" w:rsidP="00194241">
            <w:pPr>
              <w:pStyle w:val="Normal1"/>
              <w:spacing w:before="0" w:after="0"/>
            </w:pPr>
            <w:r>
              <w:t>Web Database Application</w:t>
            </w:r>
          </w:p>
        </w:tc>
      </w:tr>
      <w:tr w:rsidR="00134DC1" w:rsidRPr="002E0073" w14:paraId="1BB72113"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ECF35" w14:textId="77777777" w:rsidR="00134DC1" w:rsidRDefault="00134DC1"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77003A4" w14:textId="77777777" w:rsidR="00134DC1" w:rsidRPr="002E0073" w:rsidRDefault="00134DC1" w:rsidP="00134DC1">
            <w:pPr>
              <w:pStyle w:val="Normal1"/>
              <w:spacing w:before="0" w:after="0"/>
            </w:pPr>
            <w:r>
              <w:t>There is a “Help” button that brings the user to a web page which provides the user with help options.</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F4866D3" w14:textId="77777777" w:rsidR="00134DC1" w:rsidRDefault="00134DC1"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79D61A0" w14:textId="77777777" w:rsidR="00134DC1" w:rsidRPr="002E0073" w:rsidRDefault="00134DC1" w:rsidP="00194241">
            <w:pPr>
              <w:pStyle w:val="Normal1"/>
              <w:spacing w:before="0" w:after="0"/>
            </w:pPr>
            <w:r>
              <w:t>High</w:t>
            </w:r>
          </w:p>
        </w:tc>
      </w:tr>
      <w:tr w:rsidR="00134DC1" w:rsidRPr="002E0073" w14:paraId="03103E90"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CA999" w14:textId="77777777" w:rsidR="00134DC1" w:rsidRDefault="00134DC1"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883284C" w14:textId="77777777" w:rsidR="00134DC1" w:rsidRPr="002E0073" w:rsidRDefault="00134DC1" w:rsidP="00134DC1">
            <w:pPr>
              <w:pStyle w:val="Normal1"/>
              <w:spacing w:before="0" w:after="0"/>
            </w:pPr>
            <w:r>
              <w:t>REQ-1.5, UI-1.4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AADE405" w14:textId="77777777" w:rsidR="00134DC1" w:rsidRDefault="00134DC1"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C1169AF" w14:textId="77777777" w:rsidR="00134DC1" w:rsidRPr="002E0073" w:rsidRDefault="00134DC1" w:rsidP="00194241">
            <w:pPr>
              <w:pStyle w:val="Normal1"/>
              <w:spacing w:before="0" w:after="0"/>
            </w:pPr>
            <w:r>
              <w:t>Functional Testing</w:t>
            </w:r>
          </w:p>
        </w:tc>
      </w:tr>
      <w:tr w:rsidR="00134DC1" w:rsidRPr="00C21FEC" w14:paraId="4E7A6596"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3CC194" w14:textId="77777777" w:rsidR="00134DC1" w:rsidRDefault="00134DC1"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2DB0523" w14:textId="77777777" w:rsidR="00134DC1" w:rsidRPr="00D87DD9" w:rsidRDefault="00134DC1" w:rsidP="00194241">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760ED4E" w14:textId="77777777" w:rsidR="00134DC1" w:rsidRDefault="00134DC1" w:rsidP="00194241">
            <w:pPr>
              <w:pStyle w:val="Normal1"/>
              <w:spacing w:before="0" w:after="0"/>
              <w:rPr>
                <w:b/>
              </w:rPr>
            </w:pPr>
            <w:r>
              <w:rPr>
                <w:b/>
              </w:rPr>
              <w:t>Assumptions/</w:t>
            </w:r>
          </w:p>
          <w:p w14:paraId="7C7C77CA" w14:textId="77777777" w:rsidR="00134DC1" w:rsidRDefault="00134DC1"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E0C71E6" w14:textId="77777777" w:rsidR="00134DC1" w:rsidRPr="00C21FEC" w:rsidRDefault="00134DC1" w:rsidP="00194241">
            <w:pPr>
              <w:pStyle w:val="Normal1"/>
              <w:spacing w:before="0" w:after="0"/>
            </w:pPr>
            <w:r>
              <w:t>Internet access, working database server</w:t>
            </w:r>
          </w:p>
        </w:tc>
      </w:tr>
      <w:tr w:rsidR="00134DC1" w14:paraId="0C5BF0AF"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80DF3" w14:textId="77777777" w:rsidR="00134DC1" w:rsidRDefault="00134DC1" w:rsidP="00194241">
            <w:pPr>
              <w:pStyle w:val="Normal1"/>
              <w:spacing w:before="80" w:after="80" w:line="276" w:lineRule="auto"/>
              <w:jc w:val="center"/>
              <w:rPr>
                <w:b/>
              </w:rPr>
            </w:pPr>
            <w:r>
              <w:rPr>
                <w:b/>
              </w:rPr>
              <w:t>Test Execution Steps</w:t>
            </w:r>
          </w:p>
        </w:tc>
      </w:tr>
      <w:tr w:rsidR="00134DC1" w14:paraId="7996257A"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2D0F0A" w14:textId="77777777" w:rsidR="00134DC1" w:rsidRDefault="00134DC1"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A6C594" w14:textId="77777777" w:rsidR="00134DC1" w:rsidRDefault="00134DC1"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5F69B87" w14:textId="77777777" w:rsidR="00134DC1" w:rsidRDefault="00134DC1"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0B95EEF" w14:textId="77777777" w:rsidR="00134DC1" w:rsidRDefault="00134DC1"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27BEF50" w14:textId="77777777" w:rsidR="00134DC1" w:rsidRDefault="00134DC1"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7988689" w14:textId="77777777" w:rsidR="00134DC1" w:rsidRDefault="00134DC1"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16E11A1" w14:textId="77777777" w:rsidR="00134DC1" w:rsidRDefault="00134DC1"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6A741DB" w14:textId="77777777" w:rsidR="00134DC1" w:rsidRDefault="00134DC1" w:rsidP="00194241">
            <w:pPr>
              <w:pStyle w:val="Normal1"/>
              <w:spacing w:before="0" w:after="0"/>
              <w:jc w:val="center"/>
              <w:rPr>
                <w:b/>
              </w:rPr>
            </w:pPr>
            <w:r>
              <w:rPr>
                <w:b/>
              </w:rPr>
              <w:t>Test Comment</w:t>
            </w:r>
          </w:p>
        </w:tc>
      </w:tr>
      <w:tr w:rsidR="00134DC1" w:rsidRPr="00C21FEC" w14:paraId="2049C8AF"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8BEFF" w14:textId="77777777" w:rsidR="00134DC1" w:rsidRDefault="00134DC1"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33F1EA" w14:textId="77777777" w:rsidR="00134DC1" w:rsidRPr="00C21FEC" w:rsidRDefault="00134DC1" w:rsidP="00134DC1">
            <w:pPr>
              <w:pStyle w:val="Normal1"/>
              <w:spacing w:before="0" w:after="0"/>
              <w:rPr>
                <w:sz w:val="18"/>
                <w:szCs w:val="18"/>
              </w:rPr>
            </w:pPr>
            <w:r>
              <w:rPr>
                <w:sz w:val="18"/>
                <w:szCs w:val="18"/>
              </w:rPr>
              <w:t>Navigate to the help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1D4571B" w14:textId="77777777" w:rsidR="00134DC1" w:rsidRPr="00C21FEC" w:rsidRDefault="00134DC1" w:rsidP="00134DC1">
            <w:pPr>
              <w:pStyle w:val="Normal1"/>
              <w:spacing w:before="0" w:after="0"/>
              <w:rPr>
                <w:sz w:val="18"/>
                <w:szCs w:val="18"/>
              </w:rPr>
            </w:pPr>
            <w:r>
              <w:rPr>
                <w:sz w:val="18"/>
                <w:szCs w:val="18"/>
              </w:rPr>
              <w:t>Click on the “Help”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A1E6A06" w14:textId="77777777" w:rsidR="00134DC1" w:rsidRPr="00C21FEC" w:rsidRDefault="00134DC1" w:rsidP="00CA452C">
            <w:pPr>
              <w:pStyle w:val="Normal1"/>
              <w:spacing w:before="0" w:after="0"/>
              <w:rPr>
                <w:sz w:val="18"/>
                <w:szCs w:val="18"/>
              </w:rPr>
            </w:pPr>
            <w:r>
              <w:rPr>
                <w:sz w:val="18"/>
                <w:szCs w:val="18"/>
              </w:rPr>
              <w:t xml:space="preserve">System presents the user with the </w:t>
            </w:r>
            <w:r w:rsidR="00CA452C">
              <w:rPr>
                <w:sz w:val="18"/>
                <w:szCs w:val="18"/>
              </w:rPr>
              <w:t>help</w:t>
            </w:r>
            <w:r>
              <w:rPr>
                <w:sz w:val="18"/>
                <w:szCs w:val="18"/>
              </w:rPr>
              <w:t xml:space="preserve"> screen after the “Help”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D61909" w14:textId="77777777" w:rsidR="00134DC1" w:rsidRPr="00C21FEC" w:rsidRDefault="00134DC1"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F8B323A" w14:textId="77777777" w:rsidR="00134DC1" w:rsidRPr="00C21FEC" w:rsidRDefault="00134DC1"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A12D19C" w14:textId="77777777" w:rsidR="00134DC1" w:rsidRPr="00C21FEC" w:rsidRDefault="00134DC1"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F000EEF" w14:textId="77777777" w:rsidR="00134DC1" w:rsidRPr="00C21FEC" w:rsidRDefault="00134DC1" w:rsidP="00194241">
            <w:pPr>
              <w:pStyle w:val="Normal1"/>
              <w:spacing w:before="0" w:after="0"/>
              <w:rPr>
                <w:sz w:val="18"/>
                <w:szCs w:val="18"/>
              </w:rPr>
            </w:pPr>
            <w:r>
              <w:rPr>
                <w:sz w:val="18"/>
                <w:szCs w:val="18"/>
              </w:rPr>
              <w:t>Pending</w:t>
            </w:r>
          </w:p>
        </w:tc>
      </w:tr>
      <w:tr w:rsidR="00134DC1" w:rsidRPr="00C21FEC" w14:paraId="5A32CE8D"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A49D97" w14:textId="77777777" w:rsidR="00134DC1" w:rsidRDefault="00134DC1"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B3E96A7" w14:textId="77777777" w:rsidR="00134DC1" w:rsidRPr="00C21FEC" w:rsidRDefault="00134DC1"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B26549E" w14:textId="77777777" w:rsidR="00134DC1" w:rsidRPr="00C21FEC" w:rsidRDefault="00134DC1"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88903F8" w14:textId="77777777" w:rsidR="00134DC1" w:rsidRPr="00C21FEC" w:rsidRDefault="00134DC1"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B6A2160" w14:textId="77777777" w:rsidR="00134DC1" w:rsidRPr="00C21FEC" w:rsidRDefault="00134DC1"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18F4960" w14:textId="77777777" w:rsidR="00134DC1" w:rsidRPr="00C21FEC" w:rsidRDefault="00134DC1"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0FEB820" w14:textId="77777777" w:rsidR="00134DC1" w:rsidRPr="00C21FEC" w:rsidRDefault="00134DC1"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6EA6BB5" w14:textId="77777777" w:rsidR="00134DC1" w:rsidRPr="00C21FEC" w:rsidRDefault="00134DC1" w:rsidP="00194241">
            <w:pPr>
              <w:pStyle w:val="Normal1"/>
              <w:spacing w:before="0" w:after="0"/>
              <w:rPr>
                <w:sz w:val="18"/>
                <w:szCs w:val="18"/>
              </w:rPr>
            </w:pPr>
          </w:p>
        </w:tc>
      </w:tr>
      <w:tr w:rsidR="00134DC1" w:rsidRPr="00C21FEC" w14:paraId="3D074F31"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2AE238" w14:textId="77777777" w:rsidR="00134DC1" w:rsidRDefault="00134DC1"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3566DF" w14:textId="77777777" w:rsidR="00134DC1" w:rsidRPr="00C21FEC" w:rsidRDefault="00134DC1"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DB83B66" w14:textId="77777777" w:rsidR="00134DC1" w:rsidRPr="00C21FEC" w:rsidRDefault="00134DC1"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FCB8F58" w14:textId="77777777" w:rsidR="00134DC1" w:rsidRPr="00C21FEC" w:rsidRDefault="00134DC1"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F471443" w14:textId="77777777" w:rsidR="00134DC1" w:rsidRPr="00C21FEC" w:rsidRDefault="00134DC1"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E11A65" w14:textId="77777777" w:rsidR="00134DC1" w:rsidRPr="00C21FEC" w:rsidRDefault="00134DC1"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ABE562E" w14:textId="77777777" w:rsidR="00134DC1" w:rsidRPr="00C21FEC" w:rsidRDefault="00134DC1"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2FCF31D" w14:textId="77777777" w:rsidR="00134DC1" w:rsidRPr="00C21FEC" w:rsidRDefault="00134DC1" w:rsidP="00194241">
            <w:pPr>
              <w:pStyle w:val="Normal1"/>
              <w:spacing w:before="0" w:after="0"/>
              <w:rPr>
                <w:sz w:val="18"/>
                <w:szCs w:val="18"/>
              </w:rPr>
            </w:pPr>
          </w:p>
        </w:tc>
      </w:tr>
    </w:tbl>
    <w:p w14:paraId="5C75D25C" w14:textId="77777777" w:rsidR="008B37DF" w:rsidRDefault="008B37DF" w:rsidP="00134DC1">
      <w:pPr>
        <w:pStyle w:val="Normal1"/>
      </w:pPr>
    </w:p>
    <w:p w14:paraId="2F13EFCF" w14:textId="77777777" w:rsidR="008B37DF" w:rsidRDefault="008B37DF">
      <w:r>
        <w:br w:type="page"/>
      </w:r>
    </w:p>
    <w:p w14:paraId="2AE3B09E" w14:textId="77777777" w:rsidR="008B37DF" w:rsidRDefault="00CF29CB" w:rsidP="008B37DF">
      <w:pPr>
        <w:pStyle w:val="Heading2"/>
        <w:ind w:left="0" w:firstLine="0"/>
      </w:pPr>
      <w:r>
        <w:lastRenderedPageBreak/>
        <w:t>4.7</w:t>
      </w:r>
      <w:r>
        <w:tab/>
        <w:t>Test Case 7</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8B37DF" w:rsidRPr="002E0073" w14:paraId="52ABDCB1"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BFB5DC2" w14:textId="77777777" w:rsidR="008B37DF" w:rsidRDefault="008B37DF"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48DCCD" w14:textId="77777777" w:rsidR="008B37DF" w:rsidRPr="002E0073" w:rsidRDefault="008B37DF" w:rsidP="00194241">
            <w:pPr>
              <w:pStyle w:val="Normal1"/>
              <w:spacing w:before="0" w:after="0"/>
            </w:pPr>
            <w:r>
              <w:t>TEST-DBA-00</w:t>
            </w:r>
            <w:r w:rsidR="00CF29CB">
              <w:t>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4B9219" w14:textId="77777777" w:rsidR="008B37DF" w:rsidRDefault="008B37DF"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072AA" w14:textId="77777777" w:rsidR="008B37DF" w:rsidRPr="002E0073" w:rsidRDefault="008B37DF" w:rsidP="00194241">
            <w:pPr>
              <w:pStyle w:val="Normal1"/>
              <w:spacing w:before="0" w:after="0"/>
            </w:pPr>
            <w:r>
              <w:t>Web Database Application</w:t>
            </w:r>
          </w:p>
        </w:tc>
      </w:tr>
      <w:tr w:rsidR="008B37DF" w:rsidRPr="002E0073" w14:paraId="279CFC90"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3E52BC" w14:textId="77777777" w:rsidR="008B37DF" w:rsidRDefault="008B37DF"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FF8C75F" w14:textId="77777777" w:rsidR="008B37DF" w:rsidRPr="002E0073" w:rsidRDefault="008B37DF" w:rsidP="00194241">
            <w:pPr>
              <w:pStyle w:val="Normal1"/>
              <w:spacing w:before="0" w:after="0"/>
            </w:pPr>
            <w:r>
              <w:t>There is a landing page after the user successfully logged into the system.</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6054F85" w14:textId="77777777" w:rsidR="008B37DF" w:rsidRDefault="008B37DF"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4C86A25" w14:textId="77777777" w:rsidR="008B37DF" w:rsidRPr="002E0073" w:rsidRDefault="008B37DF" w:rsidP="00194241">
            <w:pPr>
              <w:pStyle w:val="Normal1"/>
              <w:spacing w:before="0" w:after="0"/>
            </w:pPr>
            <w:r>
              <w:t>High</w:t>
            </w:r>
          </w:p>
        </w:tc>
      </w:tr>
      <w:tr w:rsidR="008B37DF" w:rsidRPr="002E0073" w14:paraId="0FD92C18"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C91E219" w14:textId="77777777" w:rsidR="008B37DF" w:rsidRDefault="008B37DF"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39BC55B" w14:textId="77777777" w:rsidR="008B37DF" w:rsidRPr="002E0073" w:rsidRDefault="006B1B2B" w:rsidP="00194241">
            <w:pPr>
              <w:pStyle w:val="Normal1"/>
              <w:spacing w:before="0" w:after="0"/>
            </w:pPr>
            <w:r>
              <w:t xml:space="preserve">OE-2.1, </w:t>
            </w:r>
            <w:r w:rsidR="008B37DF">
              <w:t>REQ-1.6, UI-1.</w:t>
            </w:r>
            <w:r w:rsidR="005A6F0F">
              <w:t>5</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9EEF997" w14:textId="77777777" w:rsidR="008B37DF" w:rsidRDefault="008B37DF"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FEA0546" w14:textId="77777777" w:rsidR="008B37DF" w:rsidRPr="002E0073" w:rsidRDefault="008B37DF" w:rsidP="00194241">
            <w:pPr>
              <w:pStyle w:val="Normal1"/>
              <w:spacing w:before="0" w:after="0"/>
            </w:pPr>
            <w:r>
              <w:t>Functional Testing</w:t>
            </w:r>
          </w:p>
        </w:tc>
      </w:tr>
      <w:tr w:rsidR="008B37DF" w:rsidRPr="00C21FEC" w14:paraId="0401B8C1"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97D4A25" w14:textId="77777777" w:rsidR="008B37DF" w:rsidRDefault="008B37DF"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6923478" w14:textId="77777777" w:rsidR="008B37DF" w:rsidRPr="00D87DD9" w:rsidRDefault="008B37DF" w:rsidP="00194241">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F3E74A" w14:textId="77777777" w:rsidR="008B37DF" w:rsidRDefault="008B37DF" w:rsidP="00194241">
            <w:pPr>
              <w:pStyle w:val="Normal1"/>
              <w:spacing w:before="0" w:after="0"/>
              <w:rPr>
                <w:b/>
              </w:rPr>
            </w:pPr>
            <w:r>
              <w:rPr>
                <w:b/>
              </w:rPr>
              <w:t>Assumptions/</w:t>
            </w:r>
          </w:p>
          <w:p w14:paraId="64FCD9EC" w14:textId="77777777" w:rsidR="008B37DF" w:rsidRDefault="008B37DF"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3411CFB" w14:textId="77777777" w:rsidR="008B37DF" w:rsidRPr="00C21FEC" w:rsidRDefault="008B37DF" w:rsidP="00194241">
            <w:pPr>
              <w:pStyle w:val="Normal1"/>
              <w:spacing w:before="0" w:after="0"/>
            </w:pPr>
            <w:r>
              <w:t>Internet access, working database server</w:t>
            </w:r>
          </w:p>
        </w:tc>
      </w:tr>
      <w:tr w:rsidR="008B37DF" w14:paraId="5BB6EEE0"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98959" w14:textId="77777777" w:rsidR="008B37DF" w:rsidRDefault="008B37DF" w:rsidP="00194241">
            <w:pPr>
              <w:pStyle w:val="Normal1"/>
              <w:spacing w:before="80" w:after="80" w:line="276" w:lineRule="auto"/>
              <w:jc w:val="center"/>
              <w:rPr>
                <w:b/>
              </w:rPr>
            </w:pPr>
            <w:r>
              <w:rPr>
                <w:b/>
              </w:rPr>
              <w:t>Test Execution Steps</w:t>
            </w:r>
          </w:p>
        </w:tc>
      </w:tr>
      <w:tr w:rsidR="008B37DF" w14:paraId="09CB133B"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F6F586" w14:textId="77777777" w:rsidR="008B37DF" w:rsidRDefault="008B37DF"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435C99C" w14:textId="77777777" w:rsidR="008B37DF" w:rsidRDefault="008B37DF"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E84146E" w14:textId="77777777" w:rsidR="008B37DF" w:rsidRDefault="008B37DF"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C1080A0" w14:textId="77777777" w:rsidR="008B37DF" w:rsidRDefault="008B37DF"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0234A99" w14:textId="77777777" w:rsidR="008B37DF" w:rsidRDefault="008B37DF"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F1AC91" w14:textId="77777777" w:rsidR="008B37DF" w:rsidRDefault="008B37DF"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56762079" w14:textId="77777777" w:rsidR="008B37DF" w:rsidRDefault="008B37DF"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CC8AE15" w14:textId="77777777" w:rsidR="008B37DF" w:rsidRDefault="008B37DF" w:rsidP="00194241">
            <w:pPr>
              <w:pStyle w:val="Normal1"/>
              <w:spacing w:before="0" w:after="0"/>
              <w:jc w:val="center"/>
              <w:rPr>
                <w:b/>
              </w:rPr>
            </w:pPr>
            <w:r>
              <w:rPr>
                <w:b/>
              </w:rPr>
              <w:t>Test Comment</w:t>
            </w:r>
          </w:p>
        </w:tc>
      </w:tr>
      <w:tr w:rsidR="008B37DF" w:rsidRPr="00C21FEC" w14:paraId="0144EDEB"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AD695E" w14:textId="77777777" w:rsidR="008B37DF" w:rsidRDefault="008B37DF"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DB0180F" w14:textId="77777777" w:rsidR="008B37DF" w:rsidRPr="00C21FEC" w:rsidRDefault="005A6F0F" w:rsidP="00194241">
            <w:pPr>
              <w:pStyle w:val="Normal1"/>
              <w:spacing w:before="0" w:after="0"/>
              <w:rPr>
                <w:sz w:val="18"/>
                <w:szCs w:val="18"/>
              </w:rPr>
            </w:pPr>
            <w:r>
              <w:rPr>
                <w:sz w:val="18"/>
                <w:szCs w:val="18"/>
              </w:rPr>
              <w:t>Sign into the user account</w:t>
            </w:r>
            <w:r w:rsidR="003F609D">
              <w:rPr>
                <w:sz w:val="18"/>
                <w:szCs w:val="18"/>
              </w:rPr>
              <w: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797DA48" w14:textId="77777777" w:rsidR="008B37DF" w:rsidRPr="00C21FEC" w:rsidRDefault="005A6F0F" w:rsidP="00194241">
            <w:pPr>
              <w:pStyle w:val="Normal1"/>
              <w:spacing w:before="0" w:after="0"/>
              <w:rPr>
                <w:sz w:val="18"/>
                <w:szCs w:val="18"/>
              </w:rPr>
            </w:pPr>
            <w:r>
              <w:rPr>
                <w:sz w:val="18"/>
                <w:szCs w:val="18"/>
              </w:rPr>
              <w:t>Valid credentials (email address and password).</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79DC61C" w14:textId="77777777" w:rsidR="008B37DF" w:rsidRPr="00C21FEC" w:rsidRDefault="008B37DF" w:rsidP="005A6F0F">
            <w:pPr>
              <w:pStyle w:val="Normal1"/>
              <w:spacing w:before="0" w:after="0"/>
              <w:rPr>
                <w:sz w:val="18"/>
                <w:szCs w:val="18"/>
              </w:rPr>
            </w:pPr>
            <w:r>
              <w:rPr>
                <w:sz w:val="18"/>
                <w:szCs w:val="18"/>
              </w:rPr>
              <w:t xml:space="preserve">System presents the user with the </w:t>
            </w:r>
            <w:r w:rsidR="005A6F0F">
              <w:rPr>
                <w:sz w:val="18"/>
                <w:szCs w:val="18"/>
              </w:rPr>
              <w:t>landing</w:t>
            </w:r>
            <w:r>
              <w:rPr>
                <w:sz w:val="18"/>
                <w:szCs w:val="18"/>
              </w:rPr>
              <w:t xml:space="preserve"> </w:t>
            </w:r>
            <w:r w:rsidR="005A6F0F">
              <w:rPr>
                <w:sz w:val="18"/>
                <w:szCs w:val="18"/>
              </w:rPr>
              <w:t>page</w:t>
            </w:r>
            <w:r>
              <w:rPr>
                <w:sz w:val="18"/>
                <w:szCs w:val="18"/>
              </w:rPr>
              <w:t xml:space="preserve"> after the </w:t>
            </w:r>
            <w:r w:rsidR="005A6F0F">
              <w:rPr>
                <w:sz w:val="18"/>
                <w:szCs w:val="18"/>
              </w:rPr>
              <w:t>log-in credentials are successfully validated.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AC604BA" w14:textId="77777777" w:rsidR="008B37DF" w:rsidRPr="00C21FEC" w:rsidRDefault="008B37DF"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9B02444" w14:textId="77777777" w:rsidR="008B37DF" w:rsidRPr="00C21FEC" w:rsidRDefault="008B37DF"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56C3698" w14:textId="77777777" w:rsidR="008B37DF" w:rsidRPr="00C21FEC" w:rsidRDefault="008B37DF"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37742A8" w14:textId="77777777" w:rsidR="008B37DF" w:rsidRPr="00C21FEC" w:rsidRDefault="008B37DF" w:rsidP="00194241">
            <w:pPr>
              <w:pStyle w:val="Normal1"/>
              <w:spacing w:before="0" w:after="0"/>
              <w:rPr>
                <w:sz w:val="18"/>
                <w:szCs w:val="18"/>
              </w:rPr>
            </w:pPr>
            <w:r>
              <w:rPr>
                <w:sz w:val="18"/>
                <w:szCs w:val="18"/>
              </w:rPr>
              <w:t>Pending</w:t>
            </w:r>
          </w:p>
        </w:tc>
      </w:tr>
      <w:tr w:rsidR="008B37DF" w:rsidRPr="00C21FEC" w14:paraId="3C56ECEB"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67FD67" w14:textId="77777777" w:rsidR="008B37DF" w:rsidRDefault="008B37DF"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7138A0" w14:textId="77777777" w:rsidR="008B37DF" w:rsidRPr="00C21FEC" w:rsidRDefault="008B37DF"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E96401F" w14:textId="77777777" w:rsidR="008B37DF" w:rsidRPr="00C21FEC" w:rsidRDefault="008B37DF"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526B19D" w14:textId="77777777" w:rsidR="008B37DF" w:rsidRPr="00C21FEC" w:rsidRDefault="008B37DF"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878B165" w14:textId="77777777" w:rsidR="008B37DF" w:rsidRPr="00C21FEC" w:rsidRDefault="008B37DF"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93A55F8" w14:textId="77777777" w:rsidR="008B37DF" w:rsidRPr="00C21FEC" w:rsidRDefault="008B37DF"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E00E29D" w14:textId="77777777" w:rsidR="008B37DF" w:rsidRPr="00C21FEC" w:rsidRDefault="008B37DF"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3025A81" w14:textId="77777777" w:rsidR="008B37DF" w:rsidRPr="00C21FEC" w:rsidRDefault="008B37DF" w:rsidP="00194241">
            <w:pPr>
              <w:pStyle w:val="Normal1"/>
              <w:spacing w:before="0" w:after="0"/>
              <w:rPr>
                <w:sz w:val="18"/>
                <w:szCs w:val="18"/>
              </w:rPr>
            </w:pPr>
          </w:p>
        </w:tc>
      </w:tr>
      <w:tr w:rsidR="008B37DF" w:rsidRPr="00C21FEC" w14:paraId="6255ECA1"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CBB621" w14:textId="77777777" w:rsidR="008B37DF" w:rsidRDefault="008B37DF"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B170A1F" w14:textId="77777777" w:rsidR="008B37DF" w:rsidRPr="00C21FEC" w:rsidRDefault="008B37DF"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DEC2418" w14:textId="77777777" w:rsidR="008B37DF" w:rsidRPr="00C21FEC" w:rsidRDefault="008B37DF"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731AEF1" w14:textId="77777777" w:rsidR="008B37DF" w:rsidRPr="00C21FEC" w:rsidRDefault="008B37DF"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114810" w14:textId="77777777" w:rsidR="008B37DF" w:rsidRPr="00C21FEC" w:rsidRDefault="008B37DF"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A0678F6" w14:textId="77777777" w:rsidR="008B37DF" w:rsidRPr="00C21FEC" w:rsidRDefault="008B37DF"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55B459D" w14:textId="77777777" w:rsidR="008B37DF" w:rsidRPr="00C21FEC" w:rsidRDefault="008B37DF"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98A867B" w14:textId="77777777" w:rsidR="008B37DF" w:rsidRPr="00C21FEC" w:rsidRDefault="008B37DF" w:rsidP="00194241">
            <w:pPr>
              <w:pStyle w:val="Normal1"/>
              <w:spacing w:before="0" w:after="0"/>
              <w:rPr>
                <w:sz w:val="18"/>
                <w:szCs w:val="18"/>
              </w:rPr>
            </w:pPr>
          </w:p>
        </w:tc>
      </w:tr>
    </w:tbl>
    <w:p w14:paraId="1563D56D" w14:textId="77777777" w:rsidR="001D4145" w:rsidRDefault="001D4145" w:rsidP="00134DC1">
      <w:pPr>
        <w:pStyle w:val="Normal1"/>
      </w:pPr>
    </w:p>
    <w:p w14:paraId="31FF7085" w14:textId="77777777" w:rsidR="001D4145" w:rsidRDefault="001D4145">
      <w:r>
        <w:br w:type="page"/>
      </w:r>
    </w:p>
    <w:p w14:paraId="2F8C6174" w14:textId="77777777" w:rsidR="001D4145" w:rsidRDefault="00CF29CB" w:rsidP="001D4145">
      <w:pPr>
        <w:pStyle w:val="Heading2"/>
        <w:ind w:left="0" w:firstLine="0"/>
      </w:pPr>
      <w:r>
        <w:lastRenderedPageBreak/>
        <w:t>4.8</w:t>
      </w:r>
      <w:r>
        <w:tab/>
        <w:t>Test Case 8</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1D4145" w:rsidRPr="002E0073" w14:paraId="2CCB6163"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7836F64" w14:textId="77777777" w:rsidR="001D4145" w:rsidRDefault="001D4145"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51769" w14:textId="77777777" w:rsidR="001D4145" w:rsidRPr="002E0073" w:rsidRDefault="001D4145" w:rsidP="00194241">
            <w:pPr>
              <w:pStyle w:val="Normal1"/>
              <w:spacing w:before="0" w:after="0"/>
            </w:pPr>
            <w:r>
              <w:t>TEST-DBA-00</w:t>
            </w:r>
            <w:r w:rsidR="00CF29CB">
              <w:t>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6FE6F2" w14:textId="77777777" w:rsidR="001D4145" w:rsidRDefault="001D4145"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FB968C" w14:textId="77777777" w:rsidR="001D4145" w:rsidRPr="002E0073" w:rsidRDefault="001D4145" w:rsidP="00194241">
            <w:pPr>
              <w:pStyle w:val="Normal1"/>
              <w:spacing w:before="0" w:after="0"/>
            </w:pPr>
            <w:r>
              <w:t>Web Database Application</w:t>
            </w:r>
          </w:p>
        </w:tc>
      </w:tr>
      <w:tr w:rsidR="001D4145" w:rsidRPr="002E0073" w14:paraId="43E909C0"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163D56E" w14:textId="77777777" w:rsidR="001D4145" w:rsidRDefault="001D4145"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DFF94DC" w14:textId="77777777" w:rsidR="001D4145" w:rsidRPr="002E0073" w:rsidRDefault="002A2D70" w:rsidP="002A2D70">
            <w:pPr>
              <w:pStyle w:val="Normal1"/>
              <w:spacing w:before="0" w:after="0"/>
            </w:pPr>
            <w:r>
              <w:t>There is a “New Use Case” button that brings the user to a web page which allows the user to manually add a new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0FE82BB" w14:textId="77777777" w:rsidR="001D4145" w:rsidRDefault="001D4145"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EEA0C5D" w14:textId="77777777" w:rsidR="001D4145" w:rsidRPr="002E0073" w:rsidRDefault="001D4145" w:rsidP="00194241">
            <w:pPr>
              <w:pStyle w:val="Normal1"/>
              <w:spacing w:before="0" w:after="0"/>
            </w:pPr>
            <w:r>
              <w:t>High</w:t>
            </w:r>
          </w:p>
        </w:tc>
      </w:tr>
      <w:tr w:rsidR="001D4145" w:rsidRPr="002E0073" w14:paraId="71FC10EE"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E27ECE8" w14:textId="77777777" w:rsidR="001D4145" w:rsidRDefault="001D4145"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CB8582C" w14:textId="77777777" w:rsidR="001D4145" w:rsidRPr="002E0073" w:rsidRDefault="001D4145" w:rsidP="002A2D70">
            <w:pPr>
              <w:pStyle w:val="Normal1"/>
              <w:spacing w:before="0" w:after="0"/>
            </w:pPr>
            <w:r>
              <w:t>REQ-1.</w:t>
            </w:r>
            <w:r w:rsidR="002A2D70">
              <w:t>8</w:t>
            </w:r>
            <w:r>
              <w:t>, UI-1.</w:t>
            </w:r>
            <w:r w:rsidR="002A2D70">
              <w:t>6</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71B6C4D" w14:textId="77777777" w:rsidR="001D4145" w:rsidRDefault="001D4145"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216710E" w14:textId="77777777" w:rsidR="001D4145" w:rsidRPr="002E0073" w:rsidRDefault="001D4145" w:rsidP="00194241">
            <w:pPr>
              <w:pStyle w:val="Normal1"/>
              <w:spacing w:before="0" w:after="0"/>
            </w:pPr>
            <w:r>
              <w:t>Functional Testing</w:t>
            </w:r>
          </w:p>
        </w:tc>
      </w:tr>
      <w:tr w:rsidR="001D4145" w:rsidRPr="00C21FEC" w14:paraId="0CD42107"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227B69" w14:textId="77777777" w:rsidR="001D4145" w:rsidRDefault="001D4145"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BE55C36" w14:textId="77777777" w:rsidR="001D4145" w:rsidRPr="00D87DD9" w:rsidRDefault="00CF29CB" w:rsidP="002A2D70">
            <w:pPr>
              <w:pStyle w:val="Normal1"/>
              <w:spacing w:before="0" w:after="0"/>
            </w:pPr>
            <w:r>
              <w:t>TEST-DBA-007</w:t>
            </w:r>
            <w:r w:rsidR="002A2D70">
              <w:t xml:space="preserve">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90F6133" w14:textId="77777777" w:rsidR="001D4145" w:rsidRDefault="001D4145" w:rsidP="00194241">
            <w:pPr>
              <w:pStyle w:val="Normal1"/>
              <w:spacing w:before="0" w:after="0"/>
              <w:rPr>
                <w:b/>
              </w:rPr>
            </w:pPr>
            <w:r>
              <w:rPr>
                <w:b/>
              </w:rPr>
              <w:t>Assumptions/</w:t>
            </w:r>
          </w:p>
          <w:p w14:paraId="0E10DCB6" w14:textId="77777777" w:rsidR="001D4145" w:rsidRDefault="001D4145"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7EFFD45" w14:textId="77777777" w:rsidR="001D4145" w:rsidRPr="00C21FEC" w:rsidRDefault="001D4145" w:rsidP="00194241">
            <w:pPr>
              <w:pStyle w:val="Normal1"/>
              <w:spacing w:before="0" w:after="0"/>
            </w:pPr>
            <w:r>
              <w:t>Internet access, working database server</w:t>
            </w:r>
          </w:p>
        </w:tc>
      </w:tr>
      <w:tr w:rsidR="001D4145" w14:paraId="47B677A5"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03BEAB" w14:textId="77777777" w:rsidR="001D4145" w:rsidRDefault="001D4145" w:rsidP="00194241">
            <w:pPr>
              <w:pStyle w:val="Normal1"/>
              <w:spacing w:before="80" w:after="80" w:line="276" w:lineRule="auto"/>
              <w:jc w:val="center"/>
              <w:rPr>
                <w:b/>
              </w:rPr>
            </w:pPr>
            <w:r>
              <w:rPr>
                <w:b/>
              </w:rPr>
              <w:t>Test Execution Steps</w:t>
            </w:r>
          </w:p>
        </w:tc>
      </w:tr>
      <w:tr w:rsidR="001D4145" w14:paraId="3FF93706"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18C065" w14:textId="77777777" w:rsidR="001D4145" w:rsidRDefault="001D4145"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699B928" w14:textId="77777777" w:rsidR="001D4145" w:rsidRDefault="001D4145"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26124E5" w14:textId="77777777" w:rsidR="001D4145" w:rsidRDefault="001D4145"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D15E93" w14:textId="77777777" w:rsidR="001D4145" w:rsidRDefault="001D4145"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2261122" w14:textId="77777777" w:rsidR="001D4145" w:rsidRDefault="001D4145"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6C1620" w14:textId="77777777" w:rsidR="001D4145" w:rsidRDefault="001D4145"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2999C1F" w14:textId="77777777" w:rsidR="001D4145" w:rsidRDefault="001D4145"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A072A94" w14:textId="77777777" w:rsidR="001D4145" w:rsidRDefault="001D4145" w:rsidP="00194241">
            <w:pPr>
              <w:pStyle w:val="Normal1"/>
              <w:spacing w:before="0" w:after="0"/>
              <w:jc w:val="center"/>
              <w:rPr>
                <w:b/>
              </w:rPr>
            </w:pPr>
            <w:r>
              <w:rPr>
                <w:b/>
              </w:rPr>
              <w:t>Test Comment</w:t>
            </w:r>
          </w:p>
        </w:tc>
      </w:tr>
      <w:tr w:rsidR="001D4145" w:rsidRPr="00C21FEC" w14:paraId="12863789"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C0B10D" w14:textId="77777777" w:rsidR="001D4145" w:rsidRDefault="001D4145"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95531B0" w14:textId="77777777" w:rsidR="001D4145" w:rsidRPr="00C21FEC" w:rsidRDefault="002A2D70" w:rsidP="00194241">
            <w:pPr>
              <w:pStyle w:val="Normal1"/>
              <w:spacing w:before="0" w:after="0"/>
              <w:rPr>
                <w:sz w:val="18"/>
                <w:szCs w:val="18"/>
              </w:rPr>
            </w:pPr>
            <w:r>
              <w:rPr>
                <w:sz w:val="18"/>
                <w:szCs w:val="18"/>
              </w:rPr>
              <w:t>Navigate to the New Use Case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4601158" w14:textId="77777777" w:rsidR="001D4145" w:rsidRPr="00C21FEC" w:rsidRDefault="002A2D70" w:rsidP="002A2D70">
            <w:pPr>
              <w:pStyle w:val="Normal1"/>
              <w:spacing w:before="0" w:after="0"/>
              <w:rPr>
                <w:sz w:val="18"/>
                <w:szCs w:val="18"/>
              </w:rPr>
            </w:pPr>
            <w:r>
              <w:rPr>
                <w:sz w:val="18"/>
                <w:szCs w:val="18"/>
              </w:rPr>
              <w:t>Click on the “New Use Case”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4861FBB" w14:textId="77777777" w:rsidR="001D4145" w:rsidRPr="00C21FEC" w:rsidRDefault="001D4145" w:rsidP="002A2D70">
            <w:pPr>
              <w:pStyle w:val="Normal1"/>
              <w:spacing w:before="0" w:after="0"/>
              <w:rPr>
                <w:sz w:val="18"/>
                <w:szCs w:val="18"/>
              </w:rPr>
            </w:pPr>
            <w:r>
              <w:rPr>
                <w:sz w:val="18"/>
                <w:szCs w:val="18"/>
              </w:rPr>
              <w:t xml:space="preserve">System presents the user with the </w:t>
            </w:r>
            <w:r w:rsidR="002A2D70">
              <w:rPr>
                <w:sz w:val="18"/>
                <w:szCs w:val="18"/>
              </w:rPr>
              <w:t>New Use Case screen after the “New Use Case”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87C1CB4" w14:textId="77777777" w:rsidR="001D4145" w:rsidRPr="00C21FEC" w:rsidRDefault="001D4145"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660213" w14:textId="77777777" w:rsidR="001D4145" w:rsidRPr="00C21FEC" w:rsidRDefault="001D4145"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06A8730" w14:textId="77777777" w:rsidR="001D4145" w:rsidRPr="00C21FEC" w:rsidRDefault="001D4145"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1D1390B" w14:textId="77777777" w:rsidR="001D4145" w:rsidRPr="00C21FEC" w:rsidRDefault="001D4145" w:rsidP="00194241">
            <w:pPr>
              <w:pStyle w:val="Normal1"/>
              <w:spacing w:before="0" w:after="0"/>
              <w:rPr>
                <w:sz w:val="18"/>
                <w:szCs w:val="18"/>
              </w:rPr>
            </w:pPr>
            <w:r>
              <w:rPr>
                <w:sz w:val="18"/>
                <w:szCs w:val="18"/>
              </w:rPr>
              <w:t>Pending</w:t>
            </w:r>
          </w:p>
        </w:tc>
      </w:tr>
      <w:tr w:rsidR="001D4145" w:rsidRPr="00C21FEC" w14:paraId="01C7D975"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0D42C2" w14:textId="77777777" w:rsidR="001D4145" w:rsidRDefault="001D4145"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1C6EAF7" w14:textId="77777777" w:rsidR="001D4145" w:rsidRPr="00C21FEC" w:rsidRDefault="001D4145"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730BB15" w14:textId="77777777" w:rsidR="001D4145" w:rsidRPr="00C21FEC" w:rsidRDefault="001D4145"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385D4B1" w14:textId="77777777" w:rsidR="001D4145" w:rsidRPr="00C21FEC" w:rsidRDefault="001D4145"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3D6FC2" w14:textId="77777777" w:rsidR="001D4145" w:rsidRPr="00C21FEC" w:rsidRDefault="001D4145"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F516B4" w14:textId="77777777" w:rsidR="001D4145" w:rsidRPr="00C21FEC" w:rsidRDefault="001D4145"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874DE33" w14:textId="77777777" w:rsidR="001D4145" w:rsidRPr="00C21FEC" w:rsidRDefault="001D4145"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67CEE1F" w14:textId="77777777" w:rsidR="001D4145" w:rsidRPr="00C21FEC" w:rsidRDefault="001D4145" w:rsidP="00194241">
            <w:pPr>
              <w:pStyle w:val="Normal1"/>
              <w:spacing w:before="0" w:after="0"/>
              <w:rPr>
                <w:sz w:val="18"/>
                <w:szCs w:val="18"/>
              </w:rPr>
            </w:pPr>
          </w:p>
        </w:tc>
      </w:tr>
      <w:tr w:rsidR="001D4145" w:rsidRPr="00C21FEC" w14:paraId="510EC663"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E07D6" w14:textId="77777777" w:rsidR="001D4145" w:rsidRDefault="001D4145"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8AF8EA3" w14:textId="77777777" w:rsidR="001D4145" w:rsidRPr="00C21FEC" w:rsidRDefault="001D4145"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1FFD15E" w14:textId="77777777" w:rsidR="001D4145" w:rsidRPr="00C21FEC" w:rsidRDefault="001D4145"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E0FC7EF" w14:textId="77777777" w:rsidR="001D4145" w:rsidRPr="00C21FEC" w:rsidRDefault="001D4145"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E75EBEC" w14:textId="77777777" w:rsidR="001D4145" w:rsidRPr="00C21FEC" w:rsidRDefault="001D4145"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CE89D3D" w14:textId="77777777" w:rsidR="001D4145" w:rsidRPr="00C21FEC" w:rsidRDefault="001D4145"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2E52B91" w14:textId="77777777" w:rsidR="001D4145" w:rsidRPr="00C21FEC" w:rsidRDefault="001D4145"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CC51DA3" w14:textId="77777777" w:rsidR="001D4145" w:rsidRPr="00C21FEC" w:rsidRDefault="001D4145" w:rsidP="00194241">
            <w:pPr>
              <w:pStyle w:val="Normal1"/>
              <w:spacing w:before="0" w:after="0"/>
              <w:rPr>
                <w:sz w:val="18"/>
                <w:szCs w:val="18"/>
              </w:rPr>
            </w:pPr>
          </w:p>
        </w:tc>
      </w:tr>
    </w:tbl>
    <w:p w14:paraId="3EDDAB71" w14:textId="77777777" w:rsidR="000524D1" w:rsidRDefault="000524D1" w:rsidP="00134DC1">
      <w:pPr>
        <w:pStyle w:val="Normal1"/>
      </w:pPr>
    </w:p>
    <w:p w14:paraId="5906E1F8" w14:textId="77777777" w:rsidR="000524D1" w:rsidRDefault="000524D1">
      <w:r>
        <w:br w:type="page"/>
      </w:r>
    </w:p>
    <w:p w14:paraId="7817D1B7" w14:textId="77777777" w:rsidR="000524D1" w:rsidRDefault="00CF29CB" w:rsidP="000524D1">
      <w:pPr>
        <w:pStyle w:val="Heading2"/>
        <w:ind w:left="0" w:firstLine="0"/>
      </w:pPr>
      <w:r>
        <w:lastRenderedPageBreak/>
        <w:t>4.9</w:t>
      </w:r>
      <w:r>
        <w:tab/>
        <w:t>Test Case 9</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524D1" w:rsidRPr="002E0073" w14:paraId="2E8E41B7"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4D54587" w14:textId="77777777" w:rsidR="000524D1" w:rsidRDefault="000524D1"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D9232F" w14:textId="77777777" w:rsidR="000524D1" w:rsidRPr="002E0073" w:rsidRDefault="000524D1" w:rsidP="00194241">
            <w:pPr>
              <w:pStyle w:val="Normal1"/>
              <w:spacing w:before="0" w:after="0"/>
            </w:pPr>
            <w:r>
              <w:t>TEST-DBA-00</w:t>
            </w:r>
            <w:r w:rsidR="00CF29CB">
              <w:t>9</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27A56E" w14:textId="77777777" w:rsidR="000524D1" w:rsidRDefault="000524D1"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024141" w14:textId="77777777" w:rsidR="000524D1" w:rsidRPr="002E0073" w:rsidRDefault="000524D1" w:rsidP="00194241">
            <w:pPr>
              <w:pStyle w:val="Normal1"/>
              <w:spacing w:before="0" w:after="0"/>
            </w:pPr>
            <w:r>
              <w:t>Web Database Application</w:t>
            </w:r>
          </w:p>
        </w:tc>
      </w:tr>
      <w:tr w:rsidR="000524D1" w:rsidRPr="002E0073" w14:paraId="0F13F6D7"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7BE0ED" w14:textId="77777777" w:rsidR="000524D1" w:rsidRDefault="000524D1"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570969A" w14:textId="77777777" w:rsidR="000524D1" w:rsidRPr="002E0073" w:rsidRDefault="000524D1" w:rsidP="000524D1">
            <w:pPr>
              <w:pStyle w:val="Normal1"/>
              <w:spacing w:before="0" w:after="0"/>
            </w:pPr>
            <w:r>
              <w:t>There is an “Upload Use Case” button that brings the user to a web page which allows the user to upload use cases from an external file.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B4E55C1" w14:textId="77777777" w:rsidR="000524D1" w:rsidRDefault="000524D1"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3CB5B7" w14:textId="77777777" w:rsidR="000524D1" w:rsidRPr="002E0073" w:rsidRDefault="000524D1" w:rsidP="00194241">
            <w:pPr>
              <w:pStyle w:val="Normal1"/>
              <w:spacing w:before="0" w:after="0"/>
            </w:pPr>
            <w:r>
              <w:t>High</w:t>
            </w:r>
          </w:p>
        </w:tc>
      </w:tr>
      <w:tr w:rsidR="000524D1" w:rsidRPr="002E0073" w14:paraId="1C217481"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F142EB" w14:textId="77777777" w:rsidR="000524D1" w:rsidRDefault="000524D1"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1A0D650" w14:textId="77777777" w:rsidR="000524D1" w:rsidRPr="002E0073" w:rsidRDefault="000524D1" w:rsidP="000524D1">
            <w:pPr>
              <w:pStyle w:val="Normal1"/>
              <w:spacing w:before="0" w:after="0"/>
            </w:pPr>
            <w:r>
              <w:t>REQ-1.8, UI-1.7</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24A8398" w14:textId="77777777" w:rsidR="000524D1" w:rsidRDefault="000524D1"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FA73178" w14:textId="77777777" w:rsidR="000524D1" w:rsidRPr="002E0073" w:rsidRDefault="000524D1" w:rsidP="00194241">
            <w:pPr>
              <w:pStyle w:val="Normal1"/>
              <w:spacing w:before="0" w:after="0"/>
            </w:pPr>
            <w:r>
              <w:t>Functional Testing</w:t>
            </w:r>
          </w:p>
        </w:tc>
      </w:tr>
      <w:tr w:rsidR="000524D1" w:rsidRPr="00C21FEC" w14:paraId="5E10F667"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7F3D46" w14:textId="77777777" w:rsidR="000524D1" w:rsidRDefault="000524D1"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E5E7A0E" w14:textId="77777777" w:rsidR="000524D1" w:rsidRPr="00D87DD9" w:rsidRDefault="000524D1" w:rsidP="00194241">
            <w:pPr>
              <w:pStyle w:val="Normal1"/>
              <w:spacing w:before="0" w:after="0"/>
            </w:pPr>
            <w:r>
              <w:t>TEST-DBA-00</w:t>
            </w:r>
            <w:r w:rsidR="00CF29CB">
              <w:t>7</w:t>
            </w:r>
            <w:r>
              <w:t xml:space="preserve">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97D1379" w14:textId="77777777" w:rsidR="000524D1" w:rsidRDefault="000524D1" w:rsidP="00194241">
            <w:pPr>
              <w:pStyle w:val="Normal1"/>
              <w:spacing w:before="0" w:after="0"/>
              <w:rPr>
                <w:b/>
              </w:rPr>
            </w:pPr>
            <w:r>
              <w:rPr>
                <w:b/>
              </w:rPr>
              <w:t>Assumptions/</w:t>
            </w:r>
          </w:p>
          <w:p w14:paraId="2E60DF20" w14:textId="77777777" w:rsidR="000524D1" w:rsidRDefault="000524D1"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55CA41E" w14:textId="77777777" w:rsidR="000524D1" w:rsidRPr="00C21FEC" w:rsidRDefault="000524D1" w:rsidP="00194241">
            <w:pPr>
              <w:pStyle w:val="Normal1"/>
              <w:spacing w:before="0" w:after="0"/>
            </w:pPr>
            <w:r>
              <w:t>Internet access, working database server</w:t>
            </w:r>
          </w:p>
        </w:tc>
      </w:tr>
      <w:tr w:rsidR="000524D1" w14:paraId="1364522B"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C9AFA6" w14:textId="77777777" w:rsidR="000524D1" w:rsidRDefault="000524D1" w:rsidP="00194241">
            <w:pPr>
              <w:pStyle w:val="Normal1"/>
              <w:spacing w:before="80" w:after="80" w:line="276" w:lineRule="auto"/>
              <w:jc w:val="center"/>
              <w:rPr>
                <w:b/>
              </w:rPr>
            </w:pPr>
            <w:r>
              <w:rPr>
                <w:b/>
              </w:rPr>
              <w:t>Test Execution Steps</w:t>
            </w:r>
          </w:p>
        </w:tc>
      </w:tr>
      <w:tr w:rsidR="000524D1" w14:paraId="7FC37B97"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B0ED74" w14:textId="77777777" w:rsidR="000524D1" w:rsidRDefault="000524D1"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0922699" w14:textId="77777777" w:rsidR="000524D1" w:rsidRDefault="000524D1"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1DFA2E9" w14:textId="77777777" w:rsidR="000524D1" w:rsidRDefault="000524D1"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B798AA1" w14:textId="77777777" w:rsidR="000524D1" w:rsidRDefault="000524D1"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0C80EFE" w14:textId="77777777" w:rsidR="000524D1" w:rsidRDefault="000524D1"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F3EB35" w14:textId="77777777" w:rsidR="000524D1" w:rsidRDefault="000524D1"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9932E4B" w14:textId="77777777" w:rsidR="000524D1" w:rsidRDefault="000524D1"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E63A525" w14:textId="77777777" w:rsidR="000524D1" w:rsidRDefault="000524D1" w:rsidP="00194241">
            <w:pPr>
              <w:pStyle w:val="Normal1"/>
              <w:spacing w:before="0" w:after="0"/>
              <w:jc w:val="center"/>
              <w:rPr>
                <w:b/>
              </w:rPr>
            </w:pPr>
            <w:r>
              <w:rPr>
                <w:b/>
              </w:rPr>
              <w:t>Test Comment</w:t>
            </w:r>
          </w:p>
        </w:tc>
      </w:tr>
      <w:tr w:rsidR="000524D1" w:rsidRPr="00C21FEC" w14:paraId="23D28D4F"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695981" w14:textId="77777777" w:rsidR="000524D1" w:rsidRDefault="000524D1"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99B50E7" w14:textId="77777777" w:rsidR="000524D1" w:rsidRPr="00C21FEC" w:rsidRDefault="000524D1" w:rsidP="000524D1">
            <w:pPr>
              <w:pStyle w:val="Normal1"/>
              <w:spacing w:before="0" w:after="0"/>
              <w:rPr>
                <w:sz w:val="18"/>
                <w:szCs w:val="18"/>
              </w:rPr>
            </w:pPr>
            <w:r>
              <w:rPr>
                <w:sz w:val="18"/>
                <w:szCs w:val="18"/>
              </w:rPr>
              <w:t>Navigate to the Upload Use Case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67B79BF" w14:textId="77777777" w:rsidR="000524D1" w:rsidRPr="00C21FEC" w:rsidRDefault="000524D1" w:rsidP="000524D1">
            <w:pPr>
              <w:pStyle w:val="Normal1"/>
              <w:spacing w:before="0" w:after="0"/>
              <w:rPr>
                <w:sz w:val="18"/>
                <w:szCs w:val="18"/>
              </w:rPr>
            </w:pPr>
            <w:r>
              <w:rPr>
                <w:sz w:val="18"/>
                <w:szCs w:val="18"/>
              </w:rPr>
              <w:t>Click on the “Upload Use Case”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9FA6756" w14:textId="77777777" w:rsidR="000524D1" w:rsidRPr="00C21FEC" w:rsidRDefault="000524D1" w:rsidP="000524D1">
            <w:pPr>
              <w:pStyle w:val="Normal1"/>
              <w:spacing w:before="0" w:after="0"/>
              <w:rPr>
                <w:sz w:val="18"/>
                <w:szCs w:val="18"/>
              </w:rPr>
            </w:pPr>
            <w:r>
              <w:rPr>
                <w:sz w:val="18"/>
                <w:szCs w:val="18"/>
              </w:rPr>
              <w:t>System presents the user with the Upload Use Case screen after the “Upload Use Case”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5B04A3" w14:textId="77777777" w:rsidR="000524D1" w:rsidRPr="00C21FEC" w:rsidRDefault="000524D1"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CDDC79" w14:textId="77777777" w:rsidR="000524D1" w:rsidRPr="00C21FEC" w:rsidRDefault="000524D1"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08FE015" w14:textId="77777777" w:rsidR="000524D1" w:rsidRPr="00C21FEC" w:rsidRDefault="000524D1"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A943C19" w14:textId="77777777" w:rsidR="000524D1" w:rsidRPr="00C21FEC" w:rsidRDefault="000524D1" w:rsidP="00194241">
            <w:pPr>
              <w:pStyle w:val="Normal1"/>
              <w:spacing w:before="0" w:after="0"/>
              <w:rPr>
                <w:sz w:val="18"/>
                <w:szCs w:val="18"/>
              </w:rPr>
            </w:pPr>
            <w:r>
              <w:rPr>
                <w:sz w:val="18"/>
                <w:szCs w:val="18"/>
              </w:rPr>
              <w:t>Pending</w:t>
            </w:r>
          </w:p>
        </w:tc>
      </w:tr>
      <w:tr w:rsidR="000524D1" w:rsidRPr="00C21FEC" w14:paraId="5B6B0BC0"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83DDD9" w14:textId="77777777" w:rsidR="000524D1" w:rsidRDefault="000524D1"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E2B8FA" w14:textId="77777777" w:rsidR="000524D1" w:rsidRPr="00C21FEC" w:rsidRDefault="000524D1"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4DF4547" w14:textId="77777777" w:rsidR="000524D1" w:rsidRPr="00C21FEC" w:rsidRDefault="000524D1"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471BBAA" w14:textId="77777777" w:rsidR="000524D1" w:rsidRPr="00C21FEC" w:rsidRDefault="000524D1"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3940CD" w14:textId="77777777" w:rsidR="000524D1" w:rsidRPr="00C21FEC" w:rsidRDefault="000524D1"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177BC5B" w14:textId="77777777" w:rsidR="000524D1" w:rsidRPr="00C21FEC" w:rsidRDefault="000524D1"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981DEA0" w14:textId="77777777" w:rsidR="000524D1" w:rsidRPr="00C21FEC" w:rsidRDefault="000524D1"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6468BBA" w14:textId="77777777" w:rsidR="000524D1" w:rsidRPr="00C21FEC" w:rsidRDefault="000524D1" w:rsidP="00194241">
            <w:pPr>
              <w:pStyle w:val="Normal1"/>
              <w:spacing w:before="0" w:after="0"/>
              <w:rPr>
                <w:sz w:val="18"/>
                <w:szCs w:val="18"/>
              </w:rPr>
            </w:pPr>
          </w:p>
        </w:tc>
      </w:tr>
      <w:tr w:rsidR="000524D1" w:rsidRPr="00C21FEC" w14:paraId="1B822C9A"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AEB2E5" w14:textId="77777777" w:rsidR="000524D1" w:rsidRDefault="000524D1"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11D57B" w14:textId="77777777" w:rsidR="000524D1" w:rsidRPr="00C21FEC" w:rsidRDefault="000524D1"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037A4CE" w14:textId="77777777" w:rsidR="000524D1" w:rsidRPr="00C21FEC" w:rsidRDefault="000524D1"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1BA3381" w14:textId="77777777" w:rsidR="000524D1" w:rsidRPr="00C21FEC" w:rsidRDefault="000524D1"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5685F9" w14:textId="77777777" w:rsidR="000524D1" w:rsidRPr="00C21FEC" w:rsidRDefault="000524D1"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5E7E72" w14:textId="77777777" w:rsidR="000524D1" w:rsidRPr="00C21FEC" w:rsidRDefault="000524D1"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5259EDA" w14:textId="77777777" w:rsidR="000524D1" w:rsidRPr="00C21FEC" w:rsidRDefault="000524D1"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F4BD6F3" w14:textId="77777777" w:rsidR="000524D1" w:rsidRPr="00C21FEC" w:rsidRDefault="000524D1" w:rsidP="00194241">
            <w:pPr>
              <w:pStyle w:val="Normal1"/>
              <w:spacing w:before="0" w:after="0"/>
              <w:rPr>
                <w:sz w:val="18"/>
                <w:szCs w:val="18"/>
              </w:rPr>
            </w:pPr>
          </w:p>
        </w:tc>
      </w:tr>
    </w:tbl>
    <w:p w14:paraId="6BF5E164" w14:textId="77777777" w:rsidR="00E00F55" w:rsidRDefault="00E00F55" w:rsidP="00134DC1">
      <w:pPr>
        <w:pStyle w:val="Normal1"/>
      </w:pPr>
    </w:p>
    <w:p w14:paraId="52D4A42D" w14:textId="77777777" w:rsidR="00E00F55" w:rsidRDefault="00E00F55">
      <w:r>
        <w:br w:type="page"/>
      </w:r>
    </w:p>
    <w:p w14:paraId="42AB2D16" w14:textId="77777777" w:rsidR="00E00F55" w:rsidRDefault="00CF29CB" w:rsidP="00E00F55">
      <w:pPr>
        <w:pStyle w:val="Heading2"/>
        <w:ind w:left="0" w:firstLine="0"/>
      </w:pPr>
      <w:r>
        <w:lastRenderedPageBreak/>
        <w:t>4.10</w:t>
      </w:r>
      <w:r>
        <w:tab/>
        <w:t>Test Case 10</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E00F55" w:rsidRPr="002E0073" w14:paraId="67B24051"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ED7D8F" w14:textId="77777777" w:rsidR="00E00F55" w:rsidRDefault="00E00F55"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6A540" w14:textId="77777777" w:rsidR="00E00F55" w:rsidRPr="002E0073" w:rsidRDefault="00E00F55" w:rsidP="00194241">
            <w:pPr>
              <w:pStyle w:val="Normal1"/>
              <w:spacing w:before="0" w:after="0"/>
            </w:pPr>
            <w:r>
              <w:t>TEST-DBA-0</w:t>
            </w:r>
            <w:r w:rsidR="00CF29CB">
              <w:t>10</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2E5AF9" w14:textId="77777777" w:rsidR="00E00F55" w:rsidRDefault="00E00F55"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64CA50" w14:textId="77777777" w:rsidR="00E00F55" w:rsidRPr="002E0073" w:rsidRDefault="00E00F55" w:rsidP="00194241">
            <w:pPr>
              <w:pStyle w:val="Normal1"/>
              <w:spacing w:before="0" w:after="0"/>
            </w:pPr>
            <w:r>
              <w:t>Web Database Application</w:t>
            </w:r>
          </w:p>
        </w:tc>
      </w:tr>
      <w:tr w:rsidR="00E00F55" w:rsidRPr="002E0073" w14:paraId="12B50679"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5A5AC9" w14:textId="77777777" w:rsidR="00E00F55" w:rsidRDefault="00E00F55"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159B86B" w14:textId="77777777" w:rsidR="00E00F55" w:rsidRPr="002E0073" w:rsidRDefault="00E00F55" w:rsidP="00E00F55">
            <w:pPr>
              <w:pStyle w:val="Normal1"/>
              <w:spacing w:before="0" w:after="0"/>
            </w:pPr>
            <w:r>
              <w:t>There is an “Existing Use Case” button that brings the user to a web page which allows the user to manage existing use cases.</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A04D430" w14:textId="77777777" w:rsidR="00E00F55" w:rsidRDefault="00E00F55"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64CFDE5" w14:textId="77777777" w:rsidR="00E00F55" w:rsidRPr="002E0073" w:rsidRDefault="00E00F55" w:rsidP="00194241">
            <w:pPr>
              <w:pStyle w:val="Normal1"/>
              <w:spacing w:before="0" w:after="0"/>
            </w:pPr>
            <w:r>
              <w:t>High</w:t>
            </w:r>
          </w:p>
        </w:tc>
      </w:tr>
      <w:tr w:rsidR="00E00F55" w:rsidRPr="002E0073" w14:paraId="1ED81259"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5C5FFFC" w14:textId="77777777" w:rsidR="00E00F55" w:rsidRDefault="00E00F55"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7FA50F2" w14:textId="77777777" w:rsidR="00E00F55" w:rsidRPr="002E0073" w:rsidRDefault="00E00F55" w:rsidP="00194241">
            <w:pPr>
              <w:pStyle w:val="Normal1"/>
              <w:spacing w:before="0" w:after="0"/>
            </w:pPr>
            <w:r>
              <w:t>REQ-1.8, UI-1.</w:t>
            </w:r>
            <w:r w:rsidR="00362717">
              <w:t>8</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002B0E" w14:textId="77777777" w:rsidR="00E00F55" w:rsidRDefault="00E00F55"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6809B71" w14:textId="77777777" w:rsidR="00E00F55" w:rsidRPr="002E0073" w:rsidRDefault="00E00F55" w:rsidP="00194241">
            <w:pPr>
              <w:pStyle w:val="Normal1"/>
              <w:spacing w:before="0" w:after="0"/>
            </w:pPr>
            <w:r>
              <w:t>Functional Testing</w:t>
            </w:r>
          </w:p>
        </w:tc>
      </w:tr>
      <w:tr w:rsidR="00E00F55" w:rsidRPr="00C21FEC" w14:paraId="2457E5DD"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44A111" w14:textId="77777777" w:rsidR="00E00F55" w:rsidRDefault="00E00F55"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DE406FA" w14:textId="77777777" w:rsidR="00E00F55" w:rsidRPr="00D87DD9" w:rsidRDefault="00CF29CB" w:rsidP="00194241">
            <w:pPr>
              <w:pStyle w:val="Normal1"/>
              <w:spacing w:before="0" w:after="0"/>
            </w:pPr>
            <w:r>
              <w:t>TEST-DBA-007</w:t>
            </w:r>
            <w:r w:rsidR="00E00F55">
              <w:t xml:space="preserve">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FECA40D" w14:textId="77777777" w:rsidR="00E00F55" w:rsidRDefault="00E00F55" w:rsidP="00194241">
            <w:pPr>
              <w:pStyle w:val="Normal1"/>
              <w:spacing w:before="0" w:after="0"/>
              <w:rPr>
                <w:b/>
              </w:rPr>
            </w:pPr>
            <w:r>
              <w:rPr>
                <w:b/>
              </w:rPr>
              <w:t>Assumptions/</w:t>
            </w:r>
          </w:p>
          <w:p w14:paraId="245E4AAF" w14:textId="77777777" w:rsidR="00E00F55" w:rsidRDefault="00E00F55"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063EBBF" w14:textId="77777777" w:rsidR="00E00F55" w:rsidRPr="00C21FEC" w:rsidRDefault="00177722" w:rsidP="00194241">
            <w:pPr>
              <w:pStyle w:val="Normal1"/>
              <w:spacing w:before="0" w:after="0"/>
            </w:pPr>
            <w:r>
              <w:t>I</w:t>
            </w:r>
            <w:r w:rsidR="00E00F55">
              <w:t>nternet access, working database server</w:t>
            </w:r>
          </w:p>
        </w:tc>
      </w:tr>
      <w:tr w:rsidR="00E00F55" w14:paraId="14C56C84"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A2334" w14:textId="77777777" w:rsidR="00E00F55" w:rsidRDefault="00E00F55" w:rsidP="00194241">
            <w:pPr>
              <w:pStyle w:val="Normal1"/>
              <w:spacing w:before="80" w:after="80" w:line="276" w:lineRule="auto"/>
              <w:jc w:val="center"/>
              <w:rPr>
                <w:b/>
              </w:rPr>
            </w:pPr>
            <w:r>
              <w:rPr>
                <w:b/>
              </w:rPr>
              <w:t>Test Execution Steps</w:t>
            </w:r>
          </w:p>
        </w:tc>
      </w:tr>
      <w:tr w:rsidR="00E00F55" w14:paraId="050A149E"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E0C9A2" w14:textId="77777777" w:rsidR="00E00F55" w:rsidRDefault="00E00F55"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EA44934" w14:textId="77777777" w:rsidR="00E00F55" w:rsidRDefault="00E00F55"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F994BC0" w14:textId="77777777" w:rsidR="00E00F55" w:rsidRDefault="00E00F55"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26FBC1F8" w14:textId="77777777" w:rsidR="00E00F55" w:rsidRDefault="00E00F55"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34D09EF" w14:textId="77777777" w:rsidR="00E00F55" w:rsidRDefault="00E00F55"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82CA33" w14:textId="77777777" w:rsidR="00E00F55" w:rsidRDefault="00E00F55"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D93DF17" w14:textId="77777777" w:rsidR="00E00F55" w:rsidRDefault="00E00F55"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CE26A05" w14:textId="77777777" w:rsidR="00E00F55" w:rsidRDefault="00E00F55" w:rsidP="00194241">
            <w:pPr>
              <w:pStyle w:val="Normal1"/>
              <w:spacing w:before="0" w:after="0"/>
              <w:jc w:val="center"/>
              <w:rPr>
                <w:b/>
              </w:rPr>
            </w:pPr>
            <w:r>
              <w:rPr>
                <w:b/>
              </w:rPr>
              <w:t>Test Comment</w:t>
            </w:r>
          </w:p>
        </w:tc>
      </w:tr>
      <w:tr w:rsidR="00E00F55" w:rsidRPr="00C21FEC" w14:paraId="4B14210B"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599DB" w14:textId="77777777" w:rsidR="00E00F55" w:rsidRDefault="00E00F55"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AC6A0F" w14:textId="77777777" w:rsidR="00E00F55" w:rsidRPr="00C21FEC" w:rsidRDefault="00E00F55" w:rsidP="00362717">
            <w:pPr>
              <w:pStyle w:val="Normal1"/>
              <w:spacing w:before="0" w:after="0"/>
              <w:rPr>
                <w:sz w:val="18"/>
                <w:szCs w:val="18"/>
              </w:rPr>
            </w:pPr>
            <w:r>
              <w:rPr>
                <w:sz w:val="18"/>
                <w:szCs w:val="18"/>
              </w:rPr>
              <w:t xml:space="preserve">Navigate to the </w:t>
            </w:r>
            <w:r w:rsidR="00362717">
              <w:rPr>
                <w:sz w:val="18"/>
                <w:szCs w:val="18"/>
              </w:rPr>
              <w:t xml:space="preserve">Existing </w:t>
            </w:r>
            <w:r>
              <w:rPr>
                <w:sz w:val="18"/>
                <w:szCs w:val="18"/>
              </w:rPr>
              <w:t>Use Case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A6D92E5" w14:textId="77777777" w:rsidR="00E00F55" w:rsidRPr="00C21FEC" w:rsidRDefault="00E00F55" w:rsidP="00362717">
            <w:pPr>
              <w:pStyle w:val="Normal1"/>
              <w:spacing w:before="0" w:after="0"/>
              <w:rPr>
                <w:sz w:val="18"/>
                <w:szCs w:val="18"/>
              </w:rPr>
            </w:pPr>
            <w:r>
              <w:rPr>
                <w:sz w:val="18"/>
                <w:szCs w:val="18"/>
              </w:rPr>
              <w:t>Click on the “</w:t>
            </w:r>
            <w:r w:rsidR="00362717">
              <w:rPr>
                <w:sz w:val="18"/>
                <w:szCs w:val="18"/>
              </w:rPr>
              <w:t>Existing</w:t>
            </w:r>
            <w:r>
              <w:rPr>
                <w:sz w:val="18"/>
                <w:szCs w:val="18"/>
              </w:rPr>
              <w:t xml:space="preserve"> Use Case”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8A94609" w14:textId="77777777" w:rsidR="00E00F55" w:rsidRPr="00C21FEC" w:rsidRDefault="00E00F55" w:rsidP="00362717">
            <w:pPr>
              <w:pStyle w:val="Normal1"/>
              <w:spacing w:before="0" w:after="0"/>
              <w:rPr>
                <w:sz w:val="18"/>
                <w:szCs w:val="18"/>
              </w:rPr>
            </w:pPr>
            <w:r>
              <w:rPr>
                <w:sz w:val="18"/>
                <w:szCs w:val="18"/>
              </w:rPr>
              <w:t xml:space="preserve">System presents the user with the </w:t>
            </w:r>
            <w:r w:rsidR="00362717">
              <w:rPr>
                <w:sz w:val="18"/>
                <w:szCs w:val="18"/>
              </w:rPr>
              <w:t>Existing</w:t>
            </w:r>
            <w:r>
              <w:rPr>
                <w:sz w:val="18"/>
                <w:szCs w:val="18"/>
              </w:rPr>
              <w:t xml:space="preserve"> Use Case screen after the “</w:t>
            </w:r>
            <w:r w:rsidR="00362717">
              <w:rPr>
                <w:sz w:val="18"/>
                <w:szCs w:val="18"/>
              </w:rPr>
              <w:t xml:space="preserve">Existing </w:t>
            </w:r>
            <w:r>
              <w:rPr>
                <w:sz w:val="18"/>
                <w:szCs w:val="18"/>
              </w:rPr>
              <w:t>Use Case”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0F0C839" w14:textId="77777777" w:rsidR="00E00F55" w:rsidRPr="00C21FEC" w:rsidRDefault="00E00F55"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03DFD55" w14:textId="77777777" w:rsidR="00E00F55" w:rsidRPr="00C21FEC" w:rsidRDefault="00E00F55"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52CA2CA" w14:textId="77777777" w:rsidR="00E00F55" w:rsidRPr="00C21FEC" w:rsidRDefault="00E00F55"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C6DCB10" w14:textId="77777777" w:rsidR="00E00F55" w:rsidRPr="00C21FEC" w:rsidRDefault="00E00F55" w:rsidP="00194241">
            <w:pPr>
              <w:pStyle w:val="Normal1"/>
              <w:spacing w:before="0" w:after="0"/>
              <w:rPr>
                <w:sz w:val="18"/>
                <w:szCs w:val="18"/>
              </w:rPr>
            </w:pPr>
            <w:r>
              <w:rPr>
                <w:sz w:val="18"/>
                <w:szCs w:val="18"/>
              </w:rPr>
              <w:t>Pending</w:t>
            </w:r>
          </w:p>
        </w:tc>
      </w:tr>
      <w:tr w:rsidR="00E00F55" w:rsidRPr="00C21FEC" w14:paraId="4F533E07"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448321" w14:textId="77777777" w:rsidR="00E00F55" w:rsidRDefault="00E00F55"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567648E" w14:textId="77777777" w:rsidR="00E00F55" w:rsidRPr="00C21FEC" w:rsidRDefault="00E00F55"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A894DB6" w14:textId="77777777" w:rsidR="00E00F55" w:rsidRPr="00C21FEC" w:rsidRDefault="00E00F55"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0772CD0" w14:textId="77777777" w:rsidR="00E00F55" w:rsidRPr="00C21FEC" w:rsidRDefault="00E00F55"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FEFE67" w14:textId="77777777" w:rsidR="00E00F55" w:rsidRPr="00C21FEC" w:rsidRDefault="00E00F55"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72A343" w14:textId="77777777" w:rsidR="00E00F55" w:rsidRPr="00C21FEC" w:rsidRDefault="00E00F55"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BEE261E" w14:textId="77777777" w:rsidR="00E00F55" w:rsidRPr="00C21FEC" w:rsidRDefault="00E00F55"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A393281" w14:textId="77777777" w:rsidR="00E00F55" w:rsidRPr="00C21FEC" w:rsidRDefault="00E00F55" w:rsidP="00194241">
            <w:pPr>
              <w:pStyle w:val="Normal1"/>
              <w:spacing w:before="0" w:after="0"/>
              <w:rPr>
                <w:sz w:val="18"/>
                <w:szCs w:val="18"/>
              </w:rPr>
            </w:pPr>
          </w:p>
        </w:tc>
      </w:tr>
      <w:tr w:rsidR="00E00F55" w:rsidRPr="00C21FEC" w14:paraId="7A32E28F"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7F711A" w14:textId="77777777" w:rsidR="00E00F55" w:rsidRDefault="00E00F55"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F22D51F" w14:textId="77777777" w:rsidR="00E00F55" w:rsidRPr="00C21FEC" w:rsidRDefault="00E00F55"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6570EEE" w14:textId="77777777" w:rsidR="00E00F55" w:rsidRPr="00C21FEC" w:rsidRDefault="00E00F55"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4E4A64B" w14:textId="77777777" w:rsidR="00E00F55" w:rsidRPr="00C21FEC" w:rsidRDefault="00E00F55"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CC3907" w14:textId="77777777" w:rsidR="00E00F55" w:rsidRPr="00C21FEC" w:rsidRDefault="00E00F55"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FB49AB4" w14:textId="77777777" w:rsidR="00E00F55" w:rsidRPr="00C21FEC" w:rsidRDefault="00E00F55"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E9FF170" w14:textId="77777777" w:rsidR="00E00F55" w:rsidRPr="00C21FEC" w:rsidRDefault="00E00F55"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8FE2DE0" w14:textId="77777777" w:rsidR="00E00F55" w:rsidRPr="00C21FEC" w:rsidRDefault="00E00F55" w:rsidP="00194241">
            <w:pPr>
              <w:pStyle w:val="Normal1"/>
              <w:spacing w:before="0" w:after="0"/>
              <w:rPr>
                <w:sz w:val="18"/>
                <w:szCs w:val="18"/>
              </w:rPr>
            </w:pPr>
          </w:p>
        </w:tc>
      </w:tr>
    </w:tbl>
    <w:p w14:paraId="0D2A6F47" w14:textId="77777777" w:rsidR="00BF6B61" w:rsidRDefault="00BF6B61" w:rsidP="00E00F55">
      <w:pPr>
        <w:pStyle w:val="Normal1"/>
      </w:pPr>
    </w:p>
    <w:p w14:paraId="2FFBBCDA" w14:textId="77777777" w:rsidR="00BF6B61" w:rsidRDefault="00BF6B61">
      <w:r>
        <w:br w:type="page"/>
      </w:r>
    </w:p>
    <w:p w14:paraId="6788CAAA" w14:textId="77777777" w:rsidR="00BF6B61" w:rsidRDefault="00CF29CB" w:rsidP="00BF6B61">
      <w:pPr>
        <w:pStyle w:val="Heading2"/>
        <w:ind w:left="0" w:firstLine="0"/>
      </w:pPr>
      <w:r>
        <w:lastRenderedPageBreak/>
        <w:t>4.11</w:t>
      </w:r>
      <w:r w:rsidR="00BF6B61">
        <w:tab/>
        <w:t xml:space="preserve">Test Case </w:t>
      </w:r>
      <w:r>
        <w:t>11</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BF6B61" w:rsidRPr="002E0073" w14:paraId="03B1DF4B"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5D3C2F0" w14:textId="77777777" w:rsidR="00BF6B61" w:rsidRDefault="00BF6B61"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EA293C" w14:textId="77777777" w:rsidR="00BF6B61" w:rsidRPr="002E0073" w:rsidRDefault="00BF6B61" w:rsidP="00997906">
            <w:pPr>
              <w:pStyle w:val="Normal1"/>
              <w:spacing w:before="0" w:after="0"/>
            </w:pPr>
            <w:r>
              <w:t>TEST-DBA-0</w:t>
            </w:r>
            <w:r w:rsidR="00997906">
              <w:t>1</w:t>
            </w:r>
            <w:r w:rsidR="00CF29CB">
              <w:t>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3CB78A" w14:textId="77777777" w:rsidR="00BF6B61" w:rsidRDefault="00BF6B61"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5A13AD" w14:textId="77777777" w:rsidR="00BF6B61" w:rsidRPr="002E0073" w:rsidRDefault="00BF6B61" w:rsidP="00194241">
            <w:pPr>
              <w:pStyle w:val="Normal1"/>
              <w:spacing w:before="0" w:after="0"/>
            </w:pPr>
            <w:r>
              <w:t>Web Database Application</w:t>
            </w:r>
          </w:p>
        </w:tc>
      </w:tr>
      <w:tr w:rsidR="00BF6B61" w:rsidRPr="002E0073" w14:paraId="4118DC60"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CFF512" w14:textId="77777777" w:rsidR="00BF6B61" w:rsidRDefault="00BF6B61"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9F98F8E" w14:textId="77777777" w:rsidR="00BF6B61" w:rsidRPr="002E0073" w:rsidRDefault="00BF6B61" w:rsidP="00BF6B61">
            <w:pPr>
              <w:pStyle w:val="Normal1"/>
              <w:spacing w:before="0" w:after="0"/>
            </w:pPr>
            <w:r>
              <w:t>There is a “Delete” button that allows the user to delete a selected use case from a list after a confirmation.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604F02A" w14:textId="77777777" w:rsidR="00BF6B61" w:rsidRDefault="00BF6B61"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67E29DD" w14:textId="77777777" w:rsidR="00BF6B61" w:rsidRPr="002E0073" w:rsidRDefault="00BF6B61" w:rsidP="00194241">
            <w:pPr>
              <w:pStyle w:val="Normal1"/>
              <w:spacing w:before="0" w:after="0"/>
            </w:pPr>
            <w:r>
              <w:t>High</w:t>
            </w:r>
          </w:p>
        </w:tc>
      </w:tr>
      <w:tr w:rsidR="00BF6B61" w:rsidRPr="002E0073" w14:paraId="69CBF874"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CB2796" w14:textId="77777777" w:rsidR="00BF6B61" w:rsidRDefault="00BF6B61"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9BAA818" w14:textId="77777777" w:rsidR="00BF6B61" w:rsidRPr="002E0073" w:rsidRDefault="00BF6B61" w:rsidP="00194241">
            <w:pPr>
              <w:pStyle w:val="Normal1"/>
              <w:spacing w:before="0" w:after="0"/>
            </w:pPr>
            <w:r>
              <w:t>REQ-1.8, UI-1.9</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8CF6B46" w14:textId="77777777" w:rsidR="00BF6B61" w:rsidRDefault="00BF6B61"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8532C01" w14:textId="77777777" w:rsidR="00BF6B61" w:rsidRPr="002E0073" w:rsidRDefault="00BF6B61" w:rsidP="00194241">
            <w:pPr>
              <w:pStyle w:val="Normal1"/>
              <w:spacing w:before="0" w:after="0"/>
            </w:pPr>
            <w:r>
              <w:t>Functional Testing</w:t>
            </w:r>
          </w:p>
        </w:tc>
      </w:tr>
      <w:tr w:rsidR="00BF6B61" w:rsidRPr="00C21FEC" w14:paraId="2DB68D69"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076F07" w14:textId="77777777" w:rsidR="00BF6B61" w:rsidRDefault="00BF6B61"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53B472C" w14:textId="77777777" w:rsidR="00BF6B61" w:rsidRDefault="00CF29CB" w:rsidP="00194241">
            <w:pPr>
              <w:pStyle w:val="Normal1"/>
              <w:spacing w:before="0" w:after="0"/>
            </w:pPr>
            <w:r>
              <w:t>TEST-DBA-007</w:t>
            </w:r>
            <w:r w:rsidR="00BF6B61">
              <w:t xml:space="preserve"> (User must be logged in)</w:t>
            </w:r>
          </w:p>
          <w:p w14:paraId="6E261E7A" w14:textId="77777777" w:rsidR="00BF6B61" w:rsidRPr="00D87DD9" w:rsidRDefault="00CF29CB" w:rsidP="00194241">
            <w:pPr>
              <w:pStyle w:val="Normal1"/>
              <w:spacing w:before="0" w:after="0"/>
            </w:pPr>
            <w:r>
              <w:t>TEST-DBA-010</w:t>
            </w:r>
            <w:r w:rsidR="00BF6B61">
              <w:t xml:space="preserve"> (User is on Existing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76C10B3" w14:textId="77777777" w:rsidR="00BF6B61" w:rsidRDefault="00BF6B61" w:rsidP="00194241">
            <w:pPr>
              <w:pStyle w:val="Normal1"/>
              <w:spacing w:before="0" w:after="0"/>
              <w:rPr>
                <w:b/>
              </w:rPr>
            </w:pPr>
            <w:r>
              <w:rPr>
                <w:b/>
              </w:rPr>
              <w:t>Assumptions/</w:t>
            </w:r>
          </w:p>
          <w:p w14:paraId="17C98FE7" w14:textId="77777777" w:rsidR="00BF6B61" w:rsidRDefault="00BF6B61"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AA24179" w14:textId="77777777" w:rsidR="00BF6B61" w:rsidRPr="00C21FEC" w:rsidRDefault="00BF6B61" w:rsidP="00194241">
            <w:pPr>
              <w:pStyle w:val="Normal1"/>
              <w:spacing w:before="0" w:after="0"/>
            </w:pPr>
            <w:r>
              <w:t>Internet access, working database server</w:t>
            </w:r>
          </w:p>
        </w:tc>
      </w:tr>
      <w:tr w:rsidR="00BF6B61" w14:paraId="0B6641AB"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BAF70" w14:textId="77777777" w:rsidR="00BF6B61" w:rsidRDefault="00BF6B61" w:rsidP="00194241">
            <w:pPr>
              <w:pStyle w:val="Normal1"/>
              <w:spacing w:before="80" w:after="80" w:line="276" w:lineRule="auto"/>
              <w:jc w:val="center"/>
              <w:rPr>
                <w:b/>
              </w:rPr>
            </w:pPr>
            <w:r>
              <w:rPr>
                <w:b/>
              </w:rPr>
              <w:t>Test Execution Steps</w:t>
            </w:r>
          </w:p>
        </w:tc>
      </w:tr>
      <w:tr w:rsidR="00BF6B61" w14:paraId="29497381"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F1F8C3" w14:textId="77777777" w:rsidR="00BF6B61" w:rsidRDefault="00BF6B61"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E14129" w14:textId="77777777" w:rsidR="00BF6B61" w:rsidRDefault="00BF6B61"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18D8028" w14:textId="77777777" w:rsidR="00BF6B61" w:rsidRDefault="00BF6B61"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C7A7C8F" w14:textId="77777777" w:rsidR="00BF6B61" w:rsidRDefault="00BF6B61"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20967DE" w14:textId="77777777" w:rsidR="00BF6B61" w:rsidRDefault="00BF6B61"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DE29B66" w14:textId="77777777" w:rsidR="00BF6B61" w:rsidRDefault="00BF6B61"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970532D" w14:textId="77777777" w:rsidR="00BF6B61" w:rsidRDefault="00BF6B61"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533A4E4" w14:textId="77777777" w:rsidR="00BF6B61" w:rsidRDefault="00BF6B61" w:rsidP="00194241">
            <w:pPr>
              <w:pStyle w:val="Normal1"/>
              <w:spacing w:before="0" w:after="0"/>
              <w:jc w:val="center"/>
              <w:rPr>
                <w:b/>
              </w:rPr>
            </w:pPr>
            <w:r>
              <w:rPr>
                <w:b/>
              </w:rPr>
              <w:t>Test Comment</w:t>
            </w:r>
          </w:p>
        </w:tc>
      </w:tr>
      <w:tr w:rsidR="00BF6B61" w:rsidRPr="00C21FEC" w14:paraId="051278A6"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E0E9F1" w14:textId="77777777" w:rsidR="00BF6B61" w:rsidRDefault="00BF6B61"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7B805E" w14:textId="77777777" w:rsidR="00BF6B61" w:rsidRPr="00C21FEC" w:rsidRDefault="00BF6B61" w:rsidP="00194241">
            <w:pPr>
              <w:pStyle w:val="Normal1"/>
              <w:spacing w:before="0" w:after="0"/>
              <w:rPr>
                <w:sz w:val="18"/>
                <w:szCs w:val="18"/>
              </w:rPr>
            </w:pPr>
            <w:r>
              <w:rPr>
                <w:sz w:val="18"/>
                <w:szCs w:val="18"/>
              </w:rPr>
              <w:t>Select a use case from the list</w:t>
            </w:r>
            <w:r w:rsidR="003F609D">
              <w:rPr>
                <w:sz w:val="18"/>
                <w:szCs w:val="18"/>
              </w:rPr>
              <w: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8F86A5F" w14:textId="77777777" w:rsidR="00BF6B61" w:rsidRPr="00C21FEC" w:rsidRDefault="00BF6B61" w:rsidP="00194241">
            <w:pPr>
              <w:pStyle w:val="Normal1"/>
              <w:spacing w:before="0" w:after="0"/>
              <w:rPr>
                <w:sz w:val="18"/>
                <w:szCs w:val="18"/>
              </w:rPr>
            </w:pPr>
            <w:r>
              <w:rPr>
                <w:sz w:val="18"/>
                <w:szCs w:val="18"/>
              </w:rPr>
              <w:t>Click on a use case.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D158F4A" w14:textId="77777777" w:rsidR="00BF6B61" w:rsidRPr="00C21FEC" w:rsidRDefault="00BF6B61" w:rsidP="00194241">
            <w:pPr>
              <w:pStyle w:val="Normal1"/>
              <w:spacing w:before="0" w:after="0"/>
              <w:rPr>
                <w:sz w:val="18"/>
                <w:szCs w:val="18"/>
              </w:rPr>
            </w:pPr>
            <w:r>
              <w:rPr>
                <w:sz w:val="18"/>
                <w:szCs w:val="18"/>
              </w:rPr>
              <w:t>System highlights the user selection of the use case.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F26B605" w14:textId="77777777" w:rsidR="00BF6B61" w:rsidRPr="00C21FEC" w:rsidRDefault="00BF6B61"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B2190C4" w14:textId="77777777" w:rsidR="00BF6B61" w:rsidRPr="00C21FEC" w:rsidRDefault="00BF6B61"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1BB9CD3" w14:textId="77777777" w:rsidR="00BF6B61" w:rsidRPr="00C21FEC" w:rsidRDefault="00BF6B61"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57C1A88" w14:textId="77777777" w:rsidR="00BF6B61" w:rsidRPr="00C21FEC" w:rsidRDefault="00BF6B61" w:rsidP="00194241">
            <w:pPr>
              <w:pStyle w:val="Normal1"/>
              <w:spacing w:before="0" w:after="0"/>
              <w:rPr>
                <w:sz w:val="18"/>
                <w:szCs w:val="18"/>
              </w:rPr>
            </w:pPr>
            <w:r>
              <w:rPr>
                <w:sz w:val="18"/>
                <w:szCs w:val="18"/>
              </w:rPr>
              <w:t>Pending</w:t>
            </w:r>
          </w:p>
        </w:tc>
      </w:tr>
      <w:tr w:rsidR="00BF6B61" w:rsidRPr="00C21FEC" w14:paraId="409B0897"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AB3659" w14:textId="77777777" w:rsidR="00BF6B61" w:rsidRDefault="00BF6B61"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350B718" w14:textId="77777777" w:rsidR="00BF6B61" w:rsidRPr="00C21FEC" w:rsidRDefault="000B7CA3" w:rsidP="00194241">
            <w:pPr>
              <w:pStyle w:val="Normal1"/>
              <w:spacing w:before="0" w:after="0"/>
              <w:rPr>
                <w:sz w:val="18"/>
                <w:szCs w:val="18"/>
              </w:rPr>
            </w:pPr>
            <w:r>
              <w:rPr>
                <w:sz w:val="18"/>
                <w:szCs w:val="18"/>
              </w:rPr>
              <w:t>Delete the use case.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A8CE77D" w14:textId="77777777" w:rsidR="00BF6B61" w:rsidRPr="00C21FEC" w:rsidRDefault="000B7CA3" w:rsidP="00194241">
            <w:pPr>
              <w:pStyle w:val="Normal1"/>
              <w:spacing w:before="0" w:after="0"/>
              <w:rPr>
                <w:sz w:val="18"/>
                <w:szCs w:val="18"/>
              </w:rPr>
            </w:pPr>
            <w:r>
              <w:rPr>
                <w:sz w:val="18"/>
                <w:szCs w:val="18"/>
              </w:rPr>
              <w:t>Click on the “Delete”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A998319" w14:textId="77777777" w:rsidR="00BF6B61" w:rsidRPr="00C21FEC" w:rsidRDefault="000B7CA3" w:rsidP="00194241">
            <w:pPr>
              <w:pStyle w:val="Normal1"/>
              <w:spacing w:before="0" w:after="0"/>
              <w:rPr>
                <w:sz w:val="18"/>
                <w:szCs w:val="18"/>
              </w:rPr>
            </w:pPr>
            <w:r>
              <w:rPr>
                <w:color w:val="000000"/>
                <w:sz w:val="18"/>
                <w:szCs w:val="18"/>
              </w:rPr>
              <w:t>System shall prompt the user to confirm the deletion of the selected use case from the list.</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E472401" w14:textId="77777777" w:rsidR="00BF6B61" w:rsidRPr="00C21FEC" w:rsidRDefault="000B7CA3"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3D36F9" w14:textId="77777777" w:rsidR="00BF6B61" w:rsidRPr="00C21FEC" w:rsidRDefault="000B7CA3" w:rsidP="00194241">
            <w:pPr>
              <w:pStyle w:val="Normal1"/>
              <w:spacing w:before="0" w:after="0"/>
              <w:rPr>
                <w:sz w:val="18"/>
                <w:szCs w:val="18"/>
              </w:rPr>
            </w:pPr>
            <w:r>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972A4A1" w14:textId="77777777" w:rsidR="00BF6B61" w:rsidRPr="00C21FEC" w:rsidRDefault="000B7CA3"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E229AD6" w14:textId="77777777" w:rsidR="00BF6B61" w:rsidRPr="00C21FEC" w:rsidRDefault="000B7CA3" w:rsidP="00194241">
            <w:pPr>
              <w:pStyle w:val="Normal1"/>
              <w:spacing w:before="0" w:after="0"/>
              <w:rPr>
                <w:sz w:val="18"/>
                <w:szCs w:val="18"/>
              </w:rPr>
            </w:pPr>
            <w:r>
              <w:rPr>
                <w:sz w:val="18"/>
                <w:szCs w:val="18"/>
              </w:rPr>
              <w:t>Pending</w:t>
            </w:r>
          </w:p>
        </w:tc>
      </w:tr>
      <w:tr w:rsidR="00BF6B61" w:rsidRPr="00C21FEC" w14:paraId="4D16598C"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564A5" w14:textId="77777777" w:rsidR="00BF6B61" w:rsidRDefault="00BF6B61"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212D4F9" w14:textId="77777777" w:rsidR="00BF6B61" w:rsidRPr="00C21FEC" w:rsidRDefault="00BF6B61"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78135CB" w14:textId="77777777" w:rsidR="00BF6B61" w:rsidRPr="00C21FEC" w:rsidRDefault="00BF6B61"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2F95E5A" w14:textId="77777777" w:rsidR="00BF6B61" w:rsidRPr="00C21FEC" w:rsidRDefault="00BF6B61"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3A55F9D" w14:textId="77777777" w:rsidR="00BF6B61" w:rsidRPr="00C21FEC" w:rsidRDefault="00BF6B61"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A51D75C" w14:textId="77777777" w:rsidR="00BF6B61" w:rsidRPr="00C21FEC" w:rsidRDefault="00BF6B61"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0BFE6A5" w14:textId="77777777" w:rsidR="00BF6B61" w:rsidRPr="00C21FEC" w:rsidRDefault="00BF6B61"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D003C4E" w14:textId="77777777" w:rsidR="00BF6B61" w:rsidRPr="00C21FEC" w:rsidRDefault="00BF6B61" w:rsidP="00194241">
            <w:pPr>
              <w:pStyle w:val="Normal1"/>
              <w:spacing w:before="0" w:after="0"/>
              <w:rPr>
                <w:sz w:val="18"/>
                <w:szCs w:val="18"/>
              </w:rPr>
            </w:pPr>
          </w:p>
        </w:tc>
      </w:tr>
    </w:tbl>
    <w:p w14:paraId="6D762833" w14:textId="77777777" w:rsidR="00997906" w:rsidRDefault="00997906" w:rsidP="00E00F55">
      <w:pPr>
        <w:pStyle w:val="Normal1"/>
      </w:pPr>
    </w:p>
    <w:p w14:paraId="68F10C49" w14:textId="77777777" w:rsidR="00997906" w:rsidRDefault="00997906">
      <w:r>
        <w:br w:type="page"/>
      </w:r>
    </w:p>
    <w:p w14:paraId="02712BC2" w14:textId="77777777" w:rsidR="00997906" w:rsidRDefault="00CF29CB" w:rsidP="00997906">
      <w:pPr>
        <w:pStyle w:val="Heading2"/>
        <w:ind w:left="0" w:firstLine="0"/>
      </w:pPr>
      <w:r>
        <w:lastRenderedPageBreak/>
        <w:t>4.12</w:t>
      </w:r>
      <w:r>
        <w:tab/>
        <w:t>Test Case 12</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997906" w:rsidRPr="002E0073" w14:paraId="4203D5E0"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A85FC8" w14:textId="77777777" w:rsidR="00997906" w:rsidRDefault="00997906"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6F5F3D" w14:textId="77777777" w:rsidR="00997906" w:rsidRPr="002E0073" w:rsidRDefault="00997906" w:rsidP="00997906">
            <w:pPr>
              <w:pStyle w:val="Normal1"/>
              <w:spacing w:before="0" w:after="0"/>
            </w:pPr>
            <w:r>
              <w:t>TEST-DBA-01</w:t>
            </w:r>
            <w:r w:rsidR="00CF29CB">
              <w:t>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A58100" w14:textId="77777777" w:rsidR="00997906" w:rsidRDefault="00997906"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2AEAD" w14:textId="77777777" w:rsidR="00997906" w:rsidRPr="002E0073" w:rsidRDefault="00997906" w:rsidP="00194241">
            <w:pPr>
              <w:pStyle w:val="Normal1"/>
              <w:spacing w:before="0" w:after="0"/>
            </w:pPr>
            <w:r>
              <w:t>Web Database Application</w:t>
            </w:r>
          </w:p>
        </w:tc>
      </w:tr>
      <w:tr w:rsidR="00997906" w:rsidRPr="002E0073" w14:paraId="59588225"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30C09A" w14:textId="77777777" w:rsidR="00997906" w:rsidRDefault="00997906"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1599FB2" w14:textId="77777777" w:rsidR="00997906" w:rsidRPr="002E0073" w:rsidRDefault="00997906" w:rsidP="0027402D">
            <w:pPr>
              <w:pStyle w:val="Normal1"/>
              <w:spacing w:before="0" w:after="0"/>
            </w:pPr>
            <w:r>
              <w:t>There is a “</w:t>
            </w:r>
            <w:r w:rsidR="0027402D">
              <w:t>Project Export</w:t>
            </w:r>
            <w:r>
              <w:t xml:space="preserve">” button </w:t>
            </w:r>
            <w:r w:rsidR="0027402D">
              <w:t>that brings the user to a web page which allows the user to export the current project.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6506202" w14:textId="77777777" w:rsidR="00997906" w:rsidRDefault="00997906"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4CCA166" w14:textId="77777777" w:rsidR="00997906" w:rsidRPr="002E0073" w:rsidRDefault="00997906" w:rsidP="00194241">
            <w:pPr>
              <w:pStyle w:val="Normal1"/>
              <w:spacing w:before="0" w:after="0"/>
            </w:pPr>
            <w:r>
              <w:t>High</w:t>
            </w:r>
          </w:p>
        </w:tc>
      </w:tr>
      <w:tr w:rsidR="00997906" w:rsidRPr="002E0073" w14:paraId="35E46627"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85B935" w14:textId="77777777" w:rsidR="00997906" w:rsidRDefault="00997906"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C1EF215" w14:textId="77777777" w:rsidR="00997906" w:rsidRPr="002E0073" w:rsidRDefault="00997906" w:rsidP="00997906">
            <w:pPr>
              <w:pStyle w:val="Normal1"/>
              <w:spacing w:before="0" w:after="0"/>
            </w:pPr>
            <w:r>
              <w:t>REQ-1.10, UI-1.10</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A39E293" w14:textId="77777777" w:rsidR="00997906" w:rsidRDefault="00997906"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9B5FE2A" w14:textId="77777777" w:rsidR="00997906" w:rsidRPr="002E0073" w:rsidRDefault="00997906" w:rsidP="00194241">
            <w:pPr>
              <w:pStyle w:val="Normal1"/>
              <w:spacing w:before="0" w:after="0"/>
            </w:pPr>
            <w:r>
              <w:t>Functional Testing</w:t>
            </w:r>
          </w:p>
        </w:tc>
      </w:tr>
      <w:tr w:rsidR="00997906" w:rsidRPr="00C21FEC" w14:paraId="6475826C"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2FB84B" w14:textId="77777777" w:rsidR="00997906" w:rsidRDefault="00997906"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FBDCBB8" w14:textId="77777777" w:rsidR="00997906" w:rsidRDefault="00CF29CB" w:rsidP="00194241">
            <w:pPr>
              <w:pStyle w:val="Normal1"/>
              <w:spacing w:before="0" w:after="0"/>
            </w:pPr>
            <w:r>
              <w:t>TEST-DBA-007</w:t>
            </w:r>
            <w:r w:rsidR="00997906">
              <w:t xml:space="preserve"> (User must be logged in)</w:t>
            </w:r>
          </w:p>
          <w:p w14:paraId="6F3D2DB4" w14:textId="77777777" w:rsidR="00997906" w:rsidRPr="00D87DD9" w:rsidRDefault="004F7FDA" w:rsidP="00194241">
            <w:pPr>
              <w:pStyle w:val="Normal1"/>
              <w:spacing w:before="0" w:after="0"/>
            </w:pPr>
            <w:r>
              <w:t>TEST-DBA-0</w:t>
            </w:r>
            <w:r w:rsidR="00CF29CB">
              <w:t>10</w:t>
            </w:r>
            <w:r w:rsidR="00997906">
              <w:t xml:space="preserve"> (User is on Existing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0F46C2" w14:textId="77777777" w:rsidR="00997906" w:rsidRDefault="00997906" w:rsidP="00194241">
            <w:pPr>
              <w:pStyle w:val="Normal1"/>
              <w:spacing w:before="0" w:after="0"/>
              <w:rPr>
                <w:b/>
              </w:rPr>
            </w:pPr>
            <w:r>
              <w:rPr>
                <w:b/>
              </w:rPr>
              <w:t>Assumptions/</w:t>
            </w:r>
          </w:p>
          <w:p w14:paraId="7A1A3765" w14:textId="77777777" w:rsidR="00997906" w:rsidRDefault="00997906"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ACC235D" w14:textId="77777777" w:rsidR="00997906" w:rsidRPr="00C21FEC" w:rsidRDefault="00997906" w:rsidP="00194241">
            <w:pPr>
              <w:pStyle w:val="Normal1"/>
              <w:spacing w:before="0" w:after="0"/>
            </w:pPr>
            <w:r>
              <w:t>Internet access, working database server</w:t>
            </w:r>
          </w:p>
        </w:tc>
      </w:tr>
      <w:tr w:rsidR="00997906" w14:paraId="640697DF"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948B2" w14:textId="77777777" w:rsidR="00997906" w:rsidRDefault="00997906" w:rsidP="00194241">
            <w:pPr>
              <w:pStyle w:val="Normal1"/>
              <w:spacing w:before="80" w:after="80" w:line="276" w:lineRule="auto"/>
              <w:jc w:val="center"/>
              <w:rPr>
                <w:b/>
              </w:rPr>
            </w:pPr>
            <w:r>
              <w:rPr>
                <w:b/>
              </w:rPr>
              <w:t>Test Execution Steps</w:t>
            </w:r>
          </w:p>
        </w:tc>
      </w:tr>
      <w:tr w:rsidR="00997906" w14:paraId="1319C486"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FD4397" w14:textId="77777777" w:rsidR="00997906" w:rsidRDefault="00997906"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E16E22D" w14:textId="77777777" w:rsidR="00997906" w:rsidRDefault="00997906"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EEFCEF5" w14:textId="77777777" w:rsidR="00997906" w:rsidRDefault="00997906"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0E37B86" w14:textId="77777777" w:rsidR="00997906" w:rsidRDefault="00997906"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2069A86" w14:textId="77777777" w:rsidR="00997906" w:rsidRDefault="00997906"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262CE2A" w14:textId="77777777" w:rsidR="00997906" w:rsidRDefault="00997906"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38BDFAC" w14:textId="77777777" w:rsidR="00997906" w:rsidRDefault="00997906"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810AF16" w14:textId="77777777" w:rsidR="00997906" w:rsidRDefault="00997906" w:rsidP="00194241">
            <w:pPr>
              <w:pStyle w:val="Normal1"/>
              <w:spacing w:before="0" w:after="0"/>
              <w:jc w:val="center"/>
              <w:rPr>
                <w:b/>
              </w:rPr>
            </w:pPr>
            <w:r>
              <w:rPr>
                <w:b/>
              </w:rPr>
              <w:t>Test Comment</w:t>
            </w:r>
          </w:p>
        </w:tc>
      </w:tr>
      <w:tr w:rsidR="00997906" w:rsidRPr="00C21FEC" w14:paraId="1F43A6D9"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500E0" w14:textId="77777777" w:rsidR="00997906" w:rsidRDefault="00997906"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4F740F" w14:textId="77777777" w:rsidR="00997906" w:rsidRPr="00C21FEC" w:rsidRDefault="007F2397" w:rsidP="00194241">
            <w:pPr>
              <w:pStyle w:val="Normal1"/>
              <w:spacing w:before="0" w:after="0"/>
              <w:rPr>
                <w:sz w:val="18"/>
                <w:szCs w:val="18"/>
              </w:rPr>
            </w:pPr>
            <w:r>
              <w:rPr>
                <w:sz w:val="18"/>
                <w:szCs w:val="18"/>
              </w:rPr>
              <w:t>Navigate to Project Export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4241F65" w14:textId="77777777" w:rsidR="00997906" w:rsidRPr="00C21FEC" w:rsidRDefault="00997906" w:rsidP="007F2397">
            <w:pPr>
              <w:pStyle w:val="Normal1"/>
              <w:spacing w:before="0" w:after="0"/>
              <w:rPr>
                <w:sz w:val="18"/>
                <w:szCs w:val="18"/>
              </w:rPr>
            </w:pPr>
            <w:r>
              <w:rPr>
                <w:sz w:val="18"/>
                <w:szCs w:val="18"/>
              </w:rPr>
              <w:t xml:space="preserve">Click on </w:t>
            </w:r>
            <w:r w:rsidR="007F2397">
              <w:rPr>
                <w:sz w:val="18"/>
                <w:szCs w:val="18"/>
              </w:rPr>
              <w:t>the “Project Export” button</w:t>
            </w:r>
            <w:r>
              <w:rPr>
                <w:sz w:val="18"/>
                <w:szCs w:val="18"/>
              </w:rPr>
              <w:t>.</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8D52529" w14:textId="77777777" w:rsidR="00997906" w:rsidRPr="00C21FEC" w:rsidRDefault="007F2397" w:rsidP="007F2397">
            <w:pPr>
              <w:pStyle w:val="Normal1"/>
              <w:spacing w:before="0" w:after="0"/>
              <w:rPr>
                <w:sz w:val="18"/>
                <w:szCs w:val="18"/>
              </w:rPr>
            </w:pPr>
            <w:r>
              <w:rPr>
                <w:sz w:val="18"/>
                <w:szCs w:val="18"/>
              </w:rPr>
              <w:t>System presents the user with the Project Export screen after the “Project Export”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3FF439A" w14:textId="77777777" w:rsidR="00997906" w:rsidRPr="00C21FEC" w:rsidRDefault="00997906"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2D13D25" w14:textId="77777777" w:rsidR="00997906" w:rsidRPr="00C21FEC" w:rsidRDefault="00997906"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02371E3" w14:textId="77777777" w:rsidR="00997906" w:rsidRPr="00C21FEC" w:rsidRDefault="00997906"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AD4C2D9" w14:textId="77777777" w:rsidR="00997906" w:rsidRPr="00C21FEC" w:rsidRDefault="00997906" w:rsidP="00194241">
            <w:pPr>
              <w:pStyle w:val="Normal1"/>
              <w:spacing w:before="0" w:after="0"/>
              <w:rPr>
                <w:sz w:val="18"/>
                <w:szCs w:val="18"/>
              </w:rPr>
            </w:pPr>
            <w:r>
              <w:rPr>
                <w:sz w:val="18"/>
                <w:szCs w:val="18"/>
              </w:rPr>
              <w:t>Pending</w:t>
            </w:r>
          </w:p>
        </w:tc>
      </w:tr>
      <w:tr w:rsidR="00997906" w:rsidRPr="00C21FEC" w14:paraId="5FBCD71F"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648629" w14:textId="77777777" w:rsidR="00997906" w:rsidRDefault="00997906"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87B96A2" w14:textId="77777777" w:rsidR="00997906" w:rsidRPr="00C21FEC" w:rsidRDefault="00997906"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84E8020" w14:textId="77777777" w:rsidR="00997906" w:rsidRPr="00C21FEC" w:rsidRDefault="00997906"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695FE3D" w14:textId="77777777" w:rsidR="00997906" w:rsidRPr="00C21FEC" w:rsidRDefault="00997906"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474B9C" w14:textId="77777777" w:rsidR="00997906" w:rsidRPr="00C21FEC" w:rsidRDefault="00997906"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12C4895" w14:textId="77777777" w:rsidR="00997906" w:rsidRPr="00C21FEC" w:rsidRDefault="00997906"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AE95CB6" w14:textId="77777777" w:rsidR="00997906" w:rsidRPr="00C21FEC" w:rsidRDefault="00997906"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596A821" w14:textId="77777777" w:rsidR="00997906" w:rsidRPr="00C21FEC" w:rsidRDefault="00997906" w:rsidP="00194241">
            <w:pPr>
              <w:pStyle w:val="Normal1"/>
              <w:spacing w:before="0" w:after="0"/>
              <w:rPr>
                <w:sz w:val="18"/>
                <w:szCs w:val="18"/>
              </w:rPr>
            </w:pPr>
          </w:p>
        </w:tc>
      </w:tr>
      <w:tr w:rsidR="00997906" w:rsidRPr="00C21FEC" w14:paraId="61FAC81C"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5B7FF" w14:textId="77777777" w:rsidR="00997906" w:rsidRDefault="00997906"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CC09585" w14:textId="77777777" w:rsidR="00997906" w:rsidRPr="00C21FEC" w:rsidRDefault="00997906"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334C7A9" w14:textId="77777777" w:rsidR="00997906" w:rsidRPr="00C21FEC" w:rsidRDefault="00997906"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ADC8F03" w14:textId="77777777" w:rsidR="00997906" w:rsidRPr="00C21FEC" w:rsidRDefault="00997906"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A674027" w14:textId="77777777" w:rsidR="00997906" w:rsidRPr="00C21FEC" w:rsidRDefault="00997906"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614FEBF" w14:textId="77777777" w:rsidR="00997906" w:rsidRPr="00C21FEC" w:rsidRDefault="00997906"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E7DB26A" w14:textId="77777777" w:rsidR="00997906" w:rsidRPr="00C21FEC" w:rsidRDefault="00997906"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7325BDB" w14:textId="77777777" w:rsidR="00997906" w:rsidRPr="00C21FEC" w:rsidRDefault="00997906" w:rsidP="00194241">
            <w:pPr>
              <w:pStyle w:val="Normal1"/>
              <w:spacing w:before="0" w:after="0"/>
              <w:rPr>
                <w:sz w:val="18"/>
                <w:szCs w:val="18"/>
              </w:rPr>
            </w:pPr>
          </w:p>
        </w:tc>
      </w:tr>
    </w:tbl>
    <w:p w14:paraId="6CDBB535" w14:textId="77777777" w:rsidR="00194241" w:rsidRDefault="00194241" w:rsidP="00997906">
      <w:pPr>
        <w:pStyle w:val="Normal1"/>
      </w:pPr>
    </w:p>
    <w:p w14:paraId="43C3A6B1" w14:textId="77777777" w:rsidR="00194241" w:rsidRDefault="00194241">
      <w:r>
        <w:br w:type="page"/>
      </w:r>
    </w:p>
    <w:p w14:paraId="43DEB8A1" w14:textId="77777777" w:rsidR="00194241" w:rsidRDefault="00CF29CB" w:rsidP="00194241">
      <w:pPr>
        <w:pStyle w:val="Heading2"/>
        <w:ind w:left="0" w:firstLine="0"/>
      </w:pPr>
      <w:r>
        <w:lastRenderedPageBreak/>
        <w:t>4.13</w:t>
      </w:r>
      <w:r>
        <w:tab/>
        <w:t>Test Case 13</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194241" w:rsidRPr="002E0073" w14:paraId="52CA333C" w14:textId="77777777" w:rsidTr="00194241">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5DDAA5" w14:textId="77777777" w:rsidR="00194241" w:rsidRDefault="00194241" w:rsidP="00194241">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99C3D4" w14:textId="77777777" w:rsidR="00194241" w:rsidRPr="002E0073" w:rsidRDefault="00194241" w:rsidP="00194241">
            <w:pPr>
              <w:pStyle w:val="Normal1"/>
              <w:spacing w:before="0" w:after="0"/>
            </w:pPr>
            <w:r>
              <w:t>TEST-DBA-01</w:t>
            </w:r>
            <w:r w:rsidR="00CF29CB">
              <w:t>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FA9EB1" w14:textId="77777777" w:rsidR="00194241" w:rsidRDefault="00194241" w:rsidP="00194241">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6BDBF" w14:textId="77777777" w:rsidR="00194241" w:rsidRPr="002E0073" w:rsidRDefault="00194241" w:rsidP="00194241">
            <w:pPr>
              <w:pStyle w:val="Normal1"/>
              <w:spacing w:before="0" w:after="0"/>
            </w:pPr>
            <w:r>
              <w:t>Web Database Application</w:t>
            </w:r>
          </w:p>
        </w:tc>
      </w:tr>
      <w:tr w:rsidR="00194241" w:rsidRPr="002E0073" w14:paraId="30FB3F34" w14:textId="77777777" w:rsidTr="00194241">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21C5F89" w14:textId="77777777" w:rsidR="00194241" w:rsidRDefault="00194241" w:rsidP="00194241">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589E357" w14:textId="77777777" w:rsidR="00194241" w:rsidRPr="002E0073" w:rsidRDefault="00194241" w:rsidP="0070289C">
            <w:pPr>
              <w:pStyle w:val="Normal1"/>
              <w:spacing w:before="0" w:after="0"/>
            </w:pPr>
            <w:r>
              <w:t>There is a “</w:t>
            </w:r>
            <w:r w:rsidR="00477D92">
              <w:t>Generate Output</w:t>
            </w:r>
            <w:r>
              <w:t xml:space="preserve">” button that </w:t>
            </w:r>
            <w:r w:rsidR="00477D92">
              <w:t xml:space="preserve">the user can select to generate system output </w:t>
            </w:r>
            <w:r w:rsidR="0070289C">
              <w:t>to export the project file</w:t>
            </w:r>
            <w:r>
              <w: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5E3288C" w14:textId="77777777" w:rsidR="00194241" w:rsidRDefault="00194241" w:rsidP="00194241">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6972F38" w14:textId="77777777" w:rsidR="00194241" w:rsidRPr="002E0073" w:rsidRDefault="00194241" w:rsidP="00194241">
            <w:pPr>
              <w:pStyle w:val="Normal1"/>
              <w:spacing w:before="0" w:after="0"/>
            </w:pPr>
            <w:r>
              <w:t>High</w:t>
            </w:r>
          </w:p>
        </w:tc>
      </w:tr>
      <w:tr w:rsidR="00194241" w:rsidRPr="002E0073" w14:paraId="02B7E7FA" w14:textId="77777777" w:rsidTr="00194241">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B468C9" w14:textId="77777777" w:rsidR="00194241" w:rsidRDefault="00194241" w:rsidP="00194241">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124B804" w14:textId="77777777" w:rsidR="00194241" w:rsidRPr="002E0073" w:rsidRDefault="00194241" w:rsidP="00477D92">
            <w:pPr>
              <w:pStyle w:val="Normal1"/>
              <w:spacing w:before="0" w:after="0"/>
            </w:pPr>
            <w:r>
              <w:t>REQ-1.10, UI-1.1</w:t>
            </w:r>
            <w:r w:rsidR="00477D92">
              <w:t>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8B458DB" w14:textId="77777777" w:rsidR="00194241" w:rsidRDefault="00194241" w:rsidP="00194241">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9C19683" w14:textId="77777777" w:rsidR="00194241" w:rsidRPr="002E0073" w:rsidRDefault="00194241" w:rsidP="00194241">
            <w:pPr>
              <w:pStyle w:val="Normal1"/>
              <w:spacing w:before="0" w:after="0"/>
            </w:pPr>
            <w:r>
              <w:t>Functional Testing</w:t>
            </w:r>
          </w:p>
        </w:tc>
      </w:tr>
      <w:tr w:rsidR="00194241" w:rsidRPr="00C21FEC" w14:paraId="4F9E78A1" w14:textId="77777777" w:rsidTr="00194241">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4B00C4" w14:textId="77777777" w:rsidR="00194241" w:rsidRDefault="00194241" w:rsidP="00194241">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C6939B8" w14:textId="77777777" w:rsidR="00194241" w:rsidRDefault="00194241" w:rsidP="00194241">
            <w:pPr>
              <w:pStyle w:val="Normal1"/>
              <w:spacing w:before="0" w:after="0"/>
            </w:pPr>
            <w:r>
              <w:t>TEST</w:t>
            </w:r>
            <w:r w:rsidR="00CF29CB">
              <w:t>-DBA-007</w:t>
            </w:r>
            <w:r>
              <w:t xml:space="preserve"> (User must be logged in)</w:t>
            </w:r>
          </w:p>
          <w:p w14:paraId="5BD82281" w14:textId="77777777" w:rsidR="00194241" w:rsidRPr="00D87DD9" w:rsidRDefault="00194241" w:rsidP="0070289C">
            <w:pPr>
              <w:pStyle w:val="Normal1"/>
              <w:spacing w:before="0" w:after="0"/>
            </w:pPr>
            <w:r>
              <w:t>TEST-DBA-0</w:t>
            </w:r>
            <w:r w:rsidR="00CF29CB">
              <w:t>12</w:t>
            </w:r>
            <w:r>
              <w:t xml:space="preserve"> (User is on </w:t>
            </w:r>
            <w:r w:rsidR="0070289C">
              <w:t>Project Export</w:t>
            </w:r>
            <w:r>
              <w:t xml:space="preserv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B0A6D4" w14:textId="77777777" w:rsidR="00194241" w:rsidRDefault="00194241" w:rsidP="00194241">
            <w:pPr>
              <w:pStyle w:val="Normal1"/>
              <w:spacing w:before="0" w:after="0"/>
              <w:rPr>
                <w:b/>
              </w:rPr>
            </w:pPr>
            <w:r>
              <w:rPr>
                <w:b/>
              </w:rPr>
              <w:t>Assumptions/</w:t>
            </w:r>
          </w:p>
          <w:p w14:paraId="4CFCBF13" w14:textId="77777777" w:rsidR="00194241" w:rsidRDefault="00194241" w:rsidP="00194241">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3B0E40" w14:textId="77777777" w:rsidR="00194241" w:rsidRPr="00C21FEC" w:rsidRDefault="00194241" w:rsidP="00194241">
            <w:pPr>
              <w:pStyle w:val="Normal1"/>
              <w:spacing w:before="0" w:after="0"/>
            </w:pPr>
            <w:r>
              <w:t>Internet access, working database server</w:t>
            </w:r>
          </w:p>
        </w:tc>
      </w:tr>
      <w:tr w:rsidR="00194241" w14:paraId="7D1BC408" w14:textId="77777777" w:rsidTr="00194241">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8687FE" w14:textId="77777777" w:rsidR="00194241" w:rsidRDefault="00194241" w:rsidP="00194241">
            <w:pPr>
              <w:pStyle w:val="Normal1"/>
              <w:spacing w:before="80" w:after="80" w:line="276" w:lineRule="auto"/>
              <w:jc w:val="center"/>
              <w:rPr>
                <w:b/>
              </w:rPr>
            </w:pPr>
            <w:r>
              <w:rPr>
                <w:b/>
              </w:rPr>
              <w:t>Test Execution Steps</w:t>
            </w:r>
          </w:p>
        </w:tc>
      </w:tr>
      <w:tr w:rsidR="00194241" w14:paraId="14C9226C" w14:textId="77777777" w:rsidTr="00194241">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D3C5FEB" w14:textId="77777777" w:rsidR="00194241" w:rsidRDefault="00194241" w:rsidP="00194241">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0387B57" w14:textId="77777777" w:rsidR="00194241" w:rsidRDefault="00194241" w:rsidP="00194241">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1E0583A" w14:textId="77777777" w:rsidR="00194241" w:rsidRDefault="00194241" w:rsidP="00194241">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6A57592" w14:textId="77777777" w:rsidR="00194241" w:rsidRDefault="00194241" w:rsidP="00194241">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49C5BB3" w14:textId="77777777" w:rsidR="00194241" w:rsidRDefault="00194241" w:rsidP="00194241">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D76E980" w14:textId="77777777" w:rsidR="00194241" w:rsidRDefault="00194241" w:rsidP="00194241">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5E89690" w14:textId="77777777" w:rsidR="00194241" w:rsidRDefault="00194241" w:rsidP="00194241">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6E4DB99" w14:textId="77777777" w:rsidR="00194241" w:rsidRDefault="00194241" w:rsidP="00194241">
            <w:pPr>
              <w:pStyle w:val="Normal1"/>
              <w:spacing w:before="0" w:after="0"/>
              <w:jc w:val="center"/>
              <w:rPr>
                <w:b/>
              </w:rPr>
            </w:pPr>
            <w:r>
              <w:rPr>
                <w:b/>
              </w:rPr>
              <w:t>Test Comment</w:t>
            </w:r>
          </w:p>
        </w:tc>
      </w:tr>
      <w:tr w:rsidR="00194241" w:rsidRPr="00C21FEC" w14:paraId="588DD4A8"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3A58AA" w14:textId="77777777" w:rsidR="00194241" w:rsidRDefault="00194241" w:rsidP="00194241">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068138C" w14:textId="77777777" w:rsidR="00194241" w:rsidRPr="00C21FEC" w:rsidRDefault="00E45563" w:rsidP="00194241">
            <w:pPr>
              <w:pStyle w:val="Normal1"/>
              <w:spacing w:before="0" w:after="0"/>
              <w:rPr>
                <w:sz w:val="18"/>
                <w:szCs w:val="18"/>
              </w:rPr>
            </w:pPr>
            <w:r>
              <w:rPr>
                <w:sz w:val="18"/>
                <w:szCs w:val="18"/>
              </w:rPr>
              <w:t>Generate new system output.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3C2DEFD" w14:textId="77777777" w:rsidR="00194241" w:rsidRPr="00C21FEC" w:rsidRDefault="00194241" w:rsidP="00E45563">
            <w:pPr>
              <w:pStyle w:val="Normal1"/>
              <w:spacing w:before="0" w:after="0"/>
              <w:rPr>
                <w:sz w:val="18"/>
                <w:szCs w:val="18"/>
              </w:rPr>
            </w:pPr>
            <w:r>
              <w:rPr>
                <w:sz w:val="18"/>
                <w:szCs w:val="18"/>
              </w:rPr>
              <w:t>Click on the “</w:t>
            </w:r>
            <w:r w:rsidR="00E45563">
              <w:rPr>
                <w:sz w:val="18"/>
                <w:szCs w:val="18"/>
              </w:rPr>
              <w:t>Generate Output</w:t>
            </w:r>
            <w:r>
              <w:rPr>
                <w:sz w:val="18"/>
                <w:szCs w:val="18"/>
              </w:rPr>
              <w: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5F18DDD" w14:textId="77777777" w:rsidR="00194241" w:rsidRPr="00C21FEC" w:rsidRDefault="00194241" w:rsidP="00E45563">
            <w:pPr>
              <w:pStyle w:val="Normal1"/>
              <w:spacing w:before="0" w:after="0"/>
              <w:rPr>
                <w:sz w:val="18"/>
                <w:szCs w:val="18"/>
              </w:rPr>
            </w:pPr>
            <w:r>
              <w:rPr>
                <w:sz w:val="18"/>
                <w:szCs w:val="18"/>
              </w:rPr>
              <w:t xml:space="preserve">System </w:t>
            </w:r>
            <w:r w:rsidR="00E45563">
              <w:rPr>
                <w:sz w:val="18"/>
                <w:szCs w:val="18"/>
              </w:rPr>
              <w:t>shall generate output of exporting the project file</w:t>
            </w:r>
            <w:r>
              <w:rPr>
                <w:sz w:val="18"/>
                <w:szCs w:val="18"/>
              </w:rPr>
              <w:t xml:space="preserve"> after the “</w:t>
            </w:r>
            <w:r w:rsidR="00E45563">
              <w:rPr>
                <w:sz w:val="18"/>
                <w:szCs w:val="18"/>
              </w:rPr>
              <w:t>Generate Output</w:t>
            </w:r>
            <w:r>
              <w:rPr>
                <w:sz w:val="18"/>
                <w:szCs w:val="18"/>
              </w:rPr>
              <w: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EDC3E16" w14:textId="77777777" w:rsidR="00194241" w:rsidRPr="00C21FEC" w:rsidRDefault="00194241"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246B3EC" w14:textId="77777777" w:rsidR="00194241" w:rsidRPr="00C21FEC" w:rsidRDefault="00194241" w:rsidP="00194241">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D714E16" w14:textId="77777777" w:rsidR="00194241" w:rsidRPr="00C21FEC" w:rsidRDefault="00194241"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ECD644D" w14:textId="77777777" w:rsidR="00194241" w:rsidRPr="00C21FEC" w:rsidRDefault="00194241" w:rsidP="00194241">
            <w:pPr>
              <w:pStyle w:val="Normal1"/>
              <w:spacing w:before="0" w:after="0"/>
              <w:rPr>
                <w:sz w:val="18"/>
                <w:szCs w:val="18"/>
              </w:rPr>
            </w:pPr>
            <w:r>
              <w:rPr>
                <w:sz w:val="18"/>
                <w:szCs w:val="18"/>
              </w:rPr>
              <w:t>Pending</w:t>
            </w:r>
          </w:p>
        </w:tc>
      </w:tr>
      <w:tr w:rsidR="00194241" w:rsidRPr="00C21FEC" w14:paraId="0FF31846"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42671" w14:textId="77777777" w:rsidR="00194241" w:rsidRDefault="00194241" w:rsidP="00194241">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9E3AF18" w14:textId="77777777" w:rsidR="00194241" w:rsidRPr="00C21FEC" w:rsidRDefault="00E45563" w:rsidP="00194241">
            <w:pPr>
              <w:pStyle w:val="Normal1"/>
              <w:spacing w:before="0" w:after="0"/>
              <w:rPr>
                <w:sz w:val="18"/>
                <w:szCs w:val="18"/>
              </w:rPr>
            </w:pPr>
            <w:r>
              <w:rPr>
                <w:sz w:val="18"/>
                <w:szCs w:val="18"/>
              </w:rPr>
              <w:t>Observe the output progress.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EC0F0B9" w14:textId="77777777" w:rsidR="00194241" w:rsidRPr="00C21FEC" w:rsidRDefault="00E45563" w:rsidP="00194241">
            <w:pPr>
              <w:pStyle w:val="Normal1"/>
              <w:spacing w:before="0" w:after="0"/>
              <w:rPr>
                <w:sz w:val="18"/>
                <w:szCs w:val="18"/>
              </w:rPr>
            </w:pPr>
            <w:r>
              <w:rPr>
                <w:sz w:val="18"/>
                <w:szCs w:val="18"/>
              </w:rPr>
              <w:t>None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ADFF493" w14:textId="77777777" w:rsidR="00194241" w:rsidRPr="00C21FEC" w:rsidRDefault="00E45563" w:rsidP="00194241">
            <w:pPr>
              <w:pStyle w:val="Normal1"/>
              <w:spacing w:before="0" w:after="0"/>
              <w:rPr>
                <w:sz w:val="18"/>
                <w:szCs w:val="18"/>
              </w:rPr>
            </w:pPr>
            <w:r>
              <w:rPr>
                <w:color w:val="000000"/>
                <w:sz w:val="18"/>
                <w:szCs w:val="18"/>
              </w:rPr>
              <w:t>System shall display real-time progress of generating output. Once 100%, the system shall inform the user that the output is completed.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CB67F8D" w14:textId="77777777" w:rsidR="00194241" w:rsidRPr="00C21FEC" w:rsidRDefault="00E45563" w:rsidP="00194241">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047F706" w14:textId="77777777" w:rsidR="00194241" w:rsidRPr="00C21FEC" w:rsidRDefault="00E45563" w:rsidP="00194241">
            <w:pPr>
              <w:pStyle w:val="Normal1"/>
              <w:spacing w:before="0" w:after="0"/>
              <w:rPr>
                <w:sz w:val="18"/>
                <w:szCs w:val="18"/>
              </w:rPr>
            </w:pPr>
            <w:r>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3DC80DC" w14:textId="77777777" w:rsidR="00194241" w:rsidRPr="00C21FEC" w:rsidRDefault="00E45563" w:rsidP="00194241">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D487666" w14:textId="77777777" w:rsidR="00194241" w:rsidRPr="00C21FEC" w:rsidRDefault="00E45563" w:rsidP="00194241">
            <w:pPr>
              <w:pStyle w:val="Normal1"/>
              <w:spacing w:before="0" w:after="0"/>
              <w:rPr>
                <w:sz w:val="18"/>
                <w:szCs w:val="18"/>
              </w:rPr>
            </w:pPr>
            <w:r>
              <w:rPr>
                <w:sz w:val="18"/>
                <w:szCs w:val="18"/>
              </w:rPr>
              <w:t>Pending</w:t>
            </w:r>
          </w:p>
        </w:tc>
      </w:tr>
      <w:tr w:rsidR="00194241" w:rsidRPr="00C21FEC" w14:paraId="354F36CC" w14:textId="77777777" w:rsidTr="00194241">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F6FA96" w14:textId="77777777" w:rsidR="00194241" w:rsidRDefault="00194241" w:rsidP="00194241">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F83F6F" w14:textId="77777777" w:rsidR="00194241" w:rsidRPr="00C21FEC" w:rsidRDefault="00194241" w:rsidP="00194241">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AA65160" w14:textId="77777777" w:rsidR="00194241" w:rsidRPr="00C21FEC" w:rsidRDefault="00194241" w:rsidP="00194241">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98CB7BB" w14:textId="77777777" w:rsidR="00194241" w:rsidRPr="00C21FEC" w:rsidRDefault="00194241" w:rsidP="00194241">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6712AF7" w14:textId="77777777" w:rsidR="00194241" w:rsidRPr="00C21FEC" w:rsidRDefault="00194241" w:rsidP="00194241">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E8A421C" w14:textId="77777777" w:rsidR="00194241" w:rsidRPr="00C21FEC" w:rsidRDefault="00194241" w:rsidP="00194241">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9171A17" w14:textId="77777777" w:rsidR="00194241" w:rsidRPr="00C21FEC" w:rsidRDefault="00194241" w:rsidP="00194241">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650D02E" w14:textId="77777777" w:rsidR="00194241" w:rsidRPr="00C21FEC" w:rsidRDefault="00194241" w:rsidP="00194241">
            <w:pPr>
              <w:pStyle w:val="Normal1"/>
              <w:spacing w:before="0" w:after="0"/>
              <w:rPr>
                <w:sz w:val="18"/>
                <w:szCs w:val="18"/>
              </w:rPr>
            </w:pPr>
          </w:p>
        </w:tc>
      </w:tr>
    </w:tbl>
    <w:p w14:paraId="3AF611E4" w14:textId="77777777" w:rsidR="00997906" w:rsidRDefault="00997906" w:rsidP="00997906">
      <w:pPr>
        <w:pStyle w:val="Normal1"/>
      </w:pPr>
    </w:p>
    <w:p w14:paraId="0D19333E" w14:textId="77777777" w:rsidR="00177722" w:rsidRDefault="00CF29CB" w:rsidP="00177722">
      <w:pPr>
        <w:pStyle w:val="Heading2"/>
        <w:ind w:left="0" w:firstLine="0"/>
      </w:pPr>
      <w:r>
        <w:lastRenderedPageBreak/>
        <w:t>4.14</w:t>
      </w:r>
      <w:r>
        <w:tab/>
        <w:t>Test Case 14</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177722" w:rsidRPr="002E0073" w14:paraId="1BC6015A"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CF9C14" w14:textId="77777777" w:rsidR="00177722" w:rsidRDefault="00177722"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A37AD7" w14:textId="77777777" w:rsidR="00177722" w:rsidRPr="002E0073" w:rsidRDefault="00177722" w:rsidP="00C352D9">
            <w:pPr>
              <w:pStyle w:val="Normal1"/>
              <w:spacing w:before="0" w:after="0"/>
            </w:pPr>
            <w:r>
              <w:t>TEST-DBA-01</w:t>
            </w:r>
            <w:r w:rsidR="00CF29CB">
              <w:t>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AC6032" w14:textId="77777777" w:rsidR="00177722" w:rsidRDefault="00177722"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F3530E" w14:textId="77777777" w:rsidR="00177722" w:rsidRPr="002E0073" w:rsidRDefault="00177722" w:rsidP="00C352D9">
            <w:pPr>
              <w:pStyle w:val="Normal1"/>
              <w:spacing w:before="0" w:after="0"/>
            </w:pPr>
            <w:r>
              <w:t>Web Database Application</w:t>
            </w:r>
          </w:p>
        </w:tc>
      </w:tr>
      <w:tr w:rsidR="00177722" w:rsidRPr="002E0073" w14:paraId="17DC481B"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2E9531" w14:textId="77777777" w:rsidR="00177722" w:rsidRDefault="00177722"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41E34D2" w14:textId="77777777" w:rsidR="00177722" w:rsidRPr="002E0073" w:rsidRDefault="00177722" w:rsidP="00177722">
            <w:pPr>
              <w:pStyle w:val="Normal1"/>
              <w:spacing w:before="0" w:after="0"/>
            </w:pPr>
            <w:r>
              <w:t>There is a “Preview” button that the user can select to generate system output to export the project file.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5DD22B8" w14:textId="77777777" w:rsidR="00177722" w:rsidRDefault="00177722"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F89E327" w14:textId="77777777" w:rsidR="00177722" w:rsidRPr="002E0073" w:rsidRDefault="00177722" w:rsidP="00C352D9">
            <w:pPr>
              <w:pStyle w:val="Normal1"/>
              <w:spacing w:before="0" w:after="0"/>
            </w:pPr>
            <w:r>
              <w:rPr>
                <w:i/>
              </w:rPr>
              <w:t xml:space="preserve"> </w:t>
            </w:r>
            <w:r>
              <w:t>High</w:t>
            </w:r>
          </w:p>
        </w:tc>
      </w:tr>
      <w:tr w:rsidR="00177722" w:rsidRPr="002E0073" w14:paraId="4B3C738D"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C6EDE0" w14:textId="77777777" w:rsidR="00177722" w:rsidRDefault="00177722"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2A0A1D1" w14:textId="77777777" w:rsidR="00177722" w:rsidRPr="002E0073" w:rsidRDefault="00177722" w:rsidP="00177722">
            <w:pPr>
              <w:pStyle w:val="Normal1"/>
              <w:spacing w:before="0" w:after="0"/>
            </w:pPr>
            <w:r>
              <w:t>REQ-1.10, UI-1.12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76C70B7" w14:textId="77777777" w:rsidR="00177722" w:rsidRDefault="00177722"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62D199D" w14:textId="77777777" w:rsidR="00177722" w:rsidRPr="002E0073" w:rsidRDefault="00177722" w:rsidP="00C352D9">
            <w:pPr>
              <w:pStyle w:val="Normal1"/>
              <w:spacing w:before="0" w:after="0"/>
            </w:pPr>
            <w:r>
              <w:t>Functional Testing</w:t>
            </w:r>
          </w:p>
        </w:tc>
      </w:tr>
      <w:tr w:rsidR="00177722" w:rsidRPr="00C21FEC" w14:paraId="5EAA40D0"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929C80E" w14:textId="77777777" w:rsidR="00177722" w:rsidRDefault="00177722"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2ECA724" w14:textId="77777777" w:rsidR="00177722" w:rsidRDefault="00177722" w:rsidP="00C352D9">
            <w:pPr>
              <w:pStyle w:val="Normal1"/>
              <w:spacing w:before="0" w:after="0"/>
            </w:pPr>
            <w:r>
              <w:t>TEST</w:t>
            </w:r>
            <w:r w:rsidR="00CF29CB">
              <w:t>-DBA-007</w:t>
            </w:r>
            <w:r>
              <w:t xml:space="preserve"> (User must be logged in)</w:t>
            </w:r>
          </w:p>
          <w:p w14:paraId="4BD4D2B0" w14:textId="77777777" w:rsidR="00177722" w:rsidRDefault="00177722" w:rsidP="00C352D9">
            <w:pPr>
              <w:pStyle w:val="Normal1"/>
              <w:spacing w:before="0" w:after="0"/>
            </w:pPr>
            <w:r>
              <w:t>TEST-DBA-0</w:t>
            </w:r>
            <w:r w:rsidR="00CF29CB">
              <w:t>12</w:t>
            </w:r>
            <w:r>
              <w:t xml:space="preserve"> (User is on Project Export screen)</w:t>
            </w:r>
          </w:p>
          <w:p w14:paraId="3EA39623" w14:textId="77777777" w:rsidR="00177722" w:rsidRPr="00D87DD9" w:rsidRDefault="00CF29CB" w:rsidP="00C352D9">
            <w:pPr>
              <w:pStyle w:val="Normal1"/>
              <w:spacing w:before="0" w:after="0"/>
            </w:pPr>
            <w:r>
              <w:t>TEST-DBA-013</w:t>
            </w:r>
            <w:r w:rsidR="00177722">
              <w:t xml:space="preserve"> (Output is generated)</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4C39249" w14:textId="77777777" w:rsidR="00177722" w:rsidRDefault="00177722" w:rsidP="00C352D9">
            <w:pPr>
              <w:pStyle w:val="Normal1"/>
              <w:spacing w:before="0" w:after="0"/>
              <w:rPr>
                <w:b/>
              </w:rPr>
            </w:pPr>
            <w:r>
              <w:rPr>
                <w:b/>
              </w:rPr>
              <w:t>Assumptions/</w:t>
            </w:r>
          </w:p>
          <w:p w14:paraId="7DCFBEA0" w14:textId="77777777" w:rsidR="00177722" w:rsidRDefault="00177722"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5D1049A" w14:textId="77777777" w:rsidR="00177722" w:rsidRPr="00C21FEC" w:rsidRDefault="00177722" w:rsidP="00C352D9">
            <w:pPr>
              <w:pStyle w:val="Normal1"/>
              <w:spacing w:before="0" w:after="0"/>
            </w:pPr>
            <w:r>
              <w:t>Internet access, working database server</w:t>
            </w:r>
          </w:p>
        </w:tc>
      </w:tr>
      <w:tr w:rsidR="00177722" w14:paraId="4CBDB8CC"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856698" w14:textId="77777777" w:rsidR="00177722" w:rsidRDefault="00177722" w:rsidP="00C352D9">
            <w:pPr>
              <w:pStyle w:val="Normal1"/>
              <w:spacing w:before="80" w:after="80" w:line="276" w:lineRule="auto"/>
              <w:jc w:val="center"/>
              <w:rPr>
                <w:b/>
              </w:rPr>
            </w:pPr>
            <w:r>
              <w:rPr>
                <w:b/>
              </w:rPr>
              <w:t>Test Execution Steps</w:t>
            </w:r>
          </w:p>
        </w:tc>
      </w:tr>
      <w:tr w:rsidR="00177722" w14:paraId="24308CCE"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675350" w14:textId="77777777" w:rsidR="00177722" w:rsidRDefault="00177722"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7F3D871" w14:textId="77777777" w:rsidR="00177722" w:rsidRDefault="00177722"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0C31941" w14:textId="77777777" w:rsidR="00177722" w:rsidRDefault="00177722"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7ACA0EA" w14:textId="77777777" w:rsidR="00177722" w:rsidRDefault="00177722"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4A603BB" w14:textId="77777777" w:rsidR="00177722" w:rsidRDefault="00177722"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FE9E4CB" w14:textId="77777777" w:rsidR="00177722" w:rsidRDefault="00177722"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3AFAFAA4" w14:textId="77777777" w:rsidR="00177722" w:rsidRDefault="00177722"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96E3693" w14:textId="77777777" w:rsidR="00177722" w:rsidRDefault="00177722" w:rsidP="00C352D9">
            <w:pPr>
              <w:pStyle w:val="Normal1"/>
              <w:spacing w:before="0" w:after="0"/>
              <w:jc w:val="center"/>
              <w:rPr>
                <w:b/>
              </w:rPr>
            </w:pPr>
            <w:r>
              <w:rPr>
                <w:b/>
              </w:rPr>
              <w:t>Test Comment</w:t>
            </w:r>
          </w:p>
        </w:tc>
      </w:tr>
      <w:tr w:rsidR="00177722" w:rsidRPr="00C21FEC" w14:paraId="2A145875"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9687C9" w14:textId="77777777" w:rsidR="00177722" w:rsidRDefault="00177722"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AE418C4" w14:textId="77777777" w:rsidR="00177722" w:rsidRPr="00C21FEC" w:rsidRDefault="00177722" w:rsidP="00C352D9">
            <w:pPr>
              <w:pStyle w:val="Normal1"/>
              <w:spacing w:before="0" w:after="0"/>
              <w:rPr>
                <w:sz w:val="18"/>
                <w:szCs w:val="18"/>
              </w:rPr>
            </w:pPr>
            <w:r>
              <w:rPr>
                <w:sz w:val="18"/>
                <w:szCs w:val="18"/>
              </w:rPr>
              <w:t>Preview the system output.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B96DCAA" w14:textId="77777777" w:rsidR="00177722" w:rsidRPr="00C21FEC" w:rsidRDefault="00177722" w:rsidP="00177722">
            <w:pPr>
              <w:pStyle w:val="Normal1"/>
              <w:spacing w:before="0" w:after="0"/>
              <w:rPr>
                <w:sz w:val="18"/>
                <w:szCs w:val="18"/>
              </w:rPr>
            </w:pPr>
            <w:r>
              <w:rPr>
                <w:sz w:val="18"/>
                <w:szCs w:val="18"/>
              </w:rPr>
              <w:t>Click on the “Preview”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59C27D8" w14:textId="77777777" w:rsidR="00177722" w:rsidRPr="00C21FEC" w:rsidRDefault="00177722" w:rsidP="00177722">
            <w:pPr>
              <w:pStyle w:val="Normal1"/>
              <w:spacing w:before="0" w:after="0"/>
              <w:rPr>
                <w:sz w:val="18"/>
                <w:szCs w:val="18"/>
              </w:rPr>
            </w:pPr>
            <w:r>
              <w:rPr>
                <w:sz w:val="18"/>
                <w:szCs w:val="18"/>
              </w:rPr>
              <w:t>System shall open up a new window that contains a display preview of project output after the “Preview”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2B16B40" w14:textId="77777777" w:rsidR="00177722" w:rsidRPr="00C21FEC" w:rsidRDefault="00177722"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B6C51AA" w14:textId="77777777" w:rsidR="00177722" w:rsidRPr="00C21FEC" w:rsidRDefault="00177722"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585B14F" w14:textId="77777777" w:rsidR="00177722" w:rsidRPr="00C21FEC" w:rsidRDefault="00177722"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4F019A3" w14:textId="77777777" w:rsidR="00177722" w:rsidRPr="00C21FEC" w:rsidRDefault="00177722" w:rsidP="00C352D9">
            <w:pPr>
              <w:pStyle w:val="Normal1"/>
              <w:spacing w:before="0" w:after="0"/>
              <w:rPr>
                <w:sz w:val="18"/>
                <w:szCs w:val="18"/>
              </w:rPr>
            </w:pPr>
            <w:r>
              <w:rPr>
                <w:sz w:val="18"/>
                <w:szCs w:val="18"/>
              </w:rPr>
              <w:t>Pending</w:t>
            </w:r>
          </w:p>
        </w:tc>
      </w:tr>
      <w:tr w:rsidR="00177722" w:rsidRPr="00C21FEC" w14:paraId="3B3C1810"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925CF7" w14:textId="77777777" w:rsidR="00177722" w:rsidRDefault="00177722"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054F1E" w14:textId="77777777" w:rsidR="00177722" w:rsidRPr="00C21FEC" w:rsidRDefault="0017772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9B8EE23" w14:textId="77777777" w:rsidR="00177722" w:rsidRPr="00C21FEC" w:rsidRDefault="0017772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694B66A" w14:textId="77777777" w:rsidR="00177722" w:rsidRPr="00C21FEC" w:rsidRDefault="0017772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26EA88" w14:textId="77777777" w:rsidR="00177722" w:rsidRPr="00C21FEC" w:rsidRDefault="0017772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A003E12" w14:textId="77777777" w:rsidR="00177722" w:rsidRPr="00C21FEC" w:rsidRDefault="0017772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65A0A23" w14:textId="77777777" w:rsidR="00177722" w:rsidRPr="00C21FEC" w:rsidRDefault="0017772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743B323" w14:textId="77777777" w:rsidR="00177722" w:rsidRPr="00C21FEC" w:rsidRDefault="00177722" w:rsidP="00C352D9">
            <w:pPr>
              <w:pStyle w:val="Normal1"/>
              <w:spacing w:before="0" w:after="0"/>
              <w:rPr>
                <w:sz w:val="18"/>
                <w:szCs w:val="18"/>
              </w:rPr>
            </w:pPr>
          </w:p>
        </w:tc>
      </w:tr>
      <w:tr w:rsidR="00177722" w:rsidRPr="00C21FEC" w14:paraId="6EF42D8B"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73E932" w14:textId="77777777" w:rsidR="00177722" w:rsidRDefault="00177722"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C5CC4C" w14:textId="77777777" w:rsidR="00177722" w:rsidRPr="00C21FEC" w:rsidRDefault="0017772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73B7519" w14:textId="77777777" w:rsidR="00177722" w:rsidRPr="00C21FEC" w:rsidRDefault="0017772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F0812BB" w14:textId="77777777" w:rsidR="00177722" w:rsidRPr="00C21FEC" w:rsidRDefault="0017772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3C350D3" w14:textId="77777777" w:rsidR="00177722" w:rsidRPr="00C21FEC" w:rsidRDefault="0017772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7006DAB" w14:textId="77777777" w:rsidR="00177722" w:rsidRPr="00C21FEC" w:rsidRDefault="0017772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67C09BE" w14:textId="77777777" w:rsidR="00177722" w:rsidRPr="00C21FEC" w:rsidRDefault="0017772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F8EA8F3" w14:textId="77777777" w:rsidR="00177722" w:rsidRPr="00C21FEC" w:rsidRDefault="00177722" w:rsidP="00C352D9">
            <w:pPr>
              <w:pStyle w:val="Normal1"/>
              <w:spacing w:before="0" w:after="0"/>
              <w:rPr>
                <w:sz w:val="18"/>
                <w:szCs w:val="18"/>
              </w:rPr>
            </w:pPr>
          </w:p>
        </w:tc>
      </w:tr>
    </w:tbl>
    <w:p w14:paraId="28842156" w14:textId="77777777" w:rsidR="00AA2532" w:rsidRDefault="00AA2532" w:rsidP="00177722">
      <w:pPr>
        <w:pStyle w:val="Normal1"/>
      </w:pPr>
    </w:p>
    <w:p w14:paraId="6FFFB32F" w14:textId="77777777" w:rsidR="00AA2532" w:rsidRDefault="00AA2532">
      <w:r>
        <w:br w:type="page"/>
      </w:r>
    </w:p>
    <w:p w14:paraId="3F8A1533" w14:textId="77777777" w:rsidR="00AA2532" w:rsidRDefault="00CF29CB" w:rsidP="00AA2532">
      <w:pPr>
        <w:pStyle w:val="Heading2"/>
        <w:ind w:left="0" w:firstLine="0"/>
      </w:pPr>
      <w:r>
        <w:lastRenderedPageBreak/>
        <w:t>4.15</w:t>
      </w:r>
      <w:r>
        <w:tab/>
        <w:t>Test Case 15</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AA2532" w:rsidRPr="002E0073" w14:paraId="1DB5C4B3"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5C1A93" w14:textId="77777777" w:rsidR="00AA2532" w:rsidRDefault="00AA2532"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743318" w14:textId="77777777" w:rsidR="00AA2532" w:rsidRPr="002E0073" w:rsidRDefault="00AA2532" w:rsidP="00C352D9">
            <w:pPr>
              <w:pStyle w:val="Normal1"/>
              <w:spacing w:before="0" w:after="0"/>
            </w:pPr>
            <w:r>
              <w:t>TEST-DBA-01</w:t>
            </w:r>
            <w:r w:rsidR="00CF29CB">
              <w:t>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D91AAD" w14:textId="77777777" w:rsidR="00AA2532" w:rsidRDefault="00AA2532"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E13B89" w14:textId="77777777" w:rsidR="00AA2532" w:rsidRPr="002E0073" w:rsidRDefault="00AA2532" w:rsidP="00C352D9">
            <w:pPr>
              <w:pStyle w:val="Normal1"/>
              <w:spacing w:before="0" w:after="0"/>
            </w:pPr>
            <w:r>
              <w:t>Web Database Application</w:t>
            </w:r>
          </w:p>
        </w:tc>
      </w:tr>
      <w:tr w:rsidR="00AA2532" w:rsidRPr="002E0073" w14:paraId="5265174D"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47B6E8" w14:textId="77777777" w:rsidR="00AA2532" w:rsidRDefault="00AA2532"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740BEBF" w14:textId="77777777" w:rsidR="00AA2532" w:rsidRPr="002E0073" w:rsidRDefault="00AA2532" w:rsidP="00AA2532">
            <w:pPr>
              <w:pStyle w:val="Normal1"/>
              <w:spacing w:before="0" w:after="0"/>
            </w:pPr>
            <w:r>
              <w:t>There is a “Download” button that the user can select to download the project output to a desired file directory.</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9E25E69" w14:textId="77777777" w:rsidR="00AA2532" w:rsidRDefault="00AA2532"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C4C9E62" w14:textId="77777777" w:rsidR="00AA2532" w:rsidRPr="002E0073" w:rsidRDefault="00AA2532" w:rsidP="00C352D9">
            <w:pPr>
              <w:pStyle w:val="Normal1"/>
              <w:spacing w:before="0" w:after="0"/>
            </w:pPr>
            <w:r>
              <w:rPr>
                <w:i/>
              </w:rPr>
              <w:t xml:space="preserve"> </w:t>
            </w:r>
            <w:r>
              <w:t>High</w:t>
            </w:r>
          </w:p>
        </w:tc>
      </w:tr>
      <w:tr w:rsidR="00AA2532" w:rsidRPr="002E0073" w14:paraId="2F967E37"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B3BCF00" w14:textId="77777777" w:rsidR="00AA2532" w:rsidRDefault="00AA2532"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080E74E" w14:textId="77777777" w:rsidR="00AA2532" w:rsidRPr="002E0073" w:rsidRDefault="00AA2532" w:rsidP="00C352D9">
            <w:pPr>
              <w:pStyle w:val="Normal1"/>
              <w:spacing w:before="0" w:after="0"/>
            </w:pPr>
            <w:r>
              <w:t>REQ-1.10, UI-1.13</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C364692" w14:textId="77777777" w:rsidR="00AA2532" w:rsidRDefault="00AA2532"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93E2177" w14:textId="77777777" w:rsidR="00AA2532" w:rsidRPr="002E0073" w:rsidRDefault="00AA2532" w:rsidP="00C352D9">
            <w:pPr>
              <w:pStyle w:val="Normal1"/>
              <w:spacing w:before="0" w:after="0"/>
            </w:pPr>
            <w:r>
              <w:t>Functional Testing</w:t>
            </w:r>
          </w:p>
        </w:tc>
      </w:tr>
      <w:tr w:rsidR="00AA2532" w:rsidRPr="00C21FEC" w14:paraId="1BB5A342"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74CF5C" w14:textId="77777777" w:rsidR="00AA2532" w:rsidRDefault="00AA2532"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B43CBED" w14:textId="77777777" w:rsidR="00AA2532" w:rsidRDefault="00AA2532" w:rsidP="00C352D9">
            <w:pPr>
              <w:pStyle w:val="Normal1"/>
              <w:spacing w:before="0" w:after="0"/>
            </w:pPr>
            <w:r>
              <w:t>TEST</w:t>
            </w:r>
            <w:r w:rsidR="00CF29CB">
              <w:t>-DBA-007</w:t>
            </w:r>
            <w:r>
              <w:t xml:space="preserve"> (User must be logged in)</w:t>
            </w:r>
          </w:p>
          <w:p w14:paraId="42F2EBDC" w14:textId="77777777" w:rsidR="00AA2532" w:rsidRDefault="00AA2532" w:rsidP="00C352D9">
            <w:pPr>
              <w:pStyle w:val="Normal1"/>
              <w:spacing w:before="0" w:after="0"/>
            </w:pPr>
            <w:r>
              <w:t>TEST-DBA-0</w:t>
            </w:r>
            <w:r w:rsidR="00CF29CB">
              <w:t>12</w:t>
            </w:r>
            <w:r>
              <w:t xml:space="preserve"> (User is on Project Export screen)</w:t>
            </w:r>
          </w:p>
          <w:p w14:paraId="7C4F2990" w14:textId="77777777" w:rsidR="00AA2532" w:rsidRPr="00D87DD9" w:rsidRDefault="00CF29CB" w:rsidP="00C352D9">
            <w:pPr>
              <w:pStyle w:val="Normal1"/>
              <w:spacing w:before="0" w:after="0"/>
            </w:pPr>
            <w:r>
              <w:t>TEST-DBA-013</w:t>
            </w:r>
            <w:r w:rsidR="00AA2532">
              <w:t xml:space="preserve"> (Output is generated)</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FA86EE" w14:textId="77777777" w:rsidR="00AA2532" w:rsidRDefault="00AA2532" w:rsidP="00C352D9">
            <w:pPr>
              <w:pStyle w:val="Normal1"/>
              <w:spacing w:before="0" w:after="0"/>
              <w:rPr>
                <w:b/>
              </w:rPr>
            </w:pPr>
            <w:r>
              <w:rPr>
                <w:b/>
              </w:rPr>
              <w:t>Assumptions/</w:t>
            </w:r>
          </w:p>
          <w:p w14:paraId="3D1717A0" w14:textId="77777777" w:rsidR="00AA2532" w:rsidRDefault="00AA2532"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9F233AF" w14:textId="77777777" w:rsidR="00AA2532" w:rsidRPr="00C21FEC" w:rsidRDefault="00AA2532" w:rsidP="00C352D9">
            <w:pPr>
              <w:pStyle w:val="Normal1"/>
              <w:spacing w:before="0" w:after="0"/>
            </w:pPr>
            <w:r>
              <w:t>Internet access, working database server</w:t>
            </w:r>
          </w:p>
        </w:tc>
      </w:tr>
      <w:tr w:rsidR="00AA2532" w14:paraId="45F5DB33"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4D6EC" w14:textId="77777777" w:rsidR="00AA2532" w:rsidRDefault="00AA2532" w:rsidP="00C352D9">
            <w:pPr>
              <w:pStyle w:val="Normal1"/>
              <w:spacing w:before="80" w:after="80" w:line="276" w:lineRule="auto"/>
              <w:jc w:val="center"/>
              <w:rPr>
                <w:b/>
              </w:rPr>
            </w:pPr>
            <w:r>
              <w:rPr>
                <w:b/>
              </w:rPr>
              <w:t>Test Execution Steps</w:t>
            </w:r>
          </w:p>
        </w:tc>
      </w:tr>
      <w:tr w:rsidR="00AA2532" w14:paraId="77A4C7FF"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E7079A" w14:textId="77777777" w:rsidR="00AA2532" w:rsidRDefault="00AA2532"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1B4AC7" w14:textId="77777777" w:rsidR="00AA2532" w:rsidRDefault="00AA2532"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F10981A" w14:textId="77777777" w:rsidR="00AA2532" w:rsidRDefault="00AA2532"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AA7CED2" w14:textId="77777777" w:rsidR="00AA2532" w:rsidRDefault="00AA2532"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2B64306" w14:textId="77777777" w:rsidR="00AA2532" w:rsidRDefault="00AA2532"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363D3B" w14:textId="77777777" w:rsidR="00AA2532" w:rsidRDefault="00AA2532"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CD7EA9C" w14:textId="77777777" w:rsidR="00AA2532" w:rsidRDefault="00AA2532"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5024E9" w14:textId="77777777" w:rsidR="00AA2532" w:rsidRDefault="00AA2532" w:rsidP="00C352D9">
            <w:pPr>
              <w:pStyle w:val="Normal1"/>
              <w:spacing w:before="0" w:after="0"/>
              <w:jc w:val="center"/>
              <w:rPr>
                <w:b/>
              </w:rPr>
            </w:pPr>
            <w:r>
              <w:rPr>
                <w:b/>
              </w:rPr>
              <w:t>Test Comment</w:t>
            </w:r>
          </w:p>
        </w:tc>
      </w:tr>
      <w:tr w:rsidR="00AA2532" w:rsidRPr="00C21FEC" w14:paraId="05B54A7C"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997B2D" w14:textId="77777777" w:rsidR="00AA2532" w:rsidRDefault="00AA2532"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171270" w14:textId="77777777" w:rsidR="00AA2532" w:rsidRPr="00C21FEC" w:rsidRDefault="00AA2532" w:rsidP="00C352D9">
            <w:pPr>
              <w:pStyle w:val="Normal1"/>
              <w:spacing w:before="0" w:after="0"/>
              <w:rPr>
                <w:sz w:val="18"/>
                <w:szCs w:val="18"/>
              </w:rPr>
            </w:pPr>
            <w:r>
              <w:rPr>
                <w:sz w:val="18"/>
                <w:szCs w:val="18"/>
              </w:rPr>
              <w:t>Download the project output.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E2B2927" w14:textId="77777777" w:rsidR="00AA2532" w:rsidRPr="00C21FEC" w:rsidRDefault="00AA2532" w:rsidP="00AA2532">
            <w:pPr>
              <w:pStyle w:val="Normal1"/>
              <w:spacing w:before="0" w:after="0"/>
              <w:rPr>
                <w:sz w:val="18"/>
                <w:szCs w:val="18"/>
              </w:rPr>
            </w:pPr>
            <w:r>
              <w:rPr>
                <w:sz w:val="18"/>
                <w:szCs w:val="18"/>
              </w:rPr>
              <w:t>Click on the “Download”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8D6AE89" w14:textId="77777777" w:rsidR="00AA2532" w:rsidRPr="00C21FEC" w:rsidRDefault="00AA2532" w:rsidP="00AA2532">
            <w:pPr>
              <w:pStyle w:val="Normal1"/>
              <w:spacing w:before="0" w:after="0"/>
              <w:rPr>
                <w:sz w:val="18"/>
                <w:szCs w:val="18"/>
              </w:rPr>
            </w:pPr>
            <w:r>
              <w:rPr>
                <w:sz w:val="18"/>
                <w:szCs w:val="18"/>
              </w:rPr>
              <w:t>System shall open up a file directory window after the “Download”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EF290CB" w14:textId="77777777" w:rsidR="00AA2532" w:rsidRPr="00C21FEC" w:rsidRDefault="00AA2532"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AA9791C" w14:textId="77777777" w:rsidR="00AA2532" w:rsidRPr="00C21FEC" w:rsidRDefault="00AA2532"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2981E4F" w14:textId="77777777" w:rsidR="00AA2532" w:rsidRPr="00C21FEC" w:rsidRDefault="00AA2532"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0CF8F33" w14:textId="77777777" w:rsidR="00AA2532" w:rsidRPr="00C21FEC" w:rsidRDefault="00AA2532" w:rsidP="00C352D9">
            <w:pPr>
              <w:pStyle w:val="Normal1"/>
              <w:spacing w:before="0" w:after="0"/>
              <w:rPr>
                <w:sz w:val="18"/>
                <w:szCs w:val="18"/>
              </w:rPr>
            </w:pPr>
            <w:r>
              <w:rPr>
                <w:sz w:val="18"/>
                <w:szCs w:val="18"/>
              </w:rPr>
              <w:t>Pending</w:t>
            </w:r>
          </w:p>
        </w:tc>
      </w:tr>
      <w:tr w:rsidR="00AA2532" w:rsidRPr="00C21FEC" w14:paraId="53F7D4B5"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717F1" w14:textId="77777777" w:rsidR="00AA2532" w:rsidRDefault="00AA2532"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5E486D" w14:textId="77777777" w:rsidR="00AA2532" w:rsidRPr="00C21FEC" w:rsidRDefault="00AA2532" w:rsidP="00C352D9">
            <w:pPr>
              <w:pStyle w:val="Normal1"/>
              <w:spacing w:before="0" w:after="0"/>
              <w:rPr>
                <w:sz w:val="18"/>
                <w:szCs w:val="18"/>
              </w:rPr>
            </w:pPr>
            <w:r>
              <w:rPr>
                <w:sz w:val="18"/>
                <w:szCs w:val="18"/>
              </w:rPr>
              <w:t>Confirm the file location and download.</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C0D4933" w14:textId="77777777" w:rsidR="00AA2532" w:rsidRPr="00C21FEC" w:rsidRDefault="00AA2532" w:rsidP="00C352D9">
            <w:pPr>
              <w:pStyle w:val="Normal1"/>
              <w:spacing w:before="0" w:after="0"/>
              <w:rPr>
                <w:sz w:val="18"/>
                <w:szCs w:val="18"/>
              </w:rPr>
            </w:pPr>
            <w:r>
              <w:rPr>
                <w:sz w:val="18"/>
                <w:szCs w:val="18"/>
              </w:rPr>
              <w:t>Specify the file directory.</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4BE0DEF" w14:textId="77777777" w:rsidR="00AA2532" w:rsidRPr="00C21FEC" w:rsidRDefault="00AA2532" w:rsidP="00AA2532">
            <w:pPr>
              <w:pStyle w:val="Normal1"/>
              <w:spacing w:before="0" w:after="0"/>
              <w:rPr>
                <w:sz w:val="18"/>
                <w:szCs w:val="18"/>
              </w:rPr>
            </w:pPr>
            <w:r>
              <w:rPr>
                <w:color w:val="000000"/>
                <w:sz w:val="18"/>
                <w:szCs w:val="18"/>
              </w:rPr>
              <w:t>Project output is successfully exported to the chosen file directory.</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294C97" w14:textId="77777777" w:rsidR="00AA2532" w:rsidRPr="00C21FEC" w:rsidRDefault="00AA2532"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D6BEA42" w14:textId="77777777" w:rsidR="00AA2532" w:rsidRPr="00C21FEC" w:rsidRDefault="00AA2532" w:rsidP="00C352D9">
            <w:pPr>
              <w:pStyle w:val="Normal1"/>
              <w:spacing w:before="0" w:after="0"/>
              <w:rPr>
                <w:sz w:val="18"/>
                <w:szCs w:val="18"/>
              </w:rPr>
            </w:pPr>
            <w:r>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006E906" w14:textId="77777777" w:rsidR="00AA2532" w:rsidRPr="00C21FEC" w:rsidRDefault="00AA2532"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4267F8C" w14:textId="77777777" w:rsidR="00AA2532" w:rsidRPr="00C21FEC" w:rsidRDefault="00AA2532" w:rsidP="00C352D9">
            <w:pPr>
              <w:pStyle w:val="Normal1"/>
              <w:spacing w:before="0" w:after="0"/>
              <w:rPr>
                <w:sz w:val="18"/>
                <w:szCs w:val="18"/>
              </w:rPr>
            </w:pPr>
            <w:r>
              <w:rPr>
                <w:sz w:val="18"/>
                <w:szCs w:val="18"/>
              </w:rPr>
              <w:t>Pending</w:t>
            </w:r>
          </w:p>
        </w:tc>
      </w:tr>
      <w:tr w:rsidR="00AA2532" w:rsidRPr="00C21FEC" w14:paraId="7BEC39DB"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A7FC18" w14:textId="77777777" w:rsidR="00AA2532" w:rsidRDefault="00AA2532"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87F0479" w14:textId="77777777" w:rsidR="00AA2532" w:rsidRPr="00C21FEC" w:rsidRDefault="00AA253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BDB9B68" w14:textId="77777777" w:rsidR="00AA2532" w:rsidRPr="00C21FEC" w:rsidRDefault="00AA253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2E5AB96" w14:textId="77777777" w:rsidR="00AA2532" w:rsidRPr="00C21FEC" w:rsidRDefault="00AA253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FF48C48" w14:textId="77777777" w:rsidR="00AA2532" w:rsidRPr="00C21FEC" w:rsidRDefault="00AA253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3B68A7D" w14:textId="77777777" w:rsidR="00AA2532" w:rsidRPr="00C21FEC" w:rsidRDefault="00AA253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CEB9947" w14:textId="77777777" w:rsidR="00AA2532" w:rsidRPr="00C21FEC" w:rsidRDefault="00AA253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56417A7" w14:textId="77777777" w:rsidR="00AA2532" w:rsidRPr="00C21FEC" w:rsidRDefault="00AA2532" w:rsidP="00C352D9">
            <w:pPr>
              <w:pStyle w:val="Normal1"/>
              <w:spacing w:before="0" w:after="0"/>
              <w:rPr>
                <w:sz w:val="18"/>
                <w:szCs w:val="18"/>
              </w:rPr>
            </w:pPr>
          </w:p>
        </w:tc>
      </w:tr>
    </w:tbl>
    <w:p w14:paraId="30747EBF" w14:textId="77777777" w:rsidR="009F4A05" w:rsidRDefault="009F4A05" w:rsidP="00177722">
      <w:pPr>
        <w:pStyle w:val="Normal1"/>
      </w:pPr>
    </w:p>
    <w:p w14:paraId="002F265B" w14:textId="77777777" w:rsidR="009F4A05" w:rsidRDefault="009F4A05">
      <w:r>
        <w:br w:type="page"/>
      </w:r>
    </w:p>
    <w:p w14:paraId="2BDF10AE" w14:textId="77777777" w:rsidR="009F4A05" w:rsidRDefault="009F4A05" w:rsidP="009F4A05">
      <w:pPr>
        <w:pStyle w:val="Heading2"/>
        <w:ind w:left="0" w:firstLine="0"/>
      </w:pPr>
      <w:r>
        <w:lastRenderedPageBreak/>
        <w:t>4.16</w:t>
      </w:r>
      <w:r>
        <w:tab/>
        <w:t>Test Case 16</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9F4A05" w:rsidRPr="002E0073" w14:paraId="7F44488F"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8FAFB7" w14:textId="77777777" w:rsidR="009F4A05" w:rsidRDefault="009F4A05"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54D2CD" w14:textId="77777777" w:rsidR="009F4A05" w:rsidRPr="002E0073" w:rsidRDefault="009F4A05" w:rsidP="00C352D9">
            <w:pPr>
              <w:pStyle w:val="Normal1"/>
              <w:spacing w:before="0" w:after="0"/>
            </w:pPr>
            <w:r>
              <w:t>TEST-DBA-016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27DBB7" w14:textId="77777777" w:rsidR="009F4A05" w:rsidRDefault="009F4A05"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4BBC5" w14:textId="77777777" w:rsidR="009F4A05" w:rsidRPr="002E0073" w:rsidRDefault="009F4A05" w:rsidP="00C352D9">
            <w:pPr>
              <w:pStyle w:val="Normal1"/>
              <w:spacing w:before="0" w:after="0"/>
            </w:pPr>
            <w:r>
              <w:t>Web Database Application</w:t>
            </w:r>
          </w:p>
        </w:tc>
      </w:tr>
      <w:tr w:rsidR="009F4A05" w:rsidRPr="002E0073" w14:paraId="6AFAF279"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A0878A" w14:textId="77777777" w:rsidR="009F4A05" w:rsidRDefault="009F4A05"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E7CA110" w14:textId="77777777" w:rsidR="009F4A05" w:rsidRPr="002E0073" w:rsidRDefault="009F4A05" w:rsidP="009F4A05">
            <w:pPr>
              <w:pStyle w:val="Normal1"/>
              <w:spacing w:before="0" w:after="0"/>
            </w:pPr>
            <w:r>
              <w:t>There is a “Edit” button that allows the user to edit a selected use case from a list within the acco</w:t>
            </w:r>
            <w:r w:rsidR="00540210">
              <w:t>u</w:t>
            </w:r>
            <w:r>
              <w:t>nt.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E3B93E4" w14:textId="77777777" w:rsidR="009F4A05" w:rsidRDefault="009F4A05"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EA56AB2" w14:textId="77777777" w:rsidR="009F4A05" w:rsidRPr="002E0073" w:rsidRDefault="009F4A05" w:rsidP="00C352D9">
            <w:pPr>
              <w:pStyle w:val="Normal1"/>
              <w:spacing w:before="0" w:after="0"/>
            </w:pPr>
            <w:r>
              <w:t>High</w:t>
            </w:r>
          </w:p>
        </w:tc>
      </w:tr>
      <w:tr w:rsidR="009F4A05" w:rsidRPr="002E0073" w14:paraId="253EB9F0"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34F48F" w14:textId="77777777" w:rsidR="009F4A05" w:rsidRDefault="009F4A05"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296DB4D" w14:textId="77777777" w:rsidR="009F4A05" w:rsidRPr="002E0073" w:rsidRDefault="009F4A05" w:rsidP="009F4A05">
            <w:pPr>
              <w:pStyle w:val="Normal1"/>
              <w:spacing w:before="0" w:after="0"/>
            </w:pPr>
            <w:r>
              <w:t>REQ-1.8, UI-1.8</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681281" w14:textId="77777777" w:rsidR="009F4A05" w:rsidRDefault="009F4A05"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39AD088" w14:textId="77777777" w:rsidR="009F4A05" w:rsidRPr="002E0073" w:rsidRDefault="009F4A05" w:rsidP="00C352D9">
            <w:pPr>
              <w:pStyle w:val="Normal1"/>
              <w:spacing w:before="0" w:after="0"/>
            </w:pPr>
            <w:r>
              <w:t>Functional Testing</w:t>
            </w:r>
          </w:p>
        </w:tc>
      </w:tr>
      <w:tr w:rsidR="009F4A05" w:rsidRPr="00C21FEC" w14:paraId="516BF013"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26FFF6E" w14:textId="77777777" w:rsidR="009F4A05" w:rsidRDefault="009F4A05"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DA71798" w14:textId="77777777" w:rsidR="009F4A05" w:rsidRDefault="009F4A05" w:rsidP="00C352D9">
            <w:pPr>
              <w:pStyle w:val="Normal1"/>
              <w:spacing w:before="0" w:after="0"/>
            </w:pPr>
            <w:r>
              <w:t>TEST-DBA-007 (User must be logged in)</w:t>
            </w:r>
          </w:p>
          <w:p w14:paraId="1E410D25" w14:textId="77777777" w:rsidR="009F4A05" w:rsidRPr="00D87DD9" w:rsidRDefault="009F4A05" w:rsidP="00C352D9">
            <w:pPr>
              <w:pStyle w:val="Normal1"/>
              <w:spacing w:before="0" w:after="0"/>
            </w:pPr>
            <w:r>
              <w:t>TEST-DBA-010 (User is on Existing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0A1FFA3" w14:textId="77777777" w:rsidR="009F4A05" w:rsidRDefault="009F4A05" w:rsidP="00C352D9">
            <w:pPr>
              <w:pStyle w:val="Normal1"/>
              <w:spacing w:before="0" w:after="0"/>
              <w:rPr>
                <w:b/>
              </w:rPr>
            </w:pPr>
            <w:r>
              <w:rPr>
                <w:b/>
              </w:rPr>
              <w:t>Assumptions/</w:t>
            </w:r>
          </w:p>
          <w:p w14:paraId="21D8D6B9" w14:textId="77777777" w:rsidR="009F4A05" w:rsidRDefault="009F4A05"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6B24E20" w14:textId="77777777" w:rsidR="009F4A05" w:rsidRPr="00C21FEC" w:rsidRDefault="009F4A05" w:rsidP="00C352D9">
            <w:pPr>
              <w:pStyle w:val="Normal1"/>
              <w:spacing w:before="0" w:after="0"/>
            </w:pPr>
            <w:r>
              <w:t>Internet access, working database server</w:t>
            </w:r>
          </w:p>
        </w:tc>
      </w:tr>
      <w:tr w:rsidR="009F4A05" w14:paraId="733DF8EC"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5E990" w14:textId="77777777" w:rsidR="009F4A05" w:rsidRDefault="009F4A05" w:rsidP="00C352D9">
            <w:pPr>
              <w:pStyle w:val="Normal1"/>
              <w:spacing w:before="80" w:after="80" w:line="276" w:lineRule="auto"/>
              <w:jc w:val="center"/>
              <w:rPr>
                <w:b/>
              </w:rPr>
            </w:pPr>
            <w:r>
              <w:rPr>
                <w:b/>
              </w:rPr>
              <w:t>Test Execution Steps</w:t>
            </w:r>
          </w:p>
        </w:tc>
      </w:tr>
      <w:tr w:rsidR="009F4A05" w14:paraId="3804CE24"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B837E1B" w14:textId="77777777" w:rsidR="009F4A05" w:rsidRDefault="009F4A05"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E899BC3" w14:textId="77777777" w:rsidR="009F4A05" w:rsidRDefault="009F4A05"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0296C65" w14:textId="77777777" w:rsidR="009F4A05" w:rsidRDefault="009F4A05"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0302F8A" w14:textId="77777777" w:rsidR="009F4A05" w:rsidRDefault="009F4A05"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39C9A9A" w14:textId="77777777" w:rsidR="009F4A05" w:rsidRDefault="009F4A05"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9E3B4C6" w14:textId="77777777" w:rsidR="009F4A05" w:rsidRDefault="009F4A05"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F9AFDED" w14:textId="77777777" w:rsidR="009F4A05" w:rsidRDefault="009F4A05"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80C3973" w14:textId="77777777" w:rsidR="009F4A05" w:rsidRDefault="009F4A05" w:rsidP="00C352D9">
            <w:pPr>
              <w:pStyle w:val="Normal1"/>
              <w:spacing w:before="0" w:after="0"/>
              <w:jc w:val="center"/>
              <w:rPr>
                <w:b/>
              </w:rPr>
            </w:pPr>
            <w:r>
              <w:rPr>
                <w:b/>
              </w:rPr>
              <w:t>Test Comment</w:t>
            </w:r>
          </w:p>
        </w:tc>
      </w:tr>
      <w:tr w:rsidR="009F4A05" w:rsidRPr="00C21FEC" w14:paraId="52B3EE5F"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64FAFE" w14:textId="77777777" w:rsidR="009F4A05" w:rsidRDefault="009F4A05"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BFDB9CA" w14:textId="77777777" w:rsidR="009F4A05" w:rsidRPr="00C21FEC" w:rsidRDefault="009F4A05" w:rsidP="00C352D9">
            <w:pPr>
              <w:pStyle w:val="Normal1"/>
              <w:spacing w:before="0" w:after="0"/>
              <w:rPr>
                <w:sz w:val="18"/>
                <w:szCs w:val="18"/>
              </w:rPr>
            </w:pPr>
            <w:r>
              <w:rPr>
                <w:sz w:val="18"/>
                <w:szCs w:val="18"/>
              </w:rPr>
              <w:t>Select a use case from the list.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FCD5A38" w14:textId="77777777" w:rsidR="009F4A05" w:rsidRPr="00C21FEC" w:rsidRDefault="009F4A05" w:rsidP="00C352D9">
            <w:pPr>
              <w:pStyle w:val="Normal1"/>
              <w:spacing w:before="0" w:after="0"/>
              <w:rPr>
                <w:sz w:val="18"/>
                <w:szCs w:val="18"/>
              </w:rPr>
            </w:pPr>
            <w:r>
              <w:rPr>
                <w:sz w:val="18"/>
                <w:szCs w:val="18"/>
              </w:rPr>
              <w:t>Click on a use case.</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40AD608" w14:textId="77777777" w:rsidR="009F4A05" w:rsidRPr="00C21FEC" w:rsidRDefault="009F4A05" w:rsidP="00C352D9">
            <w:pPr>
              <w:pStyle w:val="Normal1"/>
              <w:spacing w:before="0" w:after="0"/>
              <w:rPr>
                <w:sz w:val="18"/>
                <w:szCs w:val="18"/>
              </w:rPr>
            </w:pPr>
            <w:r>
              <w:rPr>
                <w:sz w:val="18"/>
                <w:szCs w:val="18"/>
              </w:rPr>
              <w:t>System highlights the user selection of the use case.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EC1D9E1" w14:textId="77777777" w:rsidR="009F4A05" w:rsidRPr="00C21FEC" w:rsidRDefault="009F4A05"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D07902" w14:textId="77777777" w:rsidR="009F4A05" w:rsidRPr="00C21FEC" w:rsidRDefault="009F4A05"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1BF2D9F" w14:textId="77777777" w:rsidR="009F4A05" w:rsidRPr="00C21FEC" w:rsidRDefault="009F4A05"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E461C2E" w14:textId="77777777" w:rsidR="009F4A05" w:rsidRPr="00C21FEC" w:rsidRDefault="009F4A05" w:rsidP="00C352D9">
            <w:pPr>
              <w:pStyle w:val="Normal1"/>
              <w:spacing w:before="0" w:after="0"/>
              <w:rPr>
                <w:sz w:val="18"/>
                <w:szCs w:val="18"/>
              </w:rPr>
            </w:pPr>
            <w:r>
              <w:rPr>
                <w:sz w:val="18"/>
                <w:szCs w:val="18"/>
              </w:rPr>
              <w:t>Pending</w:t>
            </w:r>
          </w:p>
        </w:tc>
      </w:tr>
      <w:tr w:rsidR="009F4A05" w:rsidRPr="00C21FEC" w14:paraId="6AD44FEB"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CC8E4C" w14:textId="77777777" w:rsidR="009F4A05" w:rsidRDefault="009F4A05"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17BE701" w14:textId="77777777" w:rsidR="009F4A05" w:rsidRPr="00C21FEC" w:rsidRDefault="009F4A05" w:rsidP="00C352D9">
            <w:pPr>
              <w:pStyle w:val="Normal1"/>
              <w:spacing w:before="0" w:after="0"/>
              <w:rPr>
                <w:sz w:val="18"/>
                <w:szCs w:val="18"/>
              </w:rPr>
            </w:pPr>
            <w:r>
              <w:rPr>
                <w:sz w:val="18"/>
                <w:szCs w:val="18"/>
              </w:rPr>
              <w:t>Edit the use case.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959F2B3" w14:textId="77777777" w:rsidR="009F4A05" w:rsidRPr="00C21FEC" w:rsidRDefault="009F4A05" w:rsidP="009F4A05">
            <w:pPr>
              <w:pStyle w:val="Normal1"/>
              <w:spacing w:before="0" w:after="0"/>
              <w:rPr>
                <w:sz w:val="18"/>
                <w:szCs w:val="18"/>
              </w:rPr>
            </w:pPr>
            <w:r>
              <w:rPr>
                <w:sz w:val="18"/>
                <w:szCs w:val="18"/>
              </w:rPr>
              <w:t>Click on the “Edit”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AC06EA2" w14:textId="77777777" w:rsidR="009F4A05" w:rsidRPr="00C21FEC" w:rsidRDefault="009F4A05" w:rsidP="009F4A05">
            <w:pPr>
              <w:pStyle w:val="Normal1"/>
              <w:spacing w:before="0" w:after="0"/>
              <w:rPr>
                <w:sz w:val="18"/>
                <w:szCs w:val="18"/>
              </w:rPr>
            </w:pPr>
            <w:r>
              <w:rPr>
                <w:sz w:val="18"/>
                <w:szCs w:val="18"/>
              </w:rPr>
              <w:t>System presents the user with the Edit Use Case screen after the “Edit”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360F9C5" w14:textId="77777777" w:rsidR="009F4A05" w:rsidRPr="00C21FEC" w:rsidRDefault="009F4A05"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A5AC7E5" w14:textId="77777777" w:rsidR="009F4A05" w:rsidRPr="00C21FEC" w:rsidRDefault="009F4A05" w:rsidP="00C352D9">
            <w:pPr>
              <w:pStyle w:val="Normal1"/>
              <w:spacing w:before="0" w:after="0"/>
              <w:rPr>
                <w:sz w:val="18"/>
                <w:szCs w:val="18"/>
              </w:rPr>
            </w:pPr>
            <w:r>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7B3610C" w14:textId="77777777" w:rsidR="009F4A05" w:rsidRPr="00C21FEC" w:rsidRDefault="009F4A05"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79F06CA" w14:textId="77777777" w:rsidR="009F4A05" w:rsidRPr="00C21FEC" w:rsidRDefault="009F4A05" w:rsidP="00C352D9">
            <w:pPr>
              <w:pStyle w:val="Normal1"/>
              <w:spacing w:before="0" w:after="0"/>
              <w:rPr>
                <w:sz w:val="18"/>
                <w:szCs w:val="18"/>
              </w:rPr>
            </w:pPr>
            <w:r>
              <w:rPr>
                <w:sz w:val="18"/>
                <w:szCs w:val="18"/>
              </w:rPr>
              <w:t>Pending</w:t>
            </w:r>
          </w:p>
        </w:tc>
      </w:tr>
      <w:tr w:rsidR="009F4A05" w:rsidRPr="00C21FEC" w14:paraId="6EF1BC9F"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0AD0B8" w14:textId="77777777" w:rsidR="009F4A05" w:rsidRDefault="009F4A05"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F627D8" w14:textId="77777777" w:rsidR="009F4A05" w:rsidRPr="00C21FEC" w:rsidRDefault="009F4A05"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1634CD5" w14:textId="77777777" w:rsidR="009F4A05" w:rsidRPr="00C21FEC" w:rsidRDefault="009F4A05"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987462C" w14:textId="77777777" w:rsidR="009F4A05" w:rsidRPr="00C21FEC" w:rsidRDefault="009F4A05"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59BC1B4" w14:textId="77777777" w:rsidR="009F4A05" w:rsidRPr="00C21FEC" w:rsidRDefault="009F4A05"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62E751" w14:textId="77777777" w:rsidR="009F4A05" w:rsidRPr="00C21FEC" w:rsidRDefault="009F4A05"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450C880" w14:textId="77777777" w:rsidR="009F4A05" w:rsidRPr="00C21FEC" w:rsidRDefault="009F4A05"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A288136" w14:textId="77777777" w:rsidR="009F4A05" w:rsidRPr="00C21FEC" w:rsidRDefault="009F4A05" w:rsidP="00C352D9">
            <w:pPr>
              <w:pStyle w:val="Normal1"/>
              <w:spacing w:before="0" w:after="0"/>
              <w:rPr>
                <w:sz w:val="18"/>
                <w:szCs w:val="18"/>
              </w:rPr>
            </w:pPr>
          </w:p>
        </w:tc>
      </w:tr>
    </w:tbl>
    <w:p w14:paraId="4ADE0EF4" w14:textId="77777777" w:rsidR="00540210" w:rsidRDefault="00540210" w:rsidP="00177722">
      <w:pPr>
        <w:pStyle w:val="Normal1"/>
      </w:pPr>
    </w:p>
    <w:p w14:paraId="43F095C2" w14:textId="77777777" w:rsidR="00540210" w:rsidRDefault="00540210">
      <w:r>
        <w:br w:type="page"/>
      </w:r>
    </w:p>
    <w:p w14:paraId="7FAE1BA0" w14:textId="77777777" w:rsidR="00540210" w:rsidRDefault="00540210" w:rsidP="00540210">
      <w:pPr>
        <w:pStyle w:val="Heading2"/>
        <w:ind w:left="0" w:firstLine="0"/>
      </w:pPr>
      <w:r>
        <w:lastRenderedPageBreak/>
        <w:t>4.17</w:t>
      </w:r>
      <w:r>
        <w:tab/>
        <w:t>Test Case 17</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540210" w:rsidRPr="002E0073" w14:paraId="08EC0054"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566B565" w14:textId="77777777" w:rsidR="00540210" w:rsidRDefault="00540210"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49CFA9" w14:textId="77777777" w:rsidR="00540210" w:rsidRPr="002E0073" w:rsidRDefault="00540210" w:rsidP="00C352D9">
            <w:pPr>
              <w:pStyle w:val="Normal1"/>
              <w:spacing w:before="0" w:after="0"/>
            </w:pPr>
            <w:r>
              <w:t>TEST-DBA-017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B07CC9" w14:textId="77777777" w:rsidR="00540210" w:rsidRDefault="00540210"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FDE32" w14:textId="77777777" w:rsidR="00540210" w:rsidRPr="002E0073" w:rsidRDefault="00540210" w:rsidP="00C352D9">
            <w:pPr>
              <w:pStyle w:val="Normal1"/>
              <w:spacing w:before="0" w:after="0"/>
            </w:pPr>
            <w:r>
              <w:t>Web Database Application</w:t>
            </w:r>
          </w:p>
        </w:tc>
      </w:tr>
      <w:tr w:rsidR="00540210" w:rsidRPr="002E0073" w14:paraId="1871D1E7"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0D55A06" w14:textId="77777777" w:rsidR="00540210" w:rsidRDefault="00540210"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3EB8B44" w14:textId="77777777" w:rsidR="00540210" w:rsidRPr="002E0073" w:rsidRDefault="00540210" w:rsidP="006C5C3D">
            <w:pPr>
              <w:pStyle w:val="Normal1"/>
              <w:spacing w:before="0" w:after="0"/>
            </w:pPr>
            <w:r>
              <w:t>There is a “Submit</w:t>
            </w:r>
            <w:r w:rsidR="00A0455D">
              <w:t xml:space="preserve">” button that allows the </w:t>
            </w:r>
            <w:r w:rsidR="006C5C3D">
              <w:t>user data input</w:t>
            </w:r>
            <w:r w:rsidR="00A0455D">
              <w:t xml:space="preserve"> to be submitted to the system for processing</w:t>
            </w:r>
            <w:r>
              <w: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E4AAFE8" w14:textId="77777777" w:rsidR="00540210" w:rsidRDefault="00540210"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24B2908" w14:textId="77777777" w:rsidR="00540210" w:rsidRPr="002E0073" w:rsidRDefault="00540210" w:rsidP="00C352D9">
            <w:pPr>
              <w:pStyle w:val="Normal1"/>
              <w:spacing w:before="0" w:after="0"/>
            </w:pPr>
            <w:r>
              <w:t>High</w:t>
            </w:r>
          </w:p>
        </w:tc>
      </w:tr>
      <w:tr w:rsidR="00540210" w:rsidRPr="002E0073" w14:paraId="3DF221D7"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8E5506" w14:textId="77777777" w:rsidR="00540210" w:rsidRDefault="00540210"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C60AA50" w14:textId="77777777" w:rsidR="00540210" w:rsidRPr="002E0073" w:rsidRDefault="00540210" w:rsidP="0090191D">
            <w:pPr>
              <w:pStyle w:val="Normal1"/>
              <w:spacing w:before="0" w:after="0"/>
            </w:pPr>
            <w:r>
              <w:t>REQ-1.</w:t>
            </w:r>
            <w:r w:rsidR="0090191D">
              <w:t>7</w:t>
            </w:r>
            <w:r>
              <w:t>, UI-1.</w:t>
            </w:r>
            <w:r w:rsidR="0090191D">
              <w:t>2, UI-1.3, UI-1.4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3727E74" w14:textId="77777777" w:rsidR="00540210" w:rsidRDefault="00540210"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A69F53E" w14:textId="77777777" w:rsidR="00540210" w:rsidRPr="002E0073" w:rsidRDefault="00540210" w:rsidP="00C352D9">
            <w:pPr>
              <w:pStyle w:val="Normal1"/>
              <w:spacing w:before="0" w:after="0"/>
            </w:pPr>
            <w:r>
              <w:t>Functional Testing</w:t>
            </w:r>
          </w:p>
        </w:tc>
      </w:tr>
      <w:tr w:rsidR="00540210" w:rsidRPr="00C21FEC" w14:paraId="6355F724"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D09188A" w14:textId="77777777" w:rsidR="00540210" w:rsidRDefault="00540210"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0FF1B09" w14:textId="77777777" w:rsidR="00540210" w:rsidRPr="00D87DD9" w:rsidRDefault="0090191D" w:rsidP="00C352D9">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5BCE4E3" w14:textId="77777777" w:rsidR="00540210" w:rsidRDefault="00540210" w:rsidP="00C352D9">
            <w:pPr>
              <w:pStyle w:val="Normal1"/>
              <w:spacing w:before="0" w:after="0"/>
              <w:rPr>
                <w:b/>
              </w:rPr>
            </w:pPr>
            <w:r>
              <w:rPr>
                <w:b/>
              </w:rPr>
              <w:t>Assumptions/</w:t>
            </w:r>
          </w:p>
          <w:p w14:paraId="7AA5B047" w14:textId="77777777" w:rsidR="00540210" w:rsidRDefault="00540210"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1688F80" w14:textId="77777777" w:rsidR="00540210" w:rsidRPr="00C21FEC" w:rsidRDefault="00540210" w:rsidP="00C352D9">
            <w:pPr>
              <w:pStyle w:val="Normal1"/>
              <w:spacing w:before="0" w:after="0"/>
            </w:pPr>
            <w:r>
              <w:t>Internet access, working database server</w:t>
            </w:r>
          </w:p>
        </w:tc>
      </w:tr>
      <w:tr w:rsidR="00540210" w14:paraId="6867F54E"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71184" w14:textId="77777777" w:rsidR="00540210" w:rsidRDefault="00540210" w:rsidP="00C352D9">
            <w:pPr>
              <w:pStyle w:val="Normal1"/>
              <w:spacing w:before="80" w:after="80" w:line="276" w:lineRule="auto"/>
              <w:jc w:val="center"/>
              <w:rPr>
                <w:b/>
              </w:rPr>
            </w:pPr>
            <w:r>
              <w:rPr>
                <w:b/>
              </w:rPr>
              <w:t>Test Execution Steps</w:t>
            </w:r>
          </w:p>
        </w:tc>
      </w:tr>
      <w:tr w:rsidR="00540210" w14:paraId="1E7EF6B2"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3A9104" w14:textId="77777777" w:rsidR="00540210" w:rsidRDefault="00540210"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DA44EF" w14:textId="77777777" w:rsidR="00540210" w:rsidRDefault="00540210"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C934FAD" w14:textId="77777777" w:rsidR="00540210" w:rsidRDefault="00540210"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A648B4C" w14:textId="77777777" w:rsidR="00540210" w:rsidRDefault="00540210"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E40A85E" w14:textId="77777777" w:rsidR="00540210" w:rsidRDefault="00540210"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87FC1C" w14:textId="77777777" w:rsidR="00540210" w:rsidRDefault="00540210"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8DF8F78" w14:textId="77777777" w:rsidR="00540210" w:rsidRDefault="00540210"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38FCB81" w14:textId="77777777" w:rsidR="00540210" w:rsidRDefault="00540210" w:rsidP="00C352D9">
            <w:pPr>
              <w:pStyle w:val="Normal1"/>
              <w:spacing w:before="0" w:after="0"/>
              <w:jc w:val="center"/>
              <w:rPr>
                <w:b/>
              </w:rPr>
            </w:pPr>
            <w:r>
              <w:rPr>
                <w:b/>
              </w:rPr>
              <w:t>Test Comment</w:t>
            </w:r>
          </w:p>
        </w:tc>
      </w:tr>
      <w:tr w:rsidR="00540210" w:rsidRPr="00C21FEC" w14:paraId="569FF5FC"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CAD48C" w14:textId="77777777" w:rsidR="00540210" w:rsidRDefault="00540210"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B48B616" w14:textId="77777777" w:rsidR="00540210" w:rsidRPr="00C21FEC" w:rsidRDefault="0090191D" w:rsidP="00C352D9">
            <w:pPr>
              <w:pStyle w:val="Normal1"/>
              <w:spacing w:before="0" w:after="0"/>
              <w:rPr>
                <w:sz w:val="18"/>
                <w:szCs w:val="18"/>
              </w:rPr>
            </w:pPr>
            <w:r>
              <w:rPr>
                <w:sz w:val="18"/>
                <w:szCs w:val="18"/>
              </w:rPr>
              <w:t>Submit data to the system.</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F7E1872" w14:textId="77777777" w:rsidR="00540210" w:rsidRPr="00C21FEC" w:rsidRDefault="006C5C3D" w:rsidP="006C5C3D">
            <w:pPr>
              <w:pStyle w:val="Normal1"/>
              <w:spacing w:before="0" w:after="0"/>
              <w:rPr>
                <w:sz w:val="18"/>
                <w:szCs w:val="18"/>
              </w:rPr>
            </w:pPr>
            <w:r>
              <w:rPr>
                <w:sz w:val="18"/>
                <w:szCs w:val="18"/>
              </w:rPr>
              <w:t>Click on the “Submit”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37CBEEF" w14:textId="77777777" w:rsidR="00540210" w:rsidRPr="00C21FEC" w:rsidRDefault="00540210" w:rsidP="006C5C3D">
            <w:pPr>
              <w:pStyle w:val="Normal1"/>
              <w:spacing w:before="0" w:after="0"/>
              <w:rPr>
                <w:sz w:val="18"/>
                <w:szCs w:val="18"/>
              </w:rPr>
            </w:pPr>
            <w:r>
              <w:rPr>
                <w:sz w:val="18"/>
                <w:szCs w:val="18"/>
              </w:rPr>
              <w:t xml:space="preserve">System </w:t>
            </w:r>
            <w:r w:rsidR="0090191D">
              <w:rPr>
                <w:sz w:val="18"/>
                <w:szCs w:val="18"/>
              </w:rPr>
              <w:t>accepts the user data input, processes it, and returns appropriate response.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B5917F" w14:textId="77777777" w:rsidR="00540210" w:rsidRPr="00C21FEC" w:rsidRDefault="00540210"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79B713A" w14:textId="77777777" w:rsidR="00540210" w:rsidRPr="00C21FEC" w:rsidRDefault="00540210"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153B1D5" w14:textId="77777777" w:rsidR="00540210" w:rsidRPr="00C21FEC" w:rsidRDefault="00540210"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2DA2A93" w14:textId="77777777" w:rsidR="00540210" w:rsidRPr="00C21FEC" w:rsidRDefault="00540210" w:rsidP="00C352D9">
            <w:pPr>
              <w:pStyle w:val="Normal1"/>
              <w:spacing w:before="0" w:after="0"/>
              <w:rPr>
                <w:sz w:val="18"/>
                <w:szCs w:val="18"/>
              </w:rPr>
            </w:pPr>
            <w:r>
              <w:rPr>
                <w:sz w:val="18"/>
                <w:szCs w:val="18"/>
              </w:rPr>
              <w:t>Pending</w:t>
            </w:r>
          </w:p>
        </w:tc>
      </w:tr>
      <w:tr w:rsidR="00540210" w:rsidRPr="00C21FEC" w14:paraId="3B688B35"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ACA14F" w14:textId="77777777" w:rsidR="00540210" w:rsidRDefault="00540210"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B52897" w14:textId="77777777" w:rsidR="00540210" w:rsidRPr="00C21FEC" w:rsidRDefault="00540210"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EE32157" w14:textId="77777777" w:rsidR="00540210" w:rsidRPr="00C21FEC" w:rsidRDefault="00540210"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A82E370" w14:textId="77777777" w:rsidR="00540210" w:rsidRPr="00C21FEC" w:rsidRDefault="00540210"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5C41EB" w14:textId="77777777" w:rsidR="00540210" w:rsidRPr="00C21FEC" w:rsidRDefault="00540210"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0597C29" w14:textId="77777777" w:rsidR="00540210" w:rsidRPr="00C21FEC" w:rsidRDefault="00540210"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3FCF5AE" w14:textId="77777777" w:rsidR="00540210" w:rsidRPr="00C21FEC" w:rsidRDefault="00540210"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A69E450" w14:textId="77777777" w:rsidR="00540210" w:rsidRPr="00C21FEC" w:rsidRDefault="00540210" w:rsidP="00C352D9">
            <w:pPr>
              <w:pStyle w:val="Normal1"/>
              <w:spacing w:before="0" w:after="0"/>
              <w:rPr>
                <w:sz w:val="18"/>
                <w:szCs w:val="18"/>
              </w:rPr>
            </w:pPr>
          </w:p>
        </w:tc>
      </w:tr>
      <w:tr w:rsidR="00540210" w:rsidRPr="00C21FEC" w14:paraId="7E35579E"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B1484C" w14:textId="77777777" w:rsidR="00540210" w:rsidRDefault="00540210"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02F4F7F" w14:textId="77777777" w:rsidR="00540210" w:rsidRPr="00C21FEC" w:rsidRDefault="00540210"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2098459" w14:textId="77777777" w:rsidR="00540210" w:rsidRPr="00C21FEC" w:rsidRDefault="00540210"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226E934" w14:textId="77777777" w:rsidR="00540210" w:rsidRPr="00C21FEC" w:rsidRDefault="00540210"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9CD4370" w14:textId="77777777" w:rsidR="00540210" w:rsidRPr="00C21FEC" w:rsidRDefault="00540210"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2A0FE7A" w14:textId="77777777" w:rsidR="00540210" w:rsidRPr="00C21FEC" w:rsidRDefault="00540210"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54F392D" w14:textId="77777777" w:rsidR="00540210" w:rsidRPr="00C21FEC" w:rsidRDefault="00540210"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B516FA7" w14:textId="77777777" w:rsidR="00540210" w:rsidRPr="00C21FEC" w:rsidRDefault="00540210" w:rsidP="00C352D9">
            <w:pPr>
              <w:pStyle w:val="Normal1"/>
              <w:spacing w:before="0" w:after="0"/>
              <w:rPr>
                <w:sz w:val="18"/>
                <w:szCs w:val="18"/>
              </w:rPr>
            </w:pPr>
          </w:p>
        </w:tc>
      </w:tr>
    </w:tbl>
    <w:p w14:paraId="5F6F55A3" w14:textId="77777777" w:rsidR="00D53B93" w:rsidRDefault="00D53B93" w:rsidP="00540210">
      <w:pPr>
        <w:pStyle w:val="Normal1"/>
      </w:pPr>
    </w:p>
    <w:p w14:paraId="4D353730" w14:textId="77777777" w:rsidR="00D53B93" w:rsidRDefault="00D53B93">
      <w:r>
        <w:br w:type="page"/>
      </w:r>
    </w:p>
    <w:p w14:paraId="0D9318A3" w14:textId="77777777" w:rsidR="00D53B93" w:rsidRDefault="00D53B93" w:rsidP="00D53B93">
      <w:pPr>
        <w:pStyle w:val="Heading2"/>
        <w:ind w:left="0" w:firstLine="0"/>
      </w:pPr>
      <w:r>
        <w:lastRenderedPageBreak/>
        <w:t>4.18</w:t>
      </w:r>
      <w:r>
        <w:tab/>
        <w:t>Test Case 18</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D53B93" w:rsidRPr="002E0073" w14:paraId="7C34F0CF"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F24E3C7" w14:textId="77777777" w:rsidR="00D53B93" w:rsidRDefault="00D53B93"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433CD6" w14:textId="77777777" w:rsidR="00D53B93" w:rsidRPr="002E0073" w:rsidRDefault="00D53B93" w:rsidP="00C352D9">
            <w:pPr>
              <w:pStyle w:val="Normal1"/>
              <w:spacing w:before="0" w:after="0"/>
            </w:pPr>
            <w:r>
              <w:t>TEST-DBA-018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8194AB" w14:textId="77777777" w:rsidR="00D53B93" w:rsidRDefault="00D53B93"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11D11" w14:textId="77777777" w:rsidR="00D53B93" w:rsidRPr="002E0073" w:rsidRDefault="00D53B93" w:rsidP="00C352D9">
            <w:pPr>
              <w:pStyle w:val="Normal1"/>
              <w:spacing w:before="0" w:after="0"/>
            </w:pPr>
            <w:r>
              <w:t>Web Database Application</w:t>
            </w:r>
          </w:p>
        </w:tc>
      </w:tr>
      <w:tr w:rsidR="00D53B93" w:rsidRPr="002E0073" w14:paraId="43795215"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6073B06" w14:textId="77777777" w:rsidR="00D53B93" w:rsidRDefault="00D53B93"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E70188B" w14:textId="77777777" w:rsidR="00D53B93" w:rsidRPr="002E0073" w:rsidRDefault="00D53B93" w:rsidP="00D53B93">
            <w:pPr>
              <w:pStyle w:val="Normal1"/>
              <w:spacing w:before="0" w:after="0"/>
            </w:pPr>
            <w:r>
              <w:t>There is a “Browse” button that the user can select to browse the file directory for an external file to be uploaded.</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D6A4B4A" w14:textId="77777777" w:rsidR="00D53B93" w:rsidRDefault="00D53B93"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1D7119B" w14:textId="77777777" w:rsidR="00D53B93" w:rsidRDefault="00D53B93" w:rsidP="00C352D9">
            <w:pPr>
              <w:pStyle w:val="Normal1"/>
              <w:spacing w:before="0" w:after="0"/>
            </w:pPr>
            <w:r>
              <w:t>High</w:t>
            </w:r>
          </w:p>
          <w:p w14:paraId="02CB11DF" w14:textId="77777777" w:rsidR="00D53B93" w:rsidRPr="002E0073" w:rsidRDefault="00D53B93" w:rsidP="00C352D9">
            <w:pPr>
              <w:pStyle w:val="Normal1"/>
              <w:spacing w:before="0" w:after="0"/>
            </w:pPr>
          </w:p>
        </w:tc>
      </w:tr>
      <w:tr w:rsidR="00D53B93" w:rsidRPr="002E0073" w14:paraId="4BB7D1BE"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4EC0B5" w14:textId="77777777" w:rsidR="00D53B93" w:rsidRDefault="00D53B93"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8439867" w14:textId="77777777" w:rsidR="00D53B93" w:rsidRPr="002E0073" w:rsidRDefault="00D53B93" w:rsidP="00C352D9">
            <w:pPr>
              <w:pStyle w:val="Normal1"/>
              <w:spacing w:before="0" w:after="0"/>
            </w:pPr>
            <w:r>
              <w:t>REQ-1.8, UI-1.7</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43A672F" w14:textId="77777777" w:rsidR="00D53B93" w:rsidRDefault="00D53B93"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F953FA7" w14:textId="77777777" w:rsidR="00D53B93" w:rsidRPr="002E0073" w:rsidRDefault="00D53B93" w:rsidP="00C352D9">
            <w:pPr>
              <w:pStyle w:val="Normal1"/>
              <w:spacing w:before="0" w:after="0"/>
            </w:pPr>
            <w:r>
              <w:t>Functional Testing</w:t>
            </w:r>
          </w:p>
        </w:tc>
      </w:tr>
      <w:tr w:rsidR="00D53B93" w:rsidRPr="00C21FEC" w14:paraId="659C4065"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F64B66" w14:textId="77777777" w:rsidR="00D53B93" w:rsidRDefault="00D53B93"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4B77F0B" w14:textId="77777777" w:rsidR="00D53B93" w:rsidRDefault="00D53B93" w:rsidP="00C352D9">
            <w:pPr>
              <w:pStyle w:val="Normal1"/>
              <w:spacing w:before="0" w:after="0"/>
            </w:pPr>
            <w:r>
              <w:t>TEST-DBA-007 (User must be logged in)</w:t>
            </w:r>
          </w:p>
          <w:p w14:paraId="7E918D8D" w14:textId="77777777" w:rsidR="00D53B93" w:rsidRPr="00D87DD9" w:rsidRDefault="00D53B93" w:rsidP="00C352D9">
            <w:pPr>
              <w:pStyle w:val="Normal1"/>
              <w:spacing w:before="0" w:after="0"/>
            </w:pPr>
            <w:r>
              <w:t>TEST-DBA-009 (User is on Upload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0F06225" w14:textId="77777777" w:rsidR="00D53B93" w:rsidRDefault="00D53B93" w:rsidP="00C352D9">
            <w:pPr>
              <w:pStyle w:val="Normal1"/>
              <w:spacing w:before="0" w:after="0"/>
              <w:rPr>
                <w:b/>
              </w:rPr>
            </w:pPr>
            <w:r>
              <w:rPr>
                <w:b/>
              </w:rPr>
              <w:t>Assumptions/</w:t>
            </w:r>
          </w:p>
          <w:p w14:paraId="10F1EC1A" w14:textId="77777777" w:rsidR="00D53B93" w:rsidRDefault="00D53B93"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BFB5FF0" w14:textId="77777777" w:rsidR="00D53B93" w:rsidRPr="00C21FEC" w:rsidRDefault="00D53B93" w:rsidP="00C352D9">
            <w:pPr>
              <w:pStyle w:val="Normal1"/>
              <w:spacing w:before="0" w:after="0"/>
            </w:pPr>
            <w:r>
              <w:t>Internet access, working database server</w:t>
            </w:r>
          </w:p>
        </w:tc>
      </w:tr>
      <w:tr w:rsidR="00D53B93" w14:paraId="7FC45203"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5F4419" w14:textId="77777777" w:rsidR="00D53B93" w:rsidRDefault="00D53B93" w:rsidP="00C352D9">
            <w:pPr>
              <w:pStyle w:val="Normal1"/>
              <w:spacing w:before="80" w:after="80" w:line="276" w:lineRule="auto"/>
              <w:jc w:val="center"/>
              <w:rPr>
                <w:b/>
              </w:rPr>
            </w:pPr>
            <w:r>
              <w:rPr>
                <w:b/>
              </w:rPr>
              <w:t>Test Execution Steps</w:t>
            </w:r>
          </w:p>
        </w:tc>
      </w:tr>
      <w:tr w:rsidR="00D53B93" w14:paraId="4649AE16"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8B429D" w14:textId="77777777" w:rsidR="00D53B93" w:rsidRDefault="00D53B93"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E874EE2" w14:textId="77777777" w:rsidR="00D53B93" w:rsidRDefault="00D53B93"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7EA29BE" w14:textId="77777777" w:rsidR="00D53B93" w:rsidRDefault="00D53B93"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D50183E" w14:textId="77777777" w:rsidR="00D53B93" w:rsidRDefault="00D53B93"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4BEE188" w14:textId="77777777" w:rsidR="00D53B93" w:rsidRDefault="00D53B93"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9DF0488" w14:textId="77777777" w:rsidR="00D53B93" w:rsidRDefault="00D53B93"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BBDC55A" w14:textId="77777777" w:rsidR="00D53B93" w:rsidRDefault="00D53B93"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A48CF69" w14:textId="77777777" w:rsidR="00D53B93" w:rsidRDefault="00D53B93" w:rsidP="00C352D9">
            <w:pPr>
              <w:pStyle w:val="Normal1"/>
              <w:spacing w:before="0" w:after="0"/>
              <w:jc w:val="center"/>
              <w:rPr>
                <w:b/>
              </w:rPr>
            </w:pPr>
            <w:r>
              <w:rPr>
                <w:b/>
              </w:rPr>
              <w:t>Test Comment</w:t>
            </w:r>
          </w:p>
        </w:tc>
      </w:tr>
      <w:tr w:rsidR="00D53B93" w:rsidRPr="00C21FEC" w14:paraId="0213590E"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A84BA6" w14:textId="77777777" w:rsidR="00D53B93" w:rsidRDefault="00D53B93"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A6AE7FC" w14:textId="77777777" w:rsidR="00D53B93" w:rsidRPr="00C21FEC" w:rsidRDefault="00D53B93" w:rsidP="00C352D9">
            <w:pPr>
              <w:pStyle w:val="Normal1"/>
              <w:spacing w:before="0" w:after="0"/>
              <w:rPr>
                <w:sz w:val="18"/>
                <w:szCs w:val="18"/>
              </w:rPr>
            </w:pPr>
            <w:r>
              <w:rPr>
                <w:sz w:val="18"/>
                <w:szCs w:val="18"/>
              </w:rPr>
              <w:t>Browse for an external file to be uploaded.</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2528FBB" w14:textId="77777777" w:rsidR="00D53B93" w:rsidRPr="00C21FEC" w:rsidRDefault="00D53B93" w:rsidP="00D53B93">
            <w:pPr>
              <w:pStyle w:val="Normal1"/>
              <w:spacing w:before="0" w:after="0"/>
              <w:rPr>
                <w:sz w:val="18"/>
                <w:szCs w:val="18"/>
              </w:rPr>
            </w:pPr>
            <w:r>
              <w:rPr>
                <w:sz w:val="18"/>
                <w:szCs w:val="18"/>
              </w:rPr>
              <w:t>Click on the “Browse”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460C2F7" w14:textId="77777777" w:rsidR="00D53B93" w:rsidRPr="00C21FEC" w:rsidRDefault="00D53B93" w:rsidP="00D53B93">
            <w:pPr>
              <w:pStyle w:val="Normal1"/>
              <w:spacing w:before="0" w:after="0"/>
              <w:rPr>
                <w:sz w:val="18"/>
                <w:szCs w:val="18"/>
              </w:rPr>
            </w:pPr>
            <w:r>
              <w:rPr>
                <w:sz w:val="18"/>
                <w:szCs w:val="18"/>
              </w:rPr>
              <w:t>System shall open up a file directory window after the “Browse”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2442E4" w14:textId="77777777" w:rsidR="00D53B93" w:rsidRPr="00C21FEC" w:rsidRDefault="00D53B93"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D26F168" w14:textId="77777777" w:rsidR="00D53B93" w:rsidRPr="00C21FEC" w:rsidRDefault="00D53B93"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A07EEAE" w14:textId="77777777" w:rsidR="00D53B93" w:rsidRPr="00C21FEC" w:rsidRDefault="00D53B93"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D5C897E" w14:textId="77777777" w:rsidR="00D53B93" w:rsidRPr="00C21FEC" w:rsidRDefault="00D53B93" w:rsidP="00C352D9">
            <w:pPr>
              <w:pStyle w:val="Normal1"/>
              <w:spacing w:before="0" w:after="0"/>
              <w:rPr>
                <w:sz w:val="18"/>
                <w:szCs w:val="18"/>
              </w:rPr>
            </w:pPr>
            <w:r>
              <w:rPr>
                <w:sz w:val="18"/>
                <w:szCs w:val="18"/>
              </w:rPr>
              <w:t>Pending</w:t>
            </w:r>
          </w:p>
        </w:tc>
      </w:tr>
      <w:tr w:rsidR="003C3A89" w:rsidRPr="00C21FEC" w14:paraId="247350A5"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4C1CFE" w14:textId="77777777" w:rsidR="003C3A89" w:rsidRDefault="003C3A89"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2010ADF" w14:textId="77777777" w:rsidR="003C3A89" w:rsidRPr="00C21FEC" w:rsidRDefault="003C3A89" w:rsidP="003C3A89">
            <w:pPr>
              <w:pStyle w:val="Normal1"/>
              <w:spacing w:before="0" w:after="0"/>
              <w:rPr>
                <w:sz w:val="18"/>
                <w:szCs w:val="18"/>
              </w:rPr>
            </w:pPr>
            <w:r>
              <w:rPr>
                <w:sz w:val="18"/>
                <w:szCs w:val="18"/>
              </w:rPr>
              <w:t>Confirm the file location.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D0B129C" w14:textId="77777777" w:rsidR="003C3A89" w:rsidRPr="00C21FEC" w:rsidRDefault="003C3A89" w:rsidP="00C352D9">
            <w:pPr>
              <w:pStyle w:val="Normal1"/>
              <w:spacing w:before="0" w:after="0"/>
              <w:rPr>
                <w:sz w:val="18"/>
                <w:szCs w:val="18"/>
              </w:rPr>
            </w:pPr>
            <w:r>
              <w:rPr>
                <w:sz w:val="18"/>
                <w:szCs w:val="18"/>
              </w:rPr>
              <w:t>Specify the file directory.</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CD5BF6B" w14:textId="77777777" w:rsidR="003C3A89" w:rsidRPr="00C21FEC" w:rsidRDefault="003C3A89" w:rsidP="003C3A89">
            <w:pPr>
              <w:pStyle w:val="Normal1"/>
              <w:spacing w:before="0" w:after="0"/>
              <w:rPr>
                <w:sz w:val="18"/>
                <w:szCs w:val="18"/>
              </w:rPr>
            </w:pPr>
            <w:r>
              <w:rPr>
                <w:color w:val="000000"/>
                <w:sz w:val="18"/>
                <w:szCs w:val="18"/>
              </w:rPr>
              <w:t>An external file is located within the file directory to be uploaded.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1D300E" w14:textId="77777777" w:rsidR="003C3A89" w:rsidRPr="00C21FEC" w:rsidRDefault="003C3A89"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C96E2A" w14:textId="77777777" w:rsidR="003C3A89" w:rsidRPr="00C21FEC" w:rsidRDefault="003C3A89" w:rsidP="00C352D9">
            <w:pPr>
              <w:pStyle w:val="Normal1"/>
              <w:spacing w:before="0" w:after="0"/>
              <w:rPr>
                <w:sz w:val="18"/>
                <w:szCs w:val="18"/>
              </w:rPr>
            </w:pPr>
            <w:r>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3941C5F" w14:textId="77777777" w:rsidR="003C3A89" w:rsidRPr="00C21FEC" w:rsidRDefault="003C3A89"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4113D8F" w14:textId="77777777" w:rsidR="003C3A89" w:rsidRPr="00C21FEC" w:rsidRDefault="003C3A89" w:rsidP="00C352D9">
            <w:pPr>
              <w:pStyle w:val="Normal1"/>
              <w:spacing w:before="0" w:after="0"/>
              <w:rPr>
                <w:sz w:val="18"/>
                <w:szCs w:val="18"/>
              </w:rPr>
            </w:pPr>
            <w:r>
              <w:rPr>
                <w:sz w:val="18"/>
                <w:szCs w:val="18"/>
              </w:rPr>
              <w:t>Pending</w:t>
            </w:r>
          </w:p>
        </w:tc>
      </w:tr>
      <w:tr w:rsidR="003C3A89" w:rsidRPr="00C21FEC" w14:paraId="24256AB6"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99E88" w14:textId="77777777" w:rsidR="003C3A89" w:rsidRDefault="003C3A89"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B73CA61" w14:textId="77777777" w:rsidR="003C3A89" w:rsidRPr="00C21FEC" w:rsidRDefault="003C3A89"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427D890" w14:textId="77777777" w:rsidR="003C3A89" w:rsidRPr="00C21FEC" w:rsidRDefault="003C3A89"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7ABC064" w14:textId="77777777" w:rsidR="003C3A89" w:rsidRPr="00C21FEC" w:rsidRDefault="003C3A89"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007906" w14:textId="77777777" w:rsidR="003C3A89" w:rsidRPr="00C21FEC" w:rsidRDefault="003C3A89"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42F939A" w14:textId="77777777" w:rsidR="003C3A89" w:rsidRPr="00C21FEC" w:rsidRDefault="003C3A89"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03E4C2B" w14:textId="77777777" w:rsidR="003C3A89" w:rsidRPr="00C21FEC" w:rsidRDefault="003C3A89"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0FCFA92" w14:textId="77777777" w:rsidR="003C3A89" w:rsidRPr="00C21FEC" w:rsidRDefault="003C3A89" w:rsidP="00C352D9">
            <w:pPr>
              <w:pStyle w:val="Normal1"/>
              <w:spacing w:before="0" w:after="0"/>
              <w:rPr>
                <w:sz w:val="18"/>
                <w:szCs w:val="18"/>
              </w:rPr>
            </w:pPr>
          </w:p>
        </w:tc>
      </w:tr>
    </w:tbl>
    <w:p w14:paraId="4A7BA062" w14:textId="77777777" w:rsidR="00A30434" w:rsidRDefault="00A30434" w:rsidP="00D53B93">
      <w:pPr>
        <w:pStyle w:val="Normal1"/>
      </w:pPr>
    </w:p>
    <w:p w14:paraId="03C4A865" w14:textId="77777777" w:rsidR="00A30434" w:rsidRDefault="00A30434">
      <w:r>
        <w:br w:type="page"/>
      </w:r>
    </w:p>
    <w:p w14:paraId="2A7CE789" w14:textId="77777777" w:rsidR="00A30434" w:rsidRDefault="00A30434" w:rsidP="00A30434">
      <w:pPr>
        <w:pStyle w:val="Heading2"/>
        <w:ind w:left="0" w:firstLine="0"/>
      </w:pPr>
      <w:r>
        <w:lastRenderedPageBreak/>
        <w:t>4.19</w:t>
      </w:r>
      <w:r>
        <w:tab/>
        <w:t>Test Case 19</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A30434" w:rsidRPr="002E0073" w14:paraId="2C45E21F"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CB3921" w14:textId="77777777" w:rsidR="00A30434" w:rsidRDefault="00A30434"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5B6FF8" w14:textId="77777777" w:rsidR="00A30434" w:rsidRPr="002E0073" w:rsidRDefault="004F7FDA" w:rsidP="00C352D9">
            <w:pPr>
              <w:pStyle w:val="Normal1"/>
              <w:spacing w:before="0" w:after="0"/>
            </w:pPr>
            <w:r>
              <w:t>TEST-DBA-0</w:t>
            </w:r>
            <w:r w:rsidR="00A30434">
              <w:t>19</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E353C8" w14:textId="77777777" w:rsidR="00A30434" w:rsidRDefault="00A30434"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225EE" w14:textId="77777777" w:rsidR="00A30434" w:rsidRPr="002E0073" w:rsidRDefault="00A30434" w:rsidP="00C352D9">
            <w:pPr>
              <w:pStyle w:val="Normal1"/>
              <w:spacing w:before="0" w:after="0"/>
            </w:pPr>
            <w:r>
              <w:t>Web Database Application</w:t>
            </w:r>
          </w:p>
        </w:tc>
      </w:tr>
      <w:tr w:rsidR="00A30434" w:rsidRPr="002E0073" w14:paraId="0E37653A"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0007DC1" w14:textId="77777777" w:rsidR="00A30434" w:rsidRDefault="00A30434"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DE51B51" w14:textId="77777777" w:rsidR="00A30434" w:rsidRPr="002E0073" w:rsidRDefault="00A30434" w:rsidP="00A30434">
            <w:pPr>
              <w:pStyle w:val="Normal1"/>
              <w:spacing w:before="0" w:after="0"/>
            </w:pPr>
            <w:r>
              <w:t>There is an “Upload” button that the user can select to upload use cases via the external file.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955FA32" w14:textId="77777777" w:rsidR="00A30434" w:rsidRDefault="00A30434"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26C2F19" w14:textId="77777777" w:rsidR="00A30434" w:rsidRDefault="00A30434" w:rsidP="00C352D9">
            <w:pPr>
              <w:pStyle w:val="Normal1"/>
              <w:spacing w:before="0" w:after="0"/>
            </w:pPr>
            <w:r>
              <w:t>High</w:t>
            </w:r>
          </w:p>
          <w:p w14:paraId="1B57B13E" w14:textId="77777777" w:rsidR="00A30434" w:rsidRPr="002E0073" w:rsidRDefault="00A30434" w:rsidP="00C352D9">
            <w:pPr>
              <w:pStyle w:val="Normal1"/>
              <w:spacing w:before="0" w:after="0"/>
            </w:pPr>
          </w:p>
        </w:tc>
      </w:tr>
      <w:tr w:rsidR="00A30434" w:rsidRPr="002E0073" w14:paraId="05B64727"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332368" w14:textId="77777777" w:rsidR="00A30434" w:rsidRDefault="00A30434"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AE2359C" w14:textId="77777777" w:rsidR="00A30434" w:rsidRPr="002E0073" w:rsidRDefault="00A30434" w:rsidP="00C352D9">
            <w:pPr>
              <w:pStyle w:val="Normal1"/>
              <w:spacing w:before="0" w:after="0"/>
            </w:pPr>
            <w:r>
              <w:t>REQ-1.8, UI-1.7</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32F59A5" w14:textId="77777777" w:rsidR="00A30434" w:rsidRDefault="00A30434"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A8EDCB7" w14:textId="77777777" w:rsidR="00A30434" w:rsidRPr="002E0073" w:rsidRDefault="00A30434" w:rsidP="00C352D9">
            <w:pPr>
              <w:pStyle w:val="Normal1"/>
              <w:spacing w:before="0" w:after="0"/>
            </w:pPr>
            <w:r>
              <w:t>Functional Testing</w:t>
            </w:r>
          </w:p>
        </w:tc>
      </w:tr>
      <w:tr w:rsidR="00A30434" w:rsidRPr="00C21FEC" w14:paraId="217925CB"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D46182" w14:textId="77777777" w:rsidR="00A30434" w:rsidRDefault="00A30434"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AAD96DD" w14:textId="77777777" w:rsidR="00A30434" w:rsidRDefault="00A30434" w:rsidP="00C352D9">
            <w:pPr>
              <w:pStyle w:val="Normal1"/>
              <w:spacing w:before="0" w:after="0"/>
            </w:pPr>
            <w:r>
              <w:t>TEST-DBA-007 (User must be logged in)</w:t>
            </w:r>
          </w:p>
          <w:p w14:paraId="30815F92" w14:textId="77777777" w:rsidR="00A30434" w:rsidRDefault="00A30434" w:rsidP="00C352D9">
            <w:pPr>
              <w:pStyle w:val="Normal1"/>
              <w:spacing w:before="0" w:after="0"/>
            </w:pPr>
            <w:r>
              <w:t>TEST-DBA-009 (User is on Upload Use Case screen)</w:t>
            </w:r>
          </w:p>
          <w:p w14:paraId="6E3C4239" w14:textId="77777777" w:rsidR="00997058" w:rsidRPr="00D87DD9" w:rsidRDefault="00997058" w:rsidP="00C352D9">
            <w:pPr>
              <w:pStyle w:val="Normal1"/>
              <w:spacing w:before="0" w:after="0"/>
            </w:pPr>
            <w:r>
              <w:t>TEST-DBA-018 (External file is located)</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8C56AE9" w14:textId="77777777" w:rsidR="00A30434" w:rsidRDefault="00A30434" w:rsidP="00C352D9">
            <w:pPr>
              <w:pStyle w:val="Normal1"/>
              <w:spacing w:before="0" w:after="0"/>
              <w:rPr>
                <w:b/>
              </w:rPr>
            </w:pPr>
            <w:r>
              <w:rPr>
                <w:b/>
              </w:rPr>
              <w:t>Assumptions/</w:t>
            </w:r>
          </w:p>
          <w:p w14:paraId="68A33D31" w14:textId="77777777" w:rsidR="00A30434" w:rsidRDefault="00A30434"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96F64C1" w14:textId="77777777" w:rsidR="00A30434" w:rsidRPr="00C21FEC" w:rsidRDefault="00A30434" w:rsidP="00C352D9">
            <w:pPr>
              <w:pStyle w:val="Normal1"/>
              <w:spacing w:before="0" w:after="0"/>
            </w:pPr>
            <w:r>
              <w:t>Internet access, working database server</w:t>
            </w:r>
          </w:p>
        </w:tc>
      </w:tr>
      <w:tr w:rsidR="00A30434" w14:paraId="36946C2D"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ABA2E1" w14:textId="77777777" w:rsidR="00A30434" w:rsidRDefault="00A30434" w:rsidP="00C352D9">
            <w:pPr>
              <w:pStyle w:val="Normal1"/>
              <w:spacing w:before="80" w:after="80" w:line="276" w:lineRule="auto"/>
              <w:jc w:val="center"/>
              <w:rPr>
                <w:b/>
              </w:rPr>
            </w:pPr>
            <w:r>
              <w:rPr>
                <w:b/>
              </w:rPr>
              <w:t>Test Execution Steps</w:t>
            </w:r>
          </w:p>
        </w:tc>
      </w:tr>
      <w:tr w:rsidR="00A30434" w14:paraId="50C5DFE6"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06DD66" w14:textId="77777777" w:rsidR="00A30434" w:rsidRDefault="00A30434"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689733" w14:textId="77777777" w:rsidR="00A30434" w:rsidRDefault="00A30434"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07D7731" w14:textId="77777777" w:rsidR="00A30434" w:rsidRDefault="00A30434"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8524959" w14:textId="77777777" w:rsidR="00A30434" w:rsidRDefault="00A30434"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7D4BE2A" w14:textId="77777777" w:rsidR="00A30434" w:rsidRDefault="00A30434"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7901B23" w14:textId="77777777" w:rsidR="00A30434" w:rsidRDefault="00A30434"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E6DEB4C" w14:textId="77777777" w:rsidR="00A30434" w:rsidRDefault="00A30434"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9E8BDCA" w14:textId="77777777" w:rsidR="00A30434" w:rsidRDefault="00A30434" w:rsidP="00C352D9">
            <w:pPr>
              <w:pStyle w:val="Normal1"/>
              <w:spacing w:before="0" w:after="0"/>
              <w:jc w:val="center"/>
              <w:rPr>
                <w:b/>
              </w:rPr>
            </w:pPr>
            <w:r>
              <w:rPr>
                <w:b/>
              </w:rPr>
              <w:t>Test Comment</w:t>
            </w:r>
          </w:p>
        </w:tc>
      </w:tr>
      <w:tr w:rsidR="00A30434" w:rsidRPr="00C21FEC" w14:paraId="471656BD"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2B5B83" w14:textId="77777777" w:rsidR="00A30434" w:rsidRDefault="00A30434"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4628C13" w14:textId="77777777" w:rsidR="00A30434" w:rsidRPr="00C21FEC" w:rsidRDefault="00997058" w:rsidP="00C352D9">
            <w:pPr>
              <w:pStyle w:val="Normal1"/>
              <w:spacing w:before="0" w:after="0"/>
              <w:rPr>
                <w:sz w:val="18"/>
                <w:szCs w:val="18"/>
              </w:rPr>
            </w:pPr>
            <w:r>
              <w:rPr>
                <w:sz w:val="18"/>
                <w:szCs w:val="18"/>
              </w:rPr>
              <w:t>Upload use cases from the external file.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3A4ACCA" w14:textId="77777777" w:rsidR="00A30434" w:rsidRPr="00C21FEC" w:rsidRDefault="00A30434" w:rsidP="00997058">
            <w:pPr>
              <w:pStyle w:val="Normal1"/>
              <w:spacing w:before="0" w:after="0"/>
              <w:rPr>
                <w:sz w:val="18"/>
                <w:szCs w:val="18"/>
              </w:rPr>
            </w:pPr>
            <w:r>
              <w:rPr>
                <w:sz w:val="18"/>
                <w:szCs w:val="18"/>
              </w:rPr>
              <w:t>Click on the “</w:t>
            </w:r>
            <w:r w:rsidR="00997058">
              <w:rPr>
                <w:sz w:val="18"/>
                <w:szCs w:val="18"/>
              </w:rPr>
              <w:t>Upload</w:t>
            </w:r>
            <w:r>
              <w:rPr>
                <w:sz w:val="18"/>
                <w:szCs w:val="18"/>
              </w:rPr>
              <w: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F858CD6" w14:textId="77777777" w:rsidR="00A30434" w:rsidRPr="00C21FEC" w:rsidRDefault="00997058" w:rsidP="00997058">
            <w:pPr>
              <w:pStyle w:val="Normal1"/>
              <w:spacing w:before="0" w:after="0"/>
              <w:rPr>
                <w:sz w:val="18"/>
                <w:szCs w:val="18"/>
              </w:rPr>
            </w:pPr>
            <w:r>
              <w:rPr>
                <w:sz w:val="18"/>
                <w:szCs w:val="18"/>
              </w:rPr>
              <w:t>Once</w:t>
            </w:r>
            <w:r w:rsidR="00A30434">
              <w:rPr>
                <w:sz w:val="18"/>
                <w:szCs w:val="18"/>
              </w:rPr>
              <w:t xml:space="preserve"> the “</w:t>
            </w:r>
            <w:r>
              <w:rPr>
                <w:sz w:val="18"/>
                <w:szCs w:val="18"/>
              </w:rPr>
              <w:t>Upload</w:t>
            </w:r>
            <w:r w:rsidR="00A30434">
              <w:rPr>
                <w:sz w:val="18"/>
                <w:szCs w:val="18"/>
              </w:rPr>
              <w:t>” button is selected</w:t>
            </w:r>
            <w:r>
              <w:rPr>
                <w:sz w:val="18"/>
                <w:szCs w:val="18"/>
              </w:rPr>
              <w:t>, the system shall verify the external file to see whether or not use cases can be extracted for use.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178C435" w14:textId="77777777" w:rsidR="00A30434" w:rsidRPr="00C21FEC" w:rsidRDefault="00A30434"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10C169F" w14:textId="77777777" w:rsidR="00A30434" w:rsidRPr="00C21FEC" w:rsidRDefault="00A30434"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7CCA4C8" w14:textId="77777777" w:rsidR="00A30434" w:rsidRPr="00C21FEC" w:rsidRDefault="00A30434"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0DA7063" w14:textId="77777777" w:rsidR="00A30434" w:rsidRPr="00C21FEC" w:rsidRDefault="00A30434" w:rsidP="00C352D9">
            <w:pPr>
              <w:pStyle w:val="Normal1"/>
              <w:spacing w:before="0" w:after="0"/>
              <w:rPr>
                <w:sz w:val="18"/>
                <w:szCs w:val="18"/>
              </w:rPr>
            </w:pPr>
            <w:r>
              <w:rPr>
                <w:sz w:val="18"/>
                <w:szCs w:val="18"/>
              </w:rPr>
              <w:t>Pending</w:t>
            </w:r>
          </w:p>
        </w:tc>
      </w:tr>
      <w:tr w:rsidR="00A30434" w:rsidRPr="00C21FEC" w14:paraId="1063C6BE"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A6328" w14:textId="77777777" w:rsidR="00A30434" w:rsidRDefault="00A30434"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C8ACED9" w14:textId="77777777" w:rsidR="00A30434" w:rsidRPr="00C21FEC" w:rsidRDefault="00A30434"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42E2217" w14:textId="77777777" w:rsidR="00A30434" w:rsidRPr="00C21FEC" w:rsidRDefault="00A30434"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8DE9C3B" w14:textId="77777777" w:rsidR="00A30434" w:rsidRPr="00C21FEC" w:rsidRDefault="00A30434"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1C4F09" w14:textId="77777777" w:rsidR="00A30434" w:rsidRPr="00C21FEC" w:rsidRDefault="00A30434"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C10F0AD" w14:textId="77777777" w:rsidR="00A30434" w:rsidRPr="00C21FEC" w:rsidRDefault="00A30434"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0EDDF9D" w14:textId="77777777" w:rsidR="00A30434" w:rsidRPr="00C21FEC" w:rsidRDefault="00A30434"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0A83771" w14:textId="77777777" w:rsidR="00A30434" w:rsidRPr="00C21FEC" w:rsidRDefault="00A30434" w:rsidP="00C352D9">
            <w:pPr>
              <w:pStyle w:val="Normal1"/>
              <w:spacing w:before="0" w:after="0"/>
              <w:rPr>
                <w:sz w:val="18"/>
                <w:szCs w:val="18"/>
              </w:rPr>
            </w:pPr>
          </w:p>
        </w:tc>
      </w:tr>
      <w:tr w:rsidR="00A30434" w:rsidRPr="00C21FEC" w14:paraId="67160C23"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CC1A0C" w14:textId="77777777" w:rsidR="00A30434" w:rsidRDefault="00A30434"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71032F2" w14:textId="77777777" w:rsidR="00A30434" w:rsidRPr="00C21FEC" w:rsidRDefault="00A30434"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37F6008" w14:textId="77777777" w:rsidR="00A30434" w:rsidRPr="00C21FEC" w:rsidRDefault="00A30434"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893DEE2" w14:textId="77777777" w:rsidR="00A30434" w:rsidRPr="00C21FEC" w:rsidRDefault="00A30434"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BDA64FD" w14:textId="77777777" w:rsidR="00A30434" w:rsidRPr="00C21FEC" w:rsidRDefault="00A30434"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460EC11" w14:textId="77777777" w:rsidR="00A30434" w:rsidRPr="00C21FEC" w:rsidRDefault="00A30434"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54D1DD2" w14:textId="77777777" w:rsidR="00A30434" w:rsidRPr="00C21FEC" w:rsidRDefault="00A30434"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A7DCC5F" w14:textId="77777777" w:rsidR="00A30434" w:rsidRPr="00C21FEC" w:rsidRDefault="00A30434" w:rsidP="00C352D9">
            <w:pPr>
              <w:pStyle w:val="Normal1"/>
              <w:spacing w:before="0" w:after="0"/>
              <w:rPr>
                <w:sz w:val="18"/>
                <w:szCs w:val="18"/>
              </w:rPr>
            </w:pPr>
          </w:p>
        </w:tc>
      </w:tr>
    </w:tbl>
    <w:p w14:paraId="53DC7A53" w14:textId="77777777" w:rsidR="009A50A7" w:rsidRDefault="009A50A7" w:rsidP="00D53B93">
      <w:pPr>
        <w:pStyle w:val="Normal1"/>
      </w:pPr>
    </w:p>
    <w:p w14:paraId="4C4D934D" w14:textId="77777777" w:rsidR="009A50A7" w:rsidRDefault="009A50A7">
      <w:r>
        <w:br w:type="page"/>
      </w:r>
    </w:p>
    <w:p w14:paraId="5718BFF2" w14:textId="77777777" w:rsidR="009A50A7" w:rsidRDefault="009A50A7" w:rsidP="009A50A7">
      <w:pPr>
        <w:pStyle w:val="Heading2"/>
        <w:ind w:left="0" w:firstLine="0"/>
      </w:pPr>
      <w:r>
        <w:lastRenderedPageBreak/>
        <w:t>4.20</w:t>
      </w:r>
      <w:r>
        <w:tab/>
        <w:t>Test Case 20</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9A50A7" w:rsidRPr="002E0073" w14:paraId="5BB77214"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B8891FC" w14:textId="77777777" w:rsidR="009A50A7" w:rsidRDefault="009A50A7"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55600A" w14:textId="77777777" w:rsidR="009A50A7" w:rsidRPr="002E0073" w:rsidRDefault="004F7FDA" w:rsidP="009A50A7">
            <w:pPr>
              <w:pStyle w:val="Normal1"/>
              <w:spacing w:before="0" w:after="0"/>
            </w:pPr>
            <w:r>
              <w:t>TEST-DBA-0</w:t>
            </w:r>
            <w:r w:rsidR="009A50A7">
              <w:t>20</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524442" w14:textId="77777777" w:rsidR="009A50A7" w:rsidRDefault="009A50A7"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119615" w14:textId="77777777" w:rsidR="009A50A7" w:rsidRPr="002E0073" w:rsidRDefault="009A50A7" w:rsidP="00C352D9">
            <w:pPr>
              <w:pStyle w:val="Normal1"/>
              <w:spacing w:before="0" w:after="0"/>
            </w:pPr>
            <w:r>
              <w:t>Web Database Application</w:t>
            </w:r>
          </w:p>
        </w:tc>
      </w:tr>
      <w:tr w:rsidR="009A50A7" w:rsidRPr="002E0073" w14:paraId="71B5B17C"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A049ED" w14:textId="77777777" w:rsidR="009A50A7" w:rsidRDefault="009A50A7"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B40C8B6" w14:textId="77777777" w:rsidR="009A50A7" w:rsidRPr="002E0073" w:rsidRDefault="009A50A7" w:rsidP="009A50A7">
            <w:pPr>
              <w:pStyle w:val="Normal1"/>
              <w:spacing w:before="0" w:after="0"/>
            </w:pPr>
            <w:r>
              <w:t>There is a “Save” button that the user can select to save the current use case data to the system</w:t>
            </w:r>
            <w:r w:rsidR="008A253A">
              <w:t xml:space="preserve"> using relational database</w:t>
            </w:r>
            <w:r>
              <w: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F60D020" w14:textId="77777777" w:rsidR="009A50A7" w:rsidRDefault="009A50A7"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01D2595" w14:textId="77777777" w:rsidR="009A50A7" w:rsidRDefault="009A50A7" w:rsidP="00C352D9">
            <w:pPr>
              <w:pStyle w:val="Normal1"/>
              <w:spacing w:before="0" w:after="0"/>
            </w:pPr>
            <w:r>
              <w:t>High</w:t>
            </w:r>
          </w:p>
          <w:p w14:paraId="49378352" w14:textId="77777777" w:rsidR="009A50A7" w:rsidRPr="002E0073" w:rsidRDefault="009A50A7" w:rsidP="00C352D9">
            <w:pPr>
              <w:pStyle w:val="Normal1"/>
              <w:spacing w:before="0" w:after="0"/>
            </w:pPr>
          </w:p>
        </w:tc>
      </w:tr>
      <w:tr w:rsidR="009A50A7" w:rsidRPr="002E0073" w14:paraId="515A1578"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266D3F0" w14:textId="77777777" w:rsidR="009A50A7" w:rsidRDefault="009A50A7"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DDD7BA0" w14:textId="77777777" w:rsidR="009A50A7" w:rsidRPr="002E0073" w:rsidRDefault="008A253A" w:rsidP="00C352D9">
            <w:pPr>
              <w:pStyle w:val="Normal1"/>
              <w:spacing w:before="0" w:after="0"/>
            </w:pPr>
            <w:r>
              <w:t xml:space="preserve">OE-3.1, </w:t>
            </w:r>
            <w:r w:rsidR="009A50A7">
              <w:t>REQ-1.7,</w:t>
            </w:r>
            <w:r w:rsidR="009412F2">
              <w:t xml:space="preserve"> REQ-1.9,</w:t>
            </w:r>
            <w:r w:rsidR="009A50A7">
              <w:t xml:space="preserve"> UI-1.6, UI-1.8</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DC7002" w14:textId="77777777" w:rsidR="009A50A7" w:rsidRDefault="009A50A7"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7C1D020" w14:textId="77777777" w:rsidR="009A50A7" w:rsidRPr="002E0073" w:rsidRDefault="009A50A7" w:rsidP="00C352D9">
            <w:pPr>
              <w:pStyle w:val="Normal1"/>
              <w:spacing w:before="0" w:after="0"/>
            </w:pPr>
            <w:r>
              <w:t>Functional Testing</w:t>
            </w:r>
          </w:p>
        </w:tc>
      </w:tr>
      <w:tr w:rsidR="009A50A7" w:rsidRPr="00C21FEC" w14:paraId="114E8098"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7F67F21" w14:textId="77777777" w:rsidR="009A50A7" w:rsidRDefault="009A50A7"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677C2FF" w14:textId="77777777" w:rsidR="009A50A7" w:rsidRDefault="009A50A7" w:rsidP="00C352D9">
            <w:pPr>
              <w:pStyle w:val="Normal1"/>
              <w:spacing w:before="0" w:after="0"/>
            </w:pPr>
            <w:r>
              <w:t>TEST-DBA-007 (User must be logged in)</w:t>
            </w:r>
          </w:p>
          <w:p w14:paraId="0B807859" w14:textId="77777777" w:rsidR="009A50A7" w:rsidRDefault="009A50A7" w:rsidP="00C352D9">
            <w:pPr>
              <w:pStyle w:val="Normal1"/>
              <w:spacing w:before="0" w:after="0"/>
            </w:pPr>
            <w:r>
              <w:t>[TEST-DBA-008 (User is on New Use Case screen) OR</w:t>
            </w:r>
          </w:p>
          <w:p w14:paraId="5A959B4A" w14:textId="77777777" w:rsidR="009A50A7" w:rsidRPr="00D87DD9" w:rsidRDefault="009A50A7" w:rsidP="009A50A7">
            <w:pPr>
              <w:pStyle w:val="Normal1"/>
              <w:spacing w:before="0" w:after="0"/>
            </w:pPr>
            <w:r>
              <w:t>TEST-DBA-016 (User is on Edit Use Case screen)]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8733F20" w14:textId="77777777" w:rsidR="009A50A7" w:rsidRDefault="009A50A7" w:rsidP="00C352D9">
            <w:pPr>
              <w:pStyle w:val="Normal1"/>
              <w:spacing w:before="0" w:after="0"/>
              <w:rPr>
                <w:b/>
              </w:rPr>
            </w:pPr>
            <w:r>
              <w:rPr>
                <w:b/>
              </w:rPr>
              <w:t>Assumptions/</w:t>
            </w:r>
          </w:p>
          <w:p w14:paraId="38496EEA" w14:textId="77777777" w:rsidR="009A50A7" w:rsidRDefault="009A50A7"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430DB00" w14:textId="77777777" w:rsidR="009A50A7" w:rsidRPr="00C21FEC" w:rsidRDefault="009A50A7" w:rsidP="00C352D9">
            <w:pPr>
              <w:pStyle w:val="Normal1"/>
              <w:spacing w:before="0" w:after="0"/>
            </w:pPr>
            <w:r>
              <w:t>Internet access, working database server</w:t>
            </w:r>
          </w:p>
        </w:tc>
      </w:tr>
      <w:tr w:rsidR="009A50A7" w14:paraId="4865B806"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A808C9" w14:textId="77777777" w:rsidR="009A50A7" w:rsidRDefault="009A50A7" w:rsidP="00C352D9">
            <w:pPr>
              <w:pStyle w:val="Normal1"/>
              <w:spacing w:before="80" w:after="80" w:line="276" w:lineRule="auto"/>
              <w:jc w:val="center"/>
              <w:rPr>
                <w:b/>
              </w:rPr>
            </w:pPr>
            <w:r>
              <w:rPr>
                <w:b/>
              </w:rPr>
              <w:t>Test Execution Steps</w:t>
            </w:r>
          </w:p>
        </w:tc>
      </w:tr>
      <w:tr w:rsidR="009A50A7" w14:paraId="6586FAD2"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519015" w14:textId="77777777" w:rsidR="009A50A7" w:rsidRDefault="009A50A7"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1111733" w14:textId="77777777" w:rsidR="009A50A7" w:rsidRDefault="009A50A7"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7B3C163" w14:textId="77777777" w:rsidR="009A50A7" w:rsidRDefault="009A50A7"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60EF1B5" w14:textId="77777777" w:rsidR="009A50A7" w:rsidRDefault="009A50A7"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65B7CDA" w14:textId="77777777" w:rsidR="009A50A7" w:rsidRDefault="009A50A7"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ED197B4" w14:textId="77777777" w:rsidR="009A50A7" w:rsidRDefault="009A50A7"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9B5AC6F" w14:textId="77777777" w:rsidR="009A50A7" w:rsidRDefault="009A50A7"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19A4E236" w14:textId="77777777" w:rsidR="009A50A7" w:rsidRDefault="009A50A7" w:rsidP="00C352D9">
            <w:pPr>
              <w:pStyle w:val="Normal1"/>
              <w:spacing w:before="0" w:after="0"/>
              <w:jc w:val="center"/>
              <w:rPr>
                <w:b/>
              </w:rPr>
            </w:pPr>
            <w:r>
              <w:rPr>
                <w:b/>
              </w:rPr>
              <w:t>Test Comment</w:t>
            </w:r>
          </w:p>
        </w:tc>
      </w:tr>
      <w:tr w:rsidR="009A50A7" w:rsidRPr="00C21FEC" w14:paraId="0AD49914"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5135E4" w14:textId="77777777" w:rsidR="009A50A7" w:rsidRDefault="009A50A7"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48D1902" w14:textId="77777777" w:rsidR="009A50A7" w:rsidRPr="00C21FEC" w:rsidRDefault="006B6A00" w:rsidP="00C352D9">
            <w:pPr>
              <w:pStyle w:val="Normal1"/>
              <w:spacing w:before="0" w:after="0"/>
              <w:rPr>
                <w:sz w:val="18"/>
                <w:szCs w:val="18"/>
              </w:rPr>
            </w:pPr>
            <w:r>
              <w:rPr>
                <w:sz w:val="18"/>
                <w:szCs w:val="18"/>
              </w:rPr>
              <w:t>Save the current progress on a use case.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4054FDF" w14:textId="77777777" w:rsidR="009A50A7" w:rsidRPr="00C21FEC" w:rsidRDefault="009A50A7" w:rsidP="006B6A00">
            <w:pPr>
              <w:pStyle w:val="Normal1"/>
              <w:spacing w:before="0" w:after="0"/>
              <w:rPr>
                <w:sz w:val="18"/>
                <w:szCs w:val="18"/>
              </w:rPr>
            </w:pPr>
            <w:r>
              <w:rPr>
                <w:sz w:val="18"/>
                <w:szCs w:val="18"/>
              </w:rPr>
              <w:t>Click on the “</w:t>
            </w:r>
            <w:r w:rsidR="006B6A00">
              <w:rPr>
                <w:sz w:val="18"/>
                <w:szCs w:val="18"/>
              </w:rPr>
              <w:t>Save</w:t>
            </w:r>
            <w:r>
              <w:rPr>
                <w:sz w:val="18"/>
                <w:szCs w:val="18"/>
              </w:rPr>
              <w: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AD5F873" w14:textId="77777777" w:rsidR="009A50A7" w:rsidRPr="00C21FEC" w:rsidRDefault="006B6A00" w:rsidP="007A4BC3">
            <w:pPr>
              <w:pStyle w:val="Normal1"/>
              <w:spacing w:before="0" w:after="0"/>
              <w:rPr>
                <w:sz w:val="18"/>
                <w:szCs w:val="18"/>
              </w:rPr>
            </w:pPr>
            <w:r>
              <w:rPr>
                <w:sz w:val="18"/>
                <w:szCs w:val="18"/>
              </w:rPr>
              <w:t xml:space="preserve">System shall </w:t>
            </w:r>
            <w:r w:rsidR="007A4BC3">
              <w:rPr>
                <w:sz w:val="18"/>
                <w:szCs w:val="18"/>
              </w:rPr>
              <w:t>save the current use case data to the user account</w:t>
            </w:r>
            <w:r>
              <w:rPr>
                <w:sz w:val="18"/>
                <w:szCs w:val="18"/>
              </w:rPr>
              <w:t xml:space="preserve"> after the “</w:t>
            </w:r>
            <w:r w:rsidR="007A4BC3">
              <w:rPr>
                <w:sz w:val="18"/>
                <w:szCs w:val="18"/>
              </w:rPr>
              <w:t>Save</w:t>
            </w:r>
            <w:r>
              <w:rPr>
                <w:sz w:val="18"/>
                <w:szCs w:val="18"/>
              </w:rPr>
              <w:t>” button is selected.</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DA936D5" w14:textId="77777777" w:rsidR="009A50A7" w:rsidRPr="00C21FEC" w:rsidRDefault="009A50A7"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FA9682A" w14:textId="77777777" w:rsidR="009A50A7" w:rsidRPr="00C21FEC" w:rsidRDefault="009A50A7"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10DE47B" w14:textId="77777777" w:rsidR="009A50A7" w:rsidRPr="00C21FEC" w:rsidRDefault="009A50A7"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D0318A0" w14:textId="77777777" w:rsidR="009A50A7" w:rsidRPr="00C21FEC" w:rsidRDefault="009A50A7" w:rsidP="00C352D9">
            <w:pPr>
              <w:pStyle w:val="Normal1"/>
              <w:spacing w:before="0" w:after="0"/>
              <w:rPr>
                <w:sz w:val="18"/>
                <w:szCs w:val="18"/>
              </w:rPr>
            </w:pPr>
            <w:r>
              <w:rPr>
                <w:sz w:val="18"/>
                <w:szCs w:val="18"/>
              </w:rPr>
              <w:t>Pending</w:t>
            </w:r>
          </w:p>
        </w:tc>
      </w:tr>
      <w:tr w:rsidR="009A50A7" w:rsidRPr="00C21FEC" w14:paraId="2A1F1B7B"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015DC6" w14:textId="77777777" w:rsidR="009A50A7" w:rsidRDefault="009A50A7"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4772FAC" w14:textId="77777777" w:rsidR="009A50A7" w:rsidRPr="00C21FEC" w:rsidRDefault="009A50A7"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B6CC2E8" w14:textId="77777777" w:rsidR="009A50A7" w:rsidRPr="00C21FEC" w:rsidRDefault="009A50A7"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67E2DED" w14:textId="77777777" w:rsidR="009A50A7" w:rsidRPr="00C21FEC" w:rsidRDefault="009A50A7"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1B4A94D" w14:textId="77777777" w:rsidR="009A50A7" w:rsidRPr="00C21FEC" w:rsidRDefault="009A50A7"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CFBE66" w14:textId="77777777" w:rsidR="009A50A7" w:rsidRPr="00C21FEC" w:rsidRDefault="009A50A7"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EC81736" w14:textId="77777777" w:rsidR="009A50A7" w:rsidRPr="00C21FEC" w:rsidRDefault="009A50A7"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D2F4962" w14:textId="77777777" w:rsidR="009A50A7" w:rsidRPr="00C21FEC" w:rsidRDefault="009A50A7" w:rsidP="00C352D9">
            <w:pPr>
              <w:pStyle w:val="Normal1"/>
              <w:spacing w:before="0" w:after="0"/>
              <w:rPr>
                <w:sz w:val="18"/>
                <w:szCs w:val="18"/>
              </w:rPr>
            </w:pPr>
          </w:p>
        </w:tc>
      </w:tr>
      <w:tr w:rsidR="009A50A7" w:rsidRPr="00C21FEC" w14:paraId="2BDB7493"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6E0039" w14:textId="77777777" w:rsidR="009A50A7" w:rsidRDefault="009A50A7"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50B4992" w14:textId="77777777" w:rsidR="009A50A7" w:rsidRPr="00C21FEC" w:rsidRDefault="009A50A7"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D124F16" w14:textId="77777777" w:rsidR="009A50A7" w:rsidRPr="00C21FEC" w:rsidRDefault="009A50A7"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270F229" w14:textId="77777777" w:rsidR="009A50A7" w:rsidRPr="00C21FEC" w:rsidRDefault="009A50A7"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206C956" w14:textId="77777777" w:rsidR="009A50A7" w:rsidRPr="00C21FEC" w:rsidRDefault="009A50A7"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966DC28" w14:textId="77777777" w:rsidR="009A50A7" w:rsidRPr="00C21FEC" w:rsidRDefault="009A50A7"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A18C44C" w14:textId="77777777" w:rsidR="009A50A7" w:rsidRPr="00C21FEC" w:rsidRDefault="009A50A7"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32F6250" w14:textId="77777777" w:rsidR="009A50A7" w:rsidRPr="00C21FEC" w:rsidRDefault="009A50A7" w:rsidP="00C352D9">
            <w:pPr>
              <w:pStyle w:val="Normal1"/>
              <w:spacing w:before="0" w:after="0"/>
              <w:rPr>
                <w:sz w:val="18"/>
                <w:szCs w:val="18"/>
              </w:rPr>
            </w:pPr>
          </w:p>
        </w:tc>
      </w:tr>
    </w:tbl>
    <w:p w14:paraId="1D13F941" w14:textId="77777777" w:rsidR="008414E3" w:rsidRDefault="008414E3" w:rsidP="009A50A7">
      <w:pPr>
        <w:pStyle w:val="Normal1"/>
      </w:pPr>
    </w:p>
    <w:p w14:paraId="224E01E4" w14:textId="77777777" w:rsidR="008414E3" w:rsidRDefault="008414E3">
      <w:r>
        <w:br w:type="page"/>
      </w:r>
    </w:p>
    <w:p w14:paraId="25AB420D" w14:textId="77777777" w:rsidR="008414E3" w:rsidRDefault="008414E3" w:rsidP="008414E3">
      <w:pPr>
        <w:pStyle w:val="Heading2"/>
        <w:ind w:left="0" w:firstLine="0"/>
      </w:pPr>
      <w:r>
        <w:lastRenderedPageBreak/>
        <w:t>4.21</w:t>
      </w:r>
      <w:r>
        <w:tab/>
        <w:t>Test Case 21</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8414E3" w:rsidRPr="002E0073" w14:paraId="0D66A9CC"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11A55F" w14:textId="77777777" w:rsidR="008414E3" w:rsidRDefault="008414E3"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01ED46" w14:textId="77777777" w:rsidR="008414E3" w:rsidRPr="002E0073" w:rsidRDefault="004F7FDA" w:rsidP="00C352D9">
            <w:pPr>
              <w:pStyle w:val="Normal1"/>
              <w:spacing w:before="0" w:after="0"/>
            </w:pPr>
            <w:r>
              <w:t>TEST-DBA-0</w:t>
            </w:r>
            <w:r w:rsidR="008414E3">
              <w:t>21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F88660" w14:textId="77777777" w:rsidR="008414E3" w:rsidRDefault="008414E3"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47D295" w14:textId="77777777" w:rsidR="008414E3" w:rsidRPr="002E0073" w:rsidRDefault="008414E3" w:rsidP="00C352D9">
            <w:pPr>
              <w:pStyle w:val="Normal1"/>
              <w:spacing w:before="0" w:after="0"/>
            </w:pPr>
            <w:r>
              <w:t>Web Database Application</w:t>
            </w:r>
          </w:p>
        </w:tc>
      </w:tr>
      <w:tr w:rsidR="008414E3" w:rsidRPr="002E0073" w14:paraId="690D662D"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8CC0C4" w14:textId="77777777" w:rsidR="008414E3" w:rsidRDefault="008414E3"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0CBE7E2" w14:textId="77777777" w:rsidR="008414E3" w:rsidRPr="002E0073" w:rsidRDefault="008414E3" w:rsidP="008414E3">
            <w:pPr>
              <w:pStyle w:val="Normal1"/>
              <w:spacing w:before="0" w:after="0"/>
            </w:pPr>
            <w:r>
              <w:t>There is a “Back” button that the user can select to go back to the previous screen the user is 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8BAA49" w14:textId="77777777" w:rsidR="008414E3" w:rsidRDefault="008414E3"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E107C8D" w14:textId="77777777" w:rsidR="008414E3" w:rsidRDefault="008414E3" w:rsidP="00C352D9">
            <w:pPr>
              <w:pStyle w:val="Normal1"/>
              <w:spacing w:before="0" w:after="0"/>
            </w:pPr>
            <w:r>
              <w:t>High</w:t>
            </w:r>
          </w:p>
          <w:p w14:paraId="1986F262" w14:textId="77777777" w:rsidR="008414E3" w:rsidRPr="002E0073" w:rsidRDefault="008414E3" w:rsidP="00C352D9">
            <w:pPr>
              <w:pStyle w:val="Normal1"/>
              <w:spacing w:before="0" w:after="0"/>
            </w:pPr>
          </w:p>
        </w:tc>
      </w:tr>
      <w:tr w:rsidR="008414E3" w:rsidRPr="002E0073" w14:paraId="18B08E2E"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15BE9D" w14:textId="77777777" w:rsidR="008414E3" w:rsidRDefault="008414E3"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73E66F3" w14:textId="77777777" w:rsidR="008414E3" w:rsidRPr="002E0073" w:rsidRDefault="008414E3" w:rsidP="008414E3">
            <w:pPr>
              <w:pStyle w:val="Normal1"/>
              <w:spacing w:before="0" w:after="0"/>
            </w:pPr>
            <w:r>
              <w:t>REQ-1.2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00050EC" w14:textId="77777777" w:rsidR="008414E3" w:rsidRDefault="008414E3"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72D1CA3" w14:textId="77777777" w:rsidR="008414E3" w:rsidRPr="002E0073" w:rsidRDefault="008414E3" w:rsidP="00C352D9">
            <w:pPr>
              <w:pStyle w:val="Normal1"/>
              <w:spacing w:before="0" w:after="0"/>
            </w:pPr>
            <w:r>
              <w:t>Functional Testing</w:t>
            </w:r>
          </w:p>
        </w:tc>
      </w:tr>
      <w:tr w:rsidR="008414E3" w:rsidRPr="00C21FEC" w14:paraId="348D9F6F"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4B4304" w14:textId="77777777" w:rsidR="008414E3" w:rsidRDefault="008414E3"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A56D529" w14:textId="77777777" w:rsidR="008414E3" w:rsidRPr="00D87DD9" w:rsidRDefault="008414E3" w:rsidP="00C352D9">
            <w:pPr>
              <w:pStyle w:val="Normal1"/>
              <w:spacing w:before="0" w:after="0"/>
            </w:pPr>
            <w:r>
              <w:t>TEST-DBA-007 (User must be logged in)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03C3E2A" w14:textId="77777777" w:rsidR="008414E3" w:rsidRDefault="008414E3" w:rsidP="00C352D9">
            <w:pPr>
              <w:pStyle w:val="Normal1"/>
              <w:spacing w:before="0" w:after="0"/>
              <w:rPr>
                <w:b/>
              </w:rPr>
            </w:pPr>
            <w:r>
              <w:rPr>
                <w:b/>
              </w:rPr>
              <w:t>Assumptions/</w:t>
            </w:r>
          </w:p>
          <w:p w14:paraId="6229BAE8" w14:textId="77777777" w:rsidR="008414E3" w:rsidRDefault="008414E3"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5F43477" w14:textId="77777777" w:rsidR="008414E3" w:rsidRPr="00C21FEC" w:rsidRDefault="008414E3" w:rsidP="00C352D9">
            <w:pPr>
              <w:pStyle w:val="Normal1"/>
              <w:spacing w:before="0" w:after="0"/>
            </w:pPr>
            <w:r>
              <w:t>Internet access, working database server</w:t>
            </w:r>
          </w:p>
        </w:tc>
      </w:tr>
      <w:tr w:rsidR="008414E3" w14:paraId="46618FF7"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A35DF" w14:textId="77777777" w:rsidR="008414E3" w:rsidRDefault="008414E3" w:rsidP="00C352D9">
            <w:pPr>
              <w:pStyle w:val="Normal1"/>
              <w:spacing w:before="80" w:after="80" w:line="276" w:lineRule="auto"/>
              <w:jc w:val="center"/>
              <w:rPr>
                <w:b/>
              </w:rPr>
            </w:pPr>
            <w:r>
              <w:rPr>
                <w:b/>
              </w:rPr>
              <w:t>Test Execution Steps</w:t>
            </w:r>
          </w:p>
        </w:tc>
      </w:tr>
      <w:tr w:rsidR="008414E3" w14:paraId="09FFD42D"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7DCDC69" w14:textId="77777777" w:rsidR="008414E3" w:rsidRDefault="008414E3"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006E47" w14:textId="77777777" w:rsidR="008414E3" w:rsidRDefault="008414E3"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E93743C" w14:textId="77777777" w:rsidR="008414E3" w:rsidRDefault="008414E3"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9DEDE7D" w14:textId="77777777" w:rsidR="008414E3" w:rsidRDefault="008414E3"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60A4032" w14:textId="77777777" w:rsidR="008414E3" w:rsidRDefault="008414E3"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24D8F62" w14:textId="77777777" w:rsidR="008414E3" w:rsidRDefault="008414E3"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4829EE9" w14:textId="77777777" w:rsidR="008414E3" w:rsidRDefault="008414E3"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217114F" w14:textId="77777777" w:rsidR="008414E3" w:rsidRDefault="008414E3" w:rsidP="00C352D9">
            <w:pPr>
              <w:pStyle w:val="Normal1"/>
              <w:spacing w:before="0" w:after="0"/>
              <w:jc w:val="center"/>
              <w:rPr>
                <w:b/>
              </w:rPr>
            </w:pPr>
            <w:r>
              <w:rPr>
                <w:b/>
              </w:rPr>
              <w:t>Test Comment</w:t>
            </w:r>
          </w:p>
        </w:tc>
      </w:tr>
      <w:tr w:rsidR="008414E3" w:rsidRPr="00C21FEC" w14:paraId="5FB2A518"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B78F9" w14:textId="77777777" w:rsidR="008414E3" w:rsidRDefault="008414E3"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9DCABE5" w14:textId="77777777" w:rsidR="008414E3" w:rsidRPr="00C21FEC" w:rsidRDefault="001C27D8" w:rsidP="00C352D9">
            <w:pPr>
              <w:pStyle w:val="Normal1"/>
              <w:spacing w:before="0" w:after="0"/>
              <w:rPr>
                <w:sz w:val="18"/>
                <w:szCs w:val="18"/>
              </w:rPr>
            </w:pPr>
            <w:r>
              <w:rPr>
                <w:sz w:val="18"/>
                <w:szCs w:val="18"/>
              </w:rPr>
              <w:t>Navigate back to the previous screen</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1BB35F3" w14:textId="77777777" w:rsidR="008414E3" w:rsidRPr="00C21FEC" w:rsidRDefault="008414E3" w:rsidP="001C27D8">
            <w:pPr>
              <w:pStyle w:val="Normal1"/>
              <w:spacing w:before="0" w:after="0"/>
              <w:rPr>
                <w:sz w:val="18"/>
                <w:szCs w:val="18"/>
              </w:rPr>
            </w:pPr>
            <w:r>
              <w:rPr>
                <w:sz w:val="18"/>
                <w:szCs w:val="18"/>
              </w:rPr>
              <w:t>Click on the “</w:t>
            </w:r>
            <w:r w:rsidR="001C27D8">
              <w:rPr>
                <w:sz w:val="18"/>
                <w:szCs w:val="18"/>
              </w:rPr>
              <w:t>Back</w:t>
            </w:r>
            <w:r>
              <w:rPr>
                <w:sz w:val="18"/>
                <w:szCs w:val="18"/>
              </w:rPr>
              <w:t>” button.</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611893C" w14:textId="77777777" w:rsidR="008414E3" w:rsidRPr="00C21FEC" w:rsidRDefault="001C27D8" w:rsidP="001C27D8">
            <w:pPr>
              <w:pStyle w:val="Normal1"/>
              <w:spacing w:before="0" w:after="0"/>
              <w:rPr>
                <w:sz w:val="18"/>
                <w:szCs w:val="18"/>
              </w:rPr>
            </w:pPr>
            <w:r>
              <w:rPr>
                <w:sz w:val="18"/>
                <w:szCs w:val="18"/>
              </w:rPr>
              <w:t>Once the “Back” button is selected, the system shall bring the user back to the previous screen.</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CABA75" w14:textId="77777777" w:rsidR="008414E3" w:rsidRPr="00C21FEC" w:rsidRDefault="008414E3"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15FF76B" w14:textId="77777777" w:rsidR="008414E3" w:rsidRPr="00C21FEC" w:rsidRDefault="008414E3"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9A38056" w14:textId="77777777" w:rsidR="008414E3" w:rsidRPr="00C21FEC" w:rsidRDefault="008414E3"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07F537C" w14:textId="77777777" w:rsidR="008414E3" w:rsidRPr="00C21FEC" w:rsidRDefault="008414E3" w:rsidP="00C352D9">
            <w:pPr>
              <w:pStyle w:val="Normal1"/>
              <w:spacing w:before="0" w:after="0"/>
              <w:rPr>
                <w:sz w:val="18"/>
                <w:szCs w:val="18"/>
              </w:rPr>
            </w:pPr>
            <w:r>
              <w:rPr>
                <w:sz w:val="18"/>
                <w:szCs w:val="18"/>
              </w:rPr>
              <w:t>Pending</w:t>
            </w:r>
          </w:p>
        </w:tc>
      </w:tr>
      <w:tr w:rsidR="008414E3" w:rsidRPr="00C21FEC" w14:paraId="77563C9E"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747D08" w14:textId="77777777" w:rsidR="008414E3" w:rsidRDefault="008414E3"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ED8AA7" w14:textId="77777777" w:rsidR="008414E3" w:rsidRPr="00C21FEC" w:rsidRDefault="008414E3"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1ECEDFA" w14:textId="77777777" w:rsidR="008414E3" w:rsidRPr="00C21FEC" w:rsidRDefault="008414E3"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9726A55" w14:textId="77777777" w:rsidR="008414E3" w:rsidRPr="00C21FEC" w:rsidRDefault="008414E3"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6628E8" w14:textId="77777777" w:rsidR="008414E3" w:rsidRPr="00C21FEC" w:rsidRDefault="008414E3"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B3C0096" w14:textId="77777777" w:rsidR="008414E3" w:rsidRPr="00C21FEC" w:rsidRDefault="008414E3"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7EF25BB" w14:textId="77777777" w:rsidR="008414E3" w:rsidRPr="00C21FEC" w:rsidRDefault="008414E3"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C8722FE" w14:textId="77777777" w:rsidR="008414E3" w:rsidRPr="00C21FEC" w:rsidRDefault="008414E3" w:rsidP="00C352D9">
            <w:pPr>
              <w:pStyle w:val="Normal1"/>
              <w:spacing w:before="0" w:after="0"/>
              <w:rPr>
                <w:sz w:val="18"/>
                <w:szCs w:val="18"/>
              </w:rPr>
            </w:pPr>
          </w:p>
        </w:tc>
      </w:tr>
      <w:tr w:rsidR="008414E3" w:rsidRPr="00C21FEC" w14:paraId="37F14924"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606B24" w14:textId="77777777" w:rsidR="008414E3" w:rsidRDefault="008414E3"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7FB13BB" w14:textId="77777777" w:rsidR="008414E3" w:rsidRPr="00C21FEC" w:rsidRDefault="008414E3"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630A3A2" w14:textId="77777777" w:rsidR="008414E3" w:rsidRPr="00C21FEC" w:rsidRDefault="008414E3"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3024841" w14:textId="77777777" w:rsidR="008414E3" w:rsidRPr="00C21FEC" w:rsidRDefault="008414E3"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99ACD9E" w14:textId="77777777" w:rsidR="008414E3" w:rsidRPr="00C21FEC" w:rsidRDefault="008414E3"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2CEDE5E" w14:textId="77777777" w:rsidR="008414E3" w:rsidRPr="00C21FEC" w:rsidRDefault="008414E3"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535B04A" w14:textId="77777777" w:rsidR="008414E3" w:rsidRPr="00C21FEC" w:rsidRDefault="008414E3"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7B8CF30" w14:textId="77777777" w:rsidR="008414E3" w:rsidRPr="00C21FEC" w:rsidRDefault="008414E3" w:rsidP="00C352D9">
            <w:pPr>
              <w:pStyle w:val="Normal1"/>
              <w:spacing w:before="0" w:after="0"/>
              <w:rPr>
                <w:sz w:val="18"/>
                <w:szCs w:val="18"/>
              </w:rPr>
            </w:pPr>
          </w:p>
        </w:tc>
      </w:tr>
    </w:tbl>
    <w:p w14:paraId="3E8FC8B7" w14:textId="77777777" w:rsidR="00A55FFA" w:rsidRDefault="00A55FFA" w:rsidP="008414E3">
      <w:pPr>
        <w:pStyle w:val="Normal1"/>
      </w:pPr>
    </w:p>
    <w:p w14:paraId="2D13D7C4" w14:textId="77777777" w:rsidR="00A55FFA" w:rsidRDefault="00A55FFA">
      <w:r>
        <w:br w:type="page"/>
      </w:r>
    </w:p>
    <w:p w14:paraId="6D495863" w14:textId="77777777" w:rsidR="004F7FDA" w:rsidRDefault="004F7FDA" w:rsidP="004F7FDA">
      <w:pPr>
        <w:pStyle w:val="Heading2"/>
        <w:ind w:left="0" w:firstLine="0"/>
      </w:pPr>
      <w:r>
        <w:lastRenderedPageBreak/>
        <w:t>4.22</w:t>
      </w:r>
      <w:r>
        <w:tab/>
        <w:t>Test Case 22</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4F7FDA" w:rsidRPr="002E0073" w14:paraId="359BFFC3"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D0B42B" w14:textId="77777777" w:rsidR="004F7FDA" w:rsidRDefault="004F7FDA"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A62C" w14:textId="77777777" w:rsidR="004F7FDA" w:rsidRPr="002E0073" w:rsidRDefault="004F7FDA" w:rsidP="004F7FDA">
            <w:pPr>
              <w:pStyle w:val="Normal1"/>
              <w:spacing w:before="0" w:after="0"/>
            </w:pPr>
            <w:r>
              <w:t>TEST-MAP-001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9FA393" w14:textId="77777777" w:rsidR="004F7FDA" w:rsidRDefault="004F7FDA"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32414" w14:textId="77777777" w:rsidR="004F7FDA" w:rsidRPr="002E0073" w:rsidRDefault="004F7FDA" w:rsidP="00C352D9">
            <w:pPr>
              <w:pStyle w:val="Normal1"/>
              <w:spacing w:before="0" w:after="0"/>
            </w:pPr>
            <w:r>
              <w:t>Interactive Map</w:t>
            </w:r>
          </w:p>
        </w:tc>
      </w:tr>
      <w:tr w:rsidR="004F7FDA" w:rsidRPr="002E0073" w14:paraId="02E90659"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AFB647" w14:textId="77777777" w:rsidR="004F7FDA" w:rsidRDefault="004F7FDA"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BF0A4D9" w14:textId="77777777" w:rsidR="004F7FDA" w:rsidRPr="002E0073" w:rsidRDefault="00890543" w:rsidP="00C352D9">
            <w:pPr>
              <w:pStyle w:val="Normal1"/>
              <w:spacing w:before="0" w:after="0"/>
            </w:pPr>
            <w:r>
              <w:t xml:space="preserve">There </w:t>
            </w:r>
            <w:r w:rsidR="003511A8">
              <w:t>are window scrollbars that the user can use to scroll and adjust the location of the map image.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F0F79E" w14:textId="77777777" w:rsidR="004F7FDA" w:rsidRDefault="004F7FDA"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C58399F" w14:textId="77777777" w:rsidR="004F7FDA" w:rsidRDefault="004F7FDA" w:rsidP="00C352D9">
            <w:pPr>
              <w:pStyle w:val="Normal1"/>
              <w:spacing w:before="0" w:after="0"/>
            </w:pPr>
            <w:r>
              <w:t>High</w:t>
            </w:r>
          </w:p>
          <w:p w14:paraId="6FA75EB4" w14:textId="77777777" w:rsidR="004F7FDA" w:rsidRPr="002E0073" w:rsidRDefault="004F7FDA" w:rsidP="00C352D9">
            <w:pPr>
              <w:pStyle w:val="Normal1"/>
              <w:spacing w:before="0" w:after="0"/>
            </w:pPr>
          </w:p>
        </w:tc>
      </w:tr>
      <w:tr w:rsidR="004F7FDA" w:rsidRPr="002E0073" w14:paraId="50C66C6C"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A527A0" w14:textId="77777777" w:rsidR="004F7FDA" w:rsidRDefault="004F7FDA"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AEDEDCF" w14:textId="77777777" w:rsidR="004F7FDA" w:rsidRPr="002E0073" w:rsidRDefault="004F7FDA" w:rsidP="004F7FDA">
            <w:pPr>
              <w:pStyle w:val="Normal1"/>
              <w:spacing w:before="0" w:after="0"/>
            </w:pPr>
            <w:r>
              <w:t>REQ-2.1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4C8F006" w14:textId="77777777" w:rsidR="004F7FDA" w:rsidRDefault="004F7FDA"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BACD725" w14:textId="77777777" w:rsidR="004F7FDA" w:rsidRPr="002E0073" w:rsidRDefault="004F7FDA" w:rsidP="00C352D9">
            <w:pPr>
              <w:pStyle w:val="Normal1"/>
              <w:spacing w:before="0" w:after="0"/>
            </w:pPr>
            <w:r>
              <w:t>Functional Testing</w:t>
            </w:r>
          </w:p>
        </w:tc>
      </w:tr>
      <w:tr w:rsidR="004F7FDA" w:rsidRPr="00C21FEC" w14:paraId="745D2658"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3A5E19" w14:textId="77777777" w:rsidR="004F7FDA" w:rsidRDefault="004F7FDA"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538D061" w14:textId="77777777" w:rsidR="004F7FDA" w:rsidRPr="00D87DD9" w:rsidRDefault="004F7FDA" w:rsidP="00C352D9">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F9EF746" w14:textId="77777777" w:rsidR="004F7FDA" w:rsidRDefault="004F7FDA" w:rsidP="00C352D9">
            <w:pPr>
              <w:pStyle w:val="Normal1"/>
              <w:spacing w:before="0" w:after="0"/>
              <w:rPr>
                <w:b/>
              </w:rPr>
            </w:pPr>
            <w:r>
              <w:rPr>
                <w:b/>
              </w:rPr>
              <w:t>Assumptions/</w:t>
            </w:r>
          </w:p>
          <w:p w14:paraId="008110B3" w14:textId="77777777" w:rsidR="004F7FDA" w:rsidRDefault="004F7FDA"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26A5574" w14:textId="77777777" w:rsidR="004F7FDA" w:rsidRPr="00C21FEC" w:rsidRDefault="0077466F" w:rsidP="0077466F">
            <w:pPr>
              <w:pStyle w:val="Normal1"/>
              <w:spacing w:before="0" w:after="0"/>
            </w:pPr>
            <w:r>
              <w:t>Working Chrome browser</w:t>
            </w:r>
            <w:r w:rsidR="004F7FDA">
              <w:t xml:space="preserve"> </w:t>
            </w:r>
          </w:p>
        </w:tc>
      </w:tr>
      <w:tr w:rsidR="004F7FDA" w14:paraId="51B6FD70"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94F63B" w14:textId="77777777" w:rsidR="004F7FDA" w:rsidRDefault="004F7FDA" w:rsidP="00C352D9">
            <w:pPr>
              <w:pStyle w:val="Normal1"/>
              <w:spacing w:before="80" w:after="80" w:line="276" w:lineRule="auto"/>
              <w:jc w:val="center"/>
              <w:rPr>
                <w:b/>
              </w:rPr>
            </w:pPr>
            <w:r>
              <w:rPr>
                <w:b/>
              </w:rPr>
              <w:t>Test Execution Steps</w:t>
            </w:r>
          </w:p>
        </w:tc>
      </w:tr>
      <w:tr w:rsidR="004F7FDA" w14:paraId="201D5111"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25A0E1" w14:textId="77777777" w:rsidR="004F7FDA" w:rsidRDefault="004F7FDA"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299C6DB" w14:textId="77777777" w:rsidR="004F7FDA" w:rsidRDefault="004F7FDA"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06EA7C9" w14:textId="77777777" w:rsidR="004F7FDA" w:rsidRDefault="004F7FDA"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02796E5" w14:textId="77777777" w:rsidR="004F7FDA" w:rsidRDefault="004F7FDA"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D4B6F8" w14:textId="77777777" w:rsidR="004F7FDA" w:rsidRDefault="004F7FDA"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07C119A" w14:textId="77777777" w:rsidR="004F7FDA" w:rsidRDefault="004F7FDA"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BBFBB1" w14:textId="77777777" w:rsidR="004F7FDA" w:rsidRDefault="004F7FDA"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0B3785D" w14:textId="77777777" w:rsidR="004F7FDA" w:rsidRDefault="004F7FDA" w:rsidP="00C352D9">
            <w:pPr>
              <w:pStyle w:val="Normal1"/>
              <w:spacing w:before="0" w:after="0"/>
              <w:jc w:val="center"/>
              <w:rPr>
                <w:b/>
              </w:rPr>
            </w:pPr>
            <w:r>
              <w:rPr>
                <w:b/>
              </w:rPr>
              <w:t>Test Comment</w:t>
            </w:r>
          </w:p>
        </w:tc>
      </w:tr>
      <w:tr w:rsidR="004F7FDA" w:rsidRPr="00C21FEC" w14:paraId="21F2162F"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BC561" w14:textId="77777777" w:rsidR="004F7FDA" w:rsidRDefault="004F7FDA"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18FE9AB" w14:textId="77777777" w:rsidR="004F7FDA" w:rsidRPr="00C21FEC" w:rsidRDefault="00E525D8" w:rsidP="00C352D9">
            <w:pPr>
              <w:pStyle w:val="Normal1"/>
              <w:spacing w:before="0" w:after="0"/>
              <w:rPr>
                <w:sz w:val="18"/>
                <w:szCs w:val="18"/>
              </w:rPr>
            </w:pPr>
            <w:r>
              <w:rPr>
                <w:sz w:val="18"/>
                <w:szCs w:val="18"/>
              </w:rPr>
              <w:t>Navigate the map image using the scrollbars.</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903E6EB" w14:textId="77777777" w:rsidR="004F7FDA" w:rsidRPr="00C21FEC" w:rsidRDefault="00E525D8" w:rsidP="00C352D9">
            <w:pPr>
              <w:pStyle w:val="Normal1"/>
              <w:spacing w:before="0" w:after="0"/>
              <w:rPr>
                <w:sz w:val="18"/>
                <w:szCs w:val="18"/>
              </w:rPr>
            </w:pPr>
            <w:r>
              <w:rPr>
                <w:sz w:val="18"/>
                <w:szCs w:val="18"/>
              </w:rPr>
              <w:t>Scrollbar adjustments using mouse or keyboard actions.</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5BE75C6" w14:textId="77777777" w:rsidR="004F7FDA" w:rsidRPr="00C21FEC" w:rsidRDefault="00E525D8" w:rsidP="00C352D9">
            <w:pPr>
              <w:pStyle w:val="Normal1"/>
              <w:spacing w:before="0" w:after="0"/>
              <w:rPr>
                <w:sz w:val="18"/>
                <w:szCs w:val="18"/>
              </w:rPr>
            </w:pPr>
            <w:r>
              <w:rPr>
                <w:sz w:val="18"/>
                <w:szCs w:val="18"/>
              </w:rPr>
              <w:t>When the user drags the scrollbars up, down, left, or right, the map image is moved within the containing window accordingly.</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B91F4F" w14:textId="77777777" w:rsidR="004F7FDA" w:rsidRPr="00C21FEC" w:rsidRDefault="004F7FDA"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6F2EB00" w14:textId="77777777" w:rsidR="004F7FDA" w:rsidRPr="00C21FEC" w:rsidRDefault="004F7FDA"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02E158C" w14:textId="77777777" w:rsidR="004F7FDA" w:rsidRPr="00C21FEC" w:rsidRDefault="004F7FDA"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2FD7EB1" w14:textId="77777777" w:rsidR="004F7FDA" w:rsidRPr="00C21FEC" w:rsidRDefault="004F7FDA" w:rsidP="00C352D9">
            <w:pPr>
              <w:pStyle w:val="Normal1"/>
              <w:spacing w:before="0" w:after="0"/>
              <w:rPr>
                <w:sz w:val="18"/>
                <w:szCs w:val="18"/>
              </w:rPr>
            </w:pPr>
            <w:r>
              <w:rPr>
                <w:sz w:val="18"/>
                <w:szCs w:val="18"/>
              </w:rPr>
              <w:t>Pending</w:t>
            </w:r>
          </w:p>
        </w:tc>
      </w:tr>
      <w:tr w:rsidR="004F7FDA" w:rsidRPr="00C21FEC" w14:paraId="663DED15"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49C04B" w14:textId="77777777" w:rsidR="004F7FDA" w:rsidRDefault="004F7FDA"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B62F86E" w14:textId="77777777" w:rsidR="004F7FDA" w:rsidRPr="00C21FEC" w:rsidRDefault="004F7FDA"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EE15F1E" w14:textId="77777777" w:rsidR="004F7FDA" w:rsidRPr="00C21FEC" w:rsidRDefault="004F7FDA"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70ABC7D" w14:textId="77777777" w:rsidR="004F7FDA" w:rsidRPr="00C21FEC" w:rsidRDefault="004F7FDA"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1EE0942" w14:textId="77777777" w:rsidR="004F7FDA" w:rsidRPr="00C21FEC" w:rsidRDefault="004F7FDA"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3E620F0" w14:textId="77777777" w:rsidR="004F7FDA" w:rsidRPr="00C21FEC" w:rsidRDefault="004F7FDA"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E8A69AF" w14:textId="77777777" w:rsidR="004F7FDA" w:rsidRPr="00C21FEC" w:rsidRDefault="004F7FDA"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F0537E3" w14:textId="77777777" w:rsidR="004F7FDA" w:rsidRPr="00C21FEC" w:rsidRDefault="004F7FDA" w:rsidP="00C352D9">
            <w:pPr>
              <w:pStyle w:val="Normal1"/>
              <w:spacing w:before="0" w:after="0"/>
              <w:rPr>
                <w:sz w:val="18"/>
                <w:szCs w:val="18"/>
              </w:rPr>
            </w:pPr>
          </w:p>
        </w:tc>
      </w:tr>
      <w:tr w:rsidR="004F7FDA" w:rsidRPr="00C21FEC" w14:paraId="7B3DADA0"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D34DD" w14:textId="77777777" w:rsidR="004F7FDA" w:rsidRDefault="004F7FDA"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A1F441" w14:textId="77777777" w:rsidR="004F7FDA" w:rsidRPr="00C21FEC" w:rsidRDefault="004F7FDA"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1241FBA" w14:textId="77777777" w:rsidR="004F7FDA" w:rsidRPr="00C21FEC" w:rsidRDefault="004F7FDA"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1E212A9" w14:textId="77777777" w:rsidR="004F7FDA" w:rsidRPr="00C21FEC" w:rsidRDefault="004F7FDA"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8F2D369" w14:textId="77777777" w:rsidR="004F7FDA" w:rsidRPr="00C21FEC" w:rsidRDefault="004F7FDA"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A519EA" w14:textId="77777777" w:rsidR="004F7FDA" w:rsidRPr="00C21FEC" w:rsidRDefault="004F7FDA"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6E01DBE" w14:textId="77777777" w:rsidR="004F7FDA" w:rsidRPr="00C21FEC" w:rsidRDefault="004F7FDA"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EE1E5E7" w14:textId="77777777" w:rsidR="004F7FDA" w:rsidRPr="00C21FEC" w:rsidRDefault="004F7FDA" w:rsidP="00C352D9">
            <w:pPr>
              <w:pStyle w:val="Normal1"/>
              <w:spacing w:before="0" w:after="0"/>
              <w:rPr>
                <w:sz w:val="18"/>
                <w:szCs w:val="18"/>
              </w:rPr>
            </w:pPr>
          </w:p>
        </w:tc>
      </w:tr>
    </w:tbl>
    <w:p w14:paraId="083AC3BF" w14:textId="77777777" w:rsidR="004F7FDA" w:rsidRDefault="004F7FDA" w:rsidP="004F7FDA">
      <w:pPr>
        <w:pStyle w:val="Normal1"/>
      </w:pPr>
    </w:p>
    <w:p w14:paraId="51742A29" w14:textId="77777777" w:rsidR="004F7FDA" w:rsidRDefault="004F7FDA">
      <w:pPr>
        <w:rPr>
          <w:b/>
          <w:sz w:val="28"/>
          <w:szCs w:val="28"/>
        </w:rPr>
      </w:pPr>
      <w:r>
        <w:br w:type="page"/>
      </w:r>
    </w:p>
    <w:p w14:paraId="70825470" w14:textId="77777777" w:rsidR="00EA0582" w:rsidRDefault="00EA0582" w:rsidP="00EA0582">
      <w:pPr>
        <w:pStyle w:val="Heading2"/>
        <w:ind w:left="0" w:firstLine="0"/>
      </w:pPr>
      <w:r>
        <w:lastRenderedPageBreak/>
        <w:t>4.23</w:t>
      </w:r>
      <w:r>
        <w:tab/>
        <w:t>Test Case 23</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EA0582" w:rsidRPr="002E0073" w14:paraId="4D9EFFA6"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2EE3BF5" w14:textId="77777777" w:rsidR="00EA0582" w:rsidRDefault="00EA0582"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7EF5CE" w14:textId="77777777" w:rsidR="00EA0582" w:rsidRPr="002E0073" w:rsidRDefault="00EA0582" w:rsidP="00C352D9">
            <w:pPr>
              <w:pStyle w:val="Normal1"/>
              <w:spacing w:before="0" w:after="0"/>
            </w:pPr>
            <w:r>
              <w:t>TEST-MAP-002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9A8A478" w14:textId="77777777" w:rsidR="00EA0582" w:rsidRDefault="00EA0582"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A781F" w14:textId="77777777" w:rsidR="00EA0582" w:rsidRPr="002E0073" w:rsidRDefault="00EA0582" w:rsidP="00C352D9">
            <w:pPr>
              <w:pStyle w:val="Normal1"/>
              <w:spacing w:before="0" w:after="0"/>
            </w:pPr>
            <w:r>
              <w:t>Interactive Map</w:t>
            </w:r>
          </w:p>
        </w:tc>
      </w:tr>
      <w:tr w:rsidR="00EA0582" w:rsidRPr="002E0073" w14:paraId="3F447971"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C25A98" w14:textId="77777777" w:rsidR="00EA0582" w:rsidRDefault="00EA0582"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61A6A83" w14:textId="77777777" w:rsidR="00EA0582" w:rsidRPr="002E0073" w:rsidRDefault="00C72CED" w:rsidP="00C352D9">
            <w:pPr>
              <w:pStyle w:val="Normal1"/>
              <w:spacing w:before="0" w:after="0"/>
            </w:pPr>
            <w:r>
              <w:t>There are zones within the map image that the user can click on to open up an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E74EFA4" w14:textId="77777777" w:rsidR="00EA0582" w:rsidRDefault="00EA0582"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71A4E6E" w14:textId="77777777" w:rsidR="00EA0582" w:rsidRDefault="00EA0582" w:rsidP="00C352D9">
            <w:pPr>
              <w:pStyle w:val="Normal1"/>
              <w:spacing w:before="0" w:after="0"/>
            </w:pPr>
            <w:r>
              <w:t>High</w:t>
            </w:r>
          </w:p>
          <w:p w14:paraId="573FA25C" w14:textId="77777777" w:rsidR="00EA0582" w:rsidRPr="002E0073" w:rsidRDefault="00EA0582" w:rsidP="00C352D9">
            <w:pPr>
              <w:pStyle w:val="Normal1"/>
              <w:spacing w:before="0" w:after="0"/>
            </w:pPr>
          </w:p>
        </w:tc>
      </w:tr>
      <w:tr w:rsidR="00EA0582" w:rsidRPr="002E0073" w14:paraId="75EBCBCD"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0F3AB9C" w14:textId="77777777" w:rsidR="00EA0582" w:rsidRDefault="00EA0582"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F0B450E" w14:textId="77777777" w:rsidR="00EA0582" w:rsidRPr="002E0073" w:rsidRDefault="00EA0582" w:rsidP="00C352D9">
            <w:pPr>
              <w:pStyle w:val="Normal1"/>
              <w:spacing w:before="0" w:after="0"/>
            </w:pPr>
            <w:r>
              <w:t>REQ-</w:t>
            </w:r>
            <w:r w:rsidR="0077466F">
              <w:t>2.2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E650B91" w14:textId="77777777" w:rsidR="00EA0582" w:rsidRDefault="00EA0582"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5799F95" w14:textId="77777777" w:rsidR="00EA0582" w:rsidRPr="002E0073" w:rsidRDefault="00EA0582" w:rsidP="00C352D9">
            <w:pPr>
              <w:pStyle w:val="Normal1"/>
              <w:spacing w:before="0" w:after="0"/>
            </w:pPr>
            <w:r>
              <w:t>Functional Testing</w:t>
            </w:r>
          </w:p>
        </w:tc>
      </w:tr>
      <w:tr w:rsidR="00EA0582" w:rsidRPr="00C21FEC" w14:paraId="4CD8C2CB"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F66BE9" w14:textId="77777777" w:rsidR="00EA0582" w:rsidRDefault="00EA0582"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596ADFA" w14:textId="77777777" w:rsidR="00EA0582" w:rsidRPr="00D87DD9" w:rsidRDefault="00EA0582" w:rsidP="00C352D9">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09D0BB0" w14:textId="77777777" w:rsidR="00EA0582" w:rsidRDefault="00EA0582" w:rsidP="00C352D9">
            <w:pPr>
              <w:pStyle w:val="Normal1"/>
              <w:spacing w:before="0" w:after="0"/>
              <w:rPr>
                <w:b/>
              </w:rPr>
            </w:pPr>
            <w:r>
              <w:rPr>
                <w:b/>
              </w:rPr>
              <w:t>Assumptions/</w:t>
            </w:r>
          </w:p>
          <w:p w14:paraId="33D63DCC" w14:textId="77777777" w:rsidR="00EA0582" w:rsidRDefault="00EA0582"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D0D934D" w14:textId="77777777" w:rsidR="00EA0582" w:rsidRPr="00C21FEC" w:rsidRDefault="00EA0582" w:rsidP="0077466F">
            <w:pPr>
              <w:pStyle w:val="Normal1"/>
              <w:spacing w:before="0" w:after="0"/>
            </w:pPr>
            <w:r>
              <w:t xml:space="preserve">Internet access, </w:t>
            </w:r>
            <w:r w:rsidR="00C72CED">
              <w:t>responsive map image</w:t>
            </w:r>
            <w:r w:rsidR="0077466F">
              <w:t>, working database server</w:t>
            </w:r>
          </w:p>
        </w:tc>
      </w:tr>
      <w:tr w:rsidR="00EA0582" w14:paraId="038917E4"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5CD13" w14:textId="77777777" w:rsidR="00EA0582" w:rsidRDefault="00EA0582" w:rsidP="00C352D9">
            <w:pPr>
              <w:pStyle w:val="Normal1"/>
              <w:spacing w:before="80" w:after="80" w:line="276" w:lineRule="auto"/>
              <w:jc w:val="center"/>
              <w:rPr>
                <w:b/>
              </w:rPr>
            </w:pPr>
            <w:r>
              <w:rPr>
                <w:b/>
              </w:rPr>
              <w:t>Test Execution Steps</w:t>
            </w:r>
          </w:p>
        </w:tc>
      </w:tr>
      <w:tr w:rsidR="00EA0582" w14:paraId="3C8126AB"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662BF8" w14:textId="77777777" w:rsidR="00EA0582" w:rsidRDefault="00EA0582"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3B18E08" w14:textId="77777777" w:rsidR="00EA0582" w:rsidRDefault="00EA0582"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DA28095" w14:textId="77777777" w:rsidR="00EA0582" w:rsidRDefault="00EA0582"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E2B8607" w14:textId="77777777" w:rsidR="00EA0582" w:rsidRDefault="00EA0582"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6C1B9B2" w14:textId="77777777" w:rsidR="00EA0582" w:rsidRDefault="00EA0582"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0FDC4F2" w14:textId="77777777" w:rsidR="00EA0582" w:rsidRDefault="00EA0582"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279453E" w14:textId="77777777" w:rsidR="00EA0582" w:rsidRDefault="00EA0582"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1622062" w14:textId="77777777" w:rsidR="00EA0582" w:rsidRDefault="00EA0582" w:rsidP="00C352D9">
            <w:pPr>
              <w:pStyle w:val="Normal1"/>
              <w:spacing w:before="0" w:after="0"/>
              <w:jc w:val="center"/>
              <w:rPr>
                <w:b/>
              </w:rPr>
            </w:pPr>
            <w:r>
              <w:rPr>
                <w:b/>
              </w:rPr>
              <w:t>Test Comment</w:t>
            </w:r>
          </w:p>
        </w:tc>
      </w:tr>
      <w:tr w:rsidR="00EA0582" w:rsidRPr="00C21FEC" w14:paraId="40A11B43"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B54A82" w14:textId="77777777" w:rsidR="00EA0582" w:rsidRDefault="00EA0582"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2F835A4" w14:textId="77777777" w:rsidR="00EA0582" w:rsidRPr="00C21FEC" w:rsidRDefault="00C72CED" w:rsidP="00C352D9">
            <w:pPr>
              <w:pStyle w:val="Normal1"/>
              <w:spacing w:before="0" w:after="0"/>
              <w:rPr>
                <w:sz w:val="18"/>
                <w:szCs w:val="18"/>
              </w:rPr>
            </w:pPr>
            <w:r>
              <w:rPr>
                <w:sz w:val="18"/>
                <w:szCs w:val="18"/>
              </w:rPr>
              <w:t>Select a zone within the map image.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72EBB4E" w14:textId="77777777" w:rsidR="00EA0582" w:rsidRPr="00C21FEC" w:rsidRDefault="00C72CED" w:rsidP="00C352D9">
            <w:pPr>
              <w:pStyle w:val="Normal1"/>
              <w:spacing w:before="0" w:after="0"/>
              <w:rPr>
                <w:sz w:val="18"/>
                <w:szCs w:val="18"/>
              </w:rPr>
            </w:pPr>
            <w:r>
              <w:rPr>
                <w:sz w:val="18"/>
                <w:szCs w:val="18"/>
              </w:rPr>
              <w:t>Mouse click on an area within the map.</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6D47A4D" w14:textId="77777777" w:rsidR="00EA0582" w:rsidRPr="00C21FEC" w:rsidRDefault="00C72CED" w:rsidP="00C352D9">
            <w:pPr>
              <w:pStyle w:val="Normal1"/>
              <w:spacing w:before="0" w:after="0"/>
              <w:rPr>
                <w:sz w:val="18"/>
                <w:szCs w:val="18"/>
              </w:rPr>
            </w:pPr>
            <w:r>
              <w:rPr>
                <w:sz w:val="18"/>
                <w:szCs w:val="18"/>
              </w:rPr>
              <w:t>Once the user clicks on a zone, a modal opens on top of the map to display specific information to the selected zone.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64A315" w14:textId="77777777" w:rsidR="00EA0582" w:rsidRPr="00C21FEC" w:rsidRDefault="00EA0582"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D11E91" w14:textId="77777777" w:rsidR="00EA0582" w:rsidRPr="00C21FEC" w:rsidRDefault="00EA0582"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48E7486" w14:textId="77777777" w:rsidR="00EA0582" w:rsidRPr="00C21FEC" w:rsidRDefault="00EA0582"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818F5FA" w14:textId="77777777" w:rsidR="00EA0582" w:rsidRPr="00C21FEC" w:rsidRDefault="00EA0582" w:rsidP="00C352D9">
            <w:pPr>
              <w:pStyle w:val="Normal1"/>
              <w:spacing w:before="0" w:after="0"/>
              <w:rPr>
                <w:sz w:val="18"/>
                <w:szCs w:val="18"/>
              </w:rPr>
            </w:pPr>
            <w:r>
              <w:rPr>
                <w:sz w:val="18"/>
                <w:szCs w:val="18"/>
              </w:rPr>
              <w:t>Pending</w:t>
            </w:r>
          </w:p>
        </w:tc>
      </w:tr>
      <w:tr w:rsidR="00EA0582" w:rsidRPr="00C21FEC" w14:paraId="29BD5A4D"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9FAFF4" w14:textId="77777777" w:rsidR="00EA0582" w:rsidRDefault="00EA0582"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2E22F2" w14:textId="77777777" w:rsidR="00EA0582" w:rsidRPr="00C21FEC" w:rsidRDefault="00EA058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0FF68C6" w14:textId="77777777" w:rsidR="00EA0582" w:rsidRPr="00C21FEC" w:rsidRDefault="00EA058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16312A6" w14:textId="77777777" w:rsidR="00EA0582" w:rsidRPr="00C21FEC" w:rsidRDefault="00EA058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0CF5647" w14:textId="77777777" w:rsidR="00EA0582" w:rsidRPr="00C21FEC" w:rsidRDefault="00EA058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D2DBD48" w14:textId="77777777" w:rsidR="00EA0582" w:rsidRPr="00C21FEC" w:rsidRDefault="00EA058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EC344AD" w14:textId="77777777" w:rsidR="00EA0582" w:rsidRPr="00C21FEC" w:rsidRDefault="00EA058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42E92AA" w14:textId="77777777" w:rsidR="00EA0582" w:rsidRPr="00C21FEC" w:rsidRDefault="00EA0582" w:rsidP="00C352D9">
            <w:pPr>
              <w:pStyle w:val="Normal1"/>
              <w:spacing w:before="0" w:after="0"/>
              <w:rPr>
                <w:sz w:val="18"/>
                <w:szCs w:val="18"/>
              </w:rPr>
            </w:pPr>
          </w:p>
        </w:tc>
      </w:tr>
      <w:tr w:rsidR="00EA0582" w:rsidRPr="00C21FEC" w14:paraId="1EB3C9DA"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E0DF1" w14:textId="77777777" w:rsidR="00EA0582" w:rsidRDefault="00EA0582"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7A9CBD0" w14:textId="77777777" w:rsidR="00EA0582" w:rsidRPr="00C21FEC" w:rsidRDefault="00EA058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7FCCEAA" w14:textId="77777777" w:rsidR="00EA0582" w:rsidRPr="00C21FEC" w:rsidRDefault="00EA058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8914360" w14:textId="77777777" w:rsidR="00EA0582" w:rsidRPr="00C21FEC" w:rsidRDefault="00EA058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7D277C5" w14:textId="77777777" w:rsidR="00EA0582" w:rsidRPr="00C21FEC" w:rsidRDefault="00EA058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497565" w14:textId="77777777" w:rsidR="00EA0582" w:rsidRPr="00C21FEC" w:rsidRDefault="00EA058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D295958" w14:textId="77777777" w:rsidR="00EA0582" w:rsidRPr="00C21FEC" w:rsidRDefault="00EA058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6553A8B" w14:textId="77777777" w:rsidR="00EA0582" w:rsidRPr="00C21FEC" w:rsidRDefault="00EA0582" w:rsidP="00C352D9">
            <w:pPr>
              <w:pStyle w:val="Normal1"/>
              <w:spacing w:before="0" w:after="0"/>
              <w:rPr>
                <w:sz w:val="18"/>
                <w:szCs w:val="18"/>
              </w:rPr>
            </w:pPr>
          </w:p>
        </w:tc>
      </w:tr>
    </w:tbl>
    <w:p w14:paraId="7253847D" w14:textId="1B657DC9" w:rsidR="00C72CED" w:rsidDel="00D06CF7" w:rsidRDefault="00C72CED" w:rsidP="00A55FFA">
      <w:pPr>
        <w:pStyle w:val="Heading2"/>
        <w:ind w:left="0" w:firstLine="0"/>
        <w:rPr>
          <w:del w:id="161" w:author="zelharao@masonlive.gmu.edu" w:date="2020-03-31T20:47:00Z"/>
        </w:rPr>
      </w:pPr>
    </w:p>
    <w:p w14:paraId="090E9684" w14:textId="77777777" w:rsidR="00C72CED" w:rsidRDefault="00C72CED" w:rsidP="00C72CED">
      <w:pPr>
        <w:pStyle w:val="Normal1"/>
        <w:rPr>
          <w:sz w:val="28"/>
          <w:szCs w:val="28"/>
        </w:rPr>
      </w:pPr>
      <w:r>
        <w:br w:type="page"/>
      </w:r>
    </w:p>
    <w:p w14:paraId="0FB0F709" w14:textId="77777777" w:rsidR="00A55FFA" w:rsidRDefault="004F7FDA" w:rsidP="00A55FFA">
      <w:pPr>
        <w:pStyle w:val="Heading2"/>
        <w:ind w:left="0" w:firstLine="0"/>
      </w:pPr>
      <w:r>
        <w:lastRenderedPageBreak/>
        <w:t>4.24</w:t>
      </w:r>
      <w:r w:rsidR="00A55FFA">
        <w:tab/>
        <w:t>Test Case 2</w:t>
      </w:r>
      <w:r>
        <w:t>4</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A55FFA" w:rsidRPr="002E0073" w14:paraId="455B4AD6"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01C6C6" w14:textId="77777777" w:rsidR="00A55FFA" w:rsidRDefault="00A55FFA"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335DBD" w14:textId="77777777" w:rsidR="00A55FFA" w:rsidRPr="002E0073" w:rsidRDefault="00A55FFA" w:rsidP="0077466F">
            <w:pPr>
              <w:pStyle w:val="Normal1"/>
              <w:spacing w:before="0" w:after="0"/>
            </w:pPr>
            <w:r>
              <w:t>TEST-</w:t>
            </w:r>
            <w:r w:rsidR="000777F1">
              <w:t>MAP-</w:t>
            </w:r>
            <w:r>
              <w:t>00</w:t>
            </w:r>
            <w:r w:rsidR="0077466F">
              <w:t>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A00443" w14:textId="77777777" w:rsidR="00A55FFA" w:rsidRDefault="00A55FFA"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047B3" w14:textId="77777777" w:rsidR="00A55FFA" w:rsidRPr="002E0073" w:rsidRDefault="0077466F" w:rsidP="004F7FDA">
            <w:pPr>
              <w:pStyle w:val="Normal1"/>
              <w:spacing w:before="0" w:after="0"/>
            </w:pPr>
            <w:r>
              <w:t>Interactive Map/</w:t>
            </w:r>
            <w:r w:rsidR="00A55FFA">
              <w:t xml:space="preserve">Database </w:t>
            </w:r>
            <w:r w:rsidR="004F7FDA">
              <w:t>Query</w:t>
            </w:r>
          </w:p>
        </w:tc>
      </w:tr>
      <w:tr w:rsidR="00A55FFA" w:rsidRPr="002E0073" w14:paraId="7DC50018"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52BF0B" w14:textId="77777777" w:rsidR="00A55FFA" w:rsidRDefault="00A55FFA"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377F7E4" w14:textId="77777777" w:rsidR="00A55FFA" w:rsidRPr="002E0073" w:rsidRDefault="0077466F" w:rsidP="00C352D9">
            <w:pPr>
              <w:pStyle w:val="Normal1"/>
              <w:spacing w:before="0" w:after="0"/>
            </w:pPr>
            <w:r>
              <w:t>There is a “Zone Information” link that the user can click on to navigate to an external page</w:t>
            </w:r>
            <w:r w:rsidR="0036597A">
              <w:t xml:space="preserve"> that contains information about the current selected zone.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6DB913" w14:textId="77777777" w:rsidR="00A55FFA" w:rsidRDefault="00A55FFA"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861E02D" w14:textId="77777777" w:rsidR="00A55FFA" w:rsidRDefault="00A55FFA" w:rsidP="00C352D9">
            <w:pPr>
              <w:pStyle w:val="Normal1"/>
              <w:spacing w:before="0" w:after="0"/>
            </w:pPr>
            <w:r>
              <w:t>High</w:t>
            </w:r>
          </w:p>
          <w:p w14:paraId="1DE1E2C2" w14:textId="77777777" w:rsidR="00A55FFA" w:rsidRPr="002E0073" w:rsidRDefault="00A55FFA" w:rsidP="00C352D9">
            <w:pPr>
              <w:pStyle w:val="Normal1"/>
              <w:spacing w:before="0" w:after="0"/>
            </w:pPr>
          </w:p>
        </w:tc>
      </w:tr>
      <w:tr w:rsidR="00A55FFA" w:rsidRPr="002E0073" w14:paraId="6398E8F6"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9A18DD6" w14:textId="77777777" w:rsidR="00A55FFA" w:rsidRDefault="00A55FFA"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5CAFAA0" w14:textId="77777777" w:rsidR="00A55FFA" w:rsidRPr="002E0073" w:rsidRDefault="00A55FFA" w:rsidP="004F7FDA">
            <w:pPr>
              <w:pStyle w:val="Normal1"/>
              <w:spacing w:before="0" w:after="0"/>
            </w:pPr>
            <w:r>
              <w:t>REQ-</w:t>
            </w:r>
            <w:r w:rsidR="004F7FDA">
              <w:t>2.3</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6FD823A" w14:textId="77777777" w:rsidR="00A55FFA" w:rsidRDefault="00A55FFA"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679A417" w14:textId="77777777" w:rsidR="00A55FFA" w:rsidRPr="002E0073" w:rsidRDefault="00A55FFA" w:rsidP="00C352D9">
            <w:pPr>
              <w:pStyle w:val="Normal1"/>
              <w:spacing w:before="0" w:after="0"/>
            </w:pPr>
            <w:r>
              <w:t>Functional Testing</w:t>
            </w:r>
          </w:p>
        </w:tc>
      </w:tr>
      <w:tr w:rsidR="00A55FFA" w:rsidRPr="00C21FEC" w14:paraId="34F7FF9B"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C2E00B4" w14:textId="77777777" w:rsidR="00A55FFA" w:rsidRDefault="00A55FFA"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BDDE358" w14:textId="77777777" w:rsidR="00A55FFA" w:rsidRPr="00D87DD9" w:rsidRDefault="00A55FFA" w:rsidP="0036597A">
            <w:pPr>
              <w:pStyle w:val="Normal1"/>
              <w:spacing w:before="0" w:after="0"/>
            </w:pPr>
            <w:r>
              <w:t>TEST-</w:t>
            </w:r>
            <w:r w:rsidR="0036597A">
              <w:t>MAP</w:t>
            </w:r>
            <w:r>
              <w:t>-00</w:t>
            </w:r>
            <w:r w:rsidR="0036597A">
              <w:t>2</w:t>
            </w:r>
            <w:r>
              <w:t xml:space="preserve"> (</w:t>
            </w:r>
            <w:r w:rsidR="0036597A">
              <w:t>User is on the informational modal</w:t>
            </w:r>
            <w:r>
              <w: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A675473" w14:textId="77777777" w:rsidR="00A55FFA" w:rsidRDefault="00A55FFA" w:rsidP="00C352D9">
            <w:pPr>
              <w:pStyle w:val="Normal1"/>
              <w:spacing w:before="0" w:after="0"/>
              <w:rPr>
                <w:b/>
              </w:rPr>
            </w:pPr>
            <w:r>
              <w:rPr>
                <w:b/>
              </w:rPr>
              <w:t>Assumptions/</w:t>
            </w:r>
          </w:p>
          <w:p w14:paraId="491FA36F" w14:textId="77777777" w:rsidR="00A55FFA" w:rsidRDefault="00A55FFA"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DCDA321" w14:textId="77777777" w:rsidR="00A55FFA" w:rsidRPr="00C21FEC" w:rsidRDefault="0077466F" w:rsidP="00C352D9">
            <w:pPr>
              <w:pStyle w:val="Normal1"/>
              <w:spacing w:before="0" w:after="0"/>
            </w:pPr>
            <w:r>
              <w:t>Internet access, responsive map image, working database server</w:t>
            </w:r>
          </w:p>
        </w:tc>
      </w:tr>
      <w:tr w:rsidR="00A55FFA" w14:paraId="40FD8007"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15B640" w14:textId="77777777" w:rsidR="00A55FFA" w:rsidRDefault="00A55FFA" w:rsidP="00C352D9">
            <w:pPr>
              <w:pStyle w:val="Normal1"/>
              <w:spacing w:before="80" w:after="80" w:line="276" w:lineRule="auto"/>
              <w:jc w:val="center"/>
              <w:rPr>
                <w:b/>
              </w:rPr>
            </w:pPr>
            <w:r>
              <w:rPr>
                <w:b/>
              </w:rPr>
              <w:t>Test Execution Steps</w:t>
            </w:r>
          </w:p>
        </w:tc>
      </w:tr>
      <w:tr w:rsidR="00A55FFA" w14:paraId="658C4F59"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257105" w14:textId="77777777" w:rsidR="00A55FFA" w:rsidRDefault="00A55FFA"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F6DBCE9" w14:textId="77777777" w:rsidR="00A55FFA" w:rsidRDefault="00A55FFA"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FF5064C" w14:textId="77777777" w:rsidR="00A55FFA" w:rsidRDefault="00A55FFA"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5FF484F" w14:textId="77777777" w:rsidR="00A55FFA" w:rsidRDefault="00A55FFA"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D85C919" w14:textId="77777777" w:rsidR="00A55FFA" w:rsidRDefault="00A55FFA"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080D273" w14:textId="77777777" w:rsidR="00A55FFA" w:rsidRDefault="00A55FFA"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39163DC0" w14:textId="77777777" w:rsidR="00A55FFA" w:rsidRDefault="00A55FFA"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54BBC87" w14:textId="77777777" w:rsidR="00A55FFA" w:rsidRDefault="00A55FFA" w:rsidP="00C352D9">
            <w:pPr>
              <w:pStyle w:val="Normal1"/>
              <w:spacing w:before="0" w:after="0"/>
              <w:jc w:val="center"/>
              <w:rPr>
                <w:b/>
              </w:rPr>
            </w:pPr>
            <w:r>
              <w:rPr>
                <w:b/>
              </w:rPr>
              <w:t>Test Comment</w:t>
            </w:r>
          </w:p>
        </w:tc>
      </w:tr>
      <w:tr w:rsidR="00A55FFA" w:rsidRPr="00C21FEC" w14:paraId="021DC34E"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CCEE09" w14:textId="77777777" w:rsidR="00A55FFA" w:rsidRDefault="00A55FFA"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D4ADE8" w14:textId="77777777" w:rsidR="00A55FFA" w:rsidRPr="00C21FEC" w:rsidRDefault="0036597A" w:rsidP="00C352D9">
            <w:pPr>
              <w:pStyle w:val="Normal1"/>
              <w:spacing w:before="0" w:after="0"/>
              <w:rPr>
                <w:sz w:val="18"/>
                <w:szCs w:val="18"/>
              </w:rPr>
            </w:pPr>
            <w:r>
              <w:rPr>
                <w:sz w:val="18"/>
                <w:szCs w:val="18"/>
              </w:rPr>
              <w:t>Obtain more information about the selected zone.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C206091" w14:textId="77777777" w:rsidR="00A55FFA" w:rsidRPr="00C21FEC" w:rsidRDefault="00A55FFA" w:rsidP="0036597A">
            <w:pPr>
              <w:pStyle w:val="Normal1"/>
              <w:spacing w:before="0" w:after="0"/>
              <w:rPr>
                <w:sz w:val="18"/>
                <w:szCs w:val="18"/>
              </w:rPr>
            </w:pPr>
            <w:r>
              <w:rPr>
                <w:sz w:val="18"/>
                <w:szCs w:val="18"/>
              </w:rPr>
              <w:t>Click on the “</w:t>
            </w:r>
            <w:r w:rsidR="0036597A">
              <w:rPr>
                <w:sz w:val="18"/>
                <w:szCs w:val="18"/>
              </w:rPr>
              <w:t>Zone Information” link</w:t>
            </w:r>
            <w:r>
              <w:rPr>
                <w:sz w:val="18"/>
                <w:szCs w:val="18"/>
              </w:rPr>
              <w:t>.</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12578DD" w14:textId="77777777" w:rsidR="00A55FFA" w:rsidRPr="00C21FEC" w:rsidRDefault="00CC14BB" w:rsidP="00CC14BB">
            <w:pPr>
              <w:pStyle w:val="Normal1"/>
              <w:spacing w:before="0" w:after="0"/>
              <w:rPr>
                <w:sz w:val="18"/>
                <w:szCs w:val="18"/>
              </w:rPr>
            </w:pPr>
            <w:r>
              <w:rPr>
                <w:sz w:val="18"/>
                <w:szCs w:val="18"/>
              </w:rPr>
              <w:t>Once the user clicks on the “Zone Information” link, the browser navigates to an external page that contains information relevant to the selected zone.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59A7634" w14:textId="77777777" w:rsidR="00A55FFA" w:rsidRPr="00C21FEC" w:rsidRDefault="00A55FFA"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1B55A0C" w14:textId="77777777" w:rsidR="00A55FFA" w:rsidRPr="00C21FEC" w:rsidRDefault="00A55FFA"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54C37D4" w14:textId="77777777" w:rsidR="00A55FFA" w:rsidRPr="00C21FEC" w:rsidRDefault="00A55FFA"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806A612" w14:textId="77777777" w:rsidR="00A55FFA" w:rsidRPr="00C21FEC" w:rsidRDefault="00A55FFA" w:rsidP="00C352D9">
            <w:pPr>
              <w:pStyle w:val="Normal1"/>
              <w:spacing w:before="0" w:after="0"/>
              <w:rPr>
                <w:sz w:val="18"/>
                <w:szCs w:val="18"/>
              </w:rPr>
            </w:pPr>
            <w:r>
              <w:rPr>
                <w:sz w:val="18"/>
                <w:szCs w:val="18"/>
              </w:rPr>
              <w:t>Pending</w:t>
            </w:r>
          </w:p>
        </w:tc>
      </w:tr>
      <w:tr w:rsidR="00A55FFA" w:rsidRPr="00C21FEC" w14:paraId="1B49B521"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A34BE" w14:textId="77777777" w:rsidR="00A55FFA" w:rsidRDefault="00A55FFA"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02639B7" w14:textId="77777777" w:rsidR="00A55FFA" w:rsidRPr="00C21FEC" w:rsidRDefault="00A55FFA"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580E00C" w14:textId="77777777" w:rsidR="00A55FFA" w:rsidRPr="00C21FEC" w:rsidRDefault="00A55FFA"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C1FF988" w14:textId="77777777" w:rsidR="00A55FFA" w:rsidRPr="00C21FEC" w:rsidRDefault="00A55FFA"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1B4DA0D" w14:textId="77777777" w:rsidR="00A55FFA" w:rsidRPr="00C21FEC" w:rsidRDefault="00A55FFA"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21E2A78" w14:textId="77777777" w:rsidR="00A55FFA" w:rsidRPr="00C21FEC" w:rsidRDefault="00A55FFA"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A502047" w14:textId="77777777" w:rsidR="00A55FFA" w:rsidRPr="00C21FEC" w:rsidRDefault="00A55FFA"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EF2FFBD" w14:textId="77777777" w:rsidR="00A55FFA" w:rsidRPr="00C21FEC" w:rsidRDefault="00A55FFA" w:rsidP="00C352D9">
            <w:pPr>
              <w:pStyle w:val="Normal1"/>
              <w:spacing w:before="0" w:after="0"/>
              <w:rPr>
                <w:sz w:val="18"/>
                <w:szCs w:val="18"/>
              </w:rPr>
            </w:pPr>
          </w:p>
        </w:tc>
      </w:tr>
      <w:tr w:rsidR="00A55FFA" w:rsidRPr="00C21FEC" w14:paraId="541E81F7"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B660B1" w14:textId="77777777" w:rsidR="00A55FFA" w:rsidRDefault="00A55FFA"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0A85EDC" w14:textId="77777777" w:rsidR="00A55FFA" w:rsidRPr="00C21FEC" w:rsidRDefault="00A55FFA"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64C01CE" w14:textId="77777777" w:rsidR="00A55FFA" w:rsidRPr="00C21FEC" w:rsidRDefault="00A55FFA"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CEDF442" w14:textId="77777777" w:rsidR="00A55FFA" w:rsidRPr="00C21FEC" w:rsidRDefault="00A55FFA"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FC05933" w14:textId="77777777" w:rsidR="00A55FFA" w:rsidRPr="00C21FEC" w:rsidRDefault="00A55FFA"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12ACF78" w14:textId="77777777" w:rsidR="00A55FFA" w:rsidRPr="00C21FEC" w:rsidRDefault="00A55FFA"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266158B" w14:textId="77777777" w:rsidR="00A55FFA" w:rsidRPr="00C21FEC" w:rsidRDefault="00A55FFA"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155655D" w14:textId="77777777" w:rsidR="00A55FFA" w:rsidRPr="00C21FEC" w:rsidRDefault="00A55FFA" w:rsidP="00C352D9">
            <w:pPr>
              <w:pStyle w:val="Normal1"/>
              <w:spacing w:before="0" w:after="0"/>
              <w:rPr>
                <w:sz w:val="18"/>
                <w:szCs w:val="18"/>
              </w:rPr>
            </w:pPr>
          </w:p>
        </w:tc>
      </w:tr>
    </w:tbl>
    <w:p w14:paraId="316CD120" w14:textId="77777777" w:rsidR="008414E3" w:rsidRDefault="008414E3" w:rsidP="008414E3">
      <w:pPr>
        <w:pStyle w:val="Normal1"/>
      </w:pPr>
    </w:p>
    <w:p w14:paraId="369F7DC9" w14:textId="77777777" w:rsidR="009A50A7" w:rsidRDefault="009A50A7" w:rsidP="009A50A7">
      <w:pPr>
        <w:pStyle w:val="Normal1"/>
      </w:pPr>
    </w:p>
    <w:p w14:paraId="1FA95499" w14:textId="77777777" w:rsidR="00D53B93" w:rsidRDefault="00D53B93" w:rsidP="00D53B93">
      <w:pPr>
        <w:pStyle w:val="Normal1"/>
      </w:pPr>
    </w:p>
    <w:p w14:paraId="3E1F3D7C" w14:textId="77777777" w:rsidR="00FB6ED6" w:rsidRDefault="00FB6ED6" w:rsidP="00FB6ED6">
      <w:pPr>
        <w:pStyle w:val="Heading2"/>
        <w:ind w:left="0" w:firstLine="0"/>
      </w:pPr>
      <w:r>
        <w:t>4.25</w:t>
      </w:r>
      <w:r>
        <w:tab/>
        <w:t>Test Case 25</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FB6ED6" w:rsidRPr="002E0073" w14:paraId="70D93B21"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F8697F6" w14:textId="77777777" w:rsidR="00FB6ED6" w:rsidRDefault="00FB6ED6"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09101" w14:textId="77777777" w:rsidR="00FB6ED6" w:rsidRPr="002E0073" w:rsidRDefault="00FB6ED6" w:rsidP="00C352D9">
            <w:pPr>
              <w:pStyle w:val="Normal1"/>
              <w:spacing w:before="0" w:after="0"/>
            </w:pPr>
            <w:r>
              <w:t>TEST-</w:t>
            </w:r>
            <w:r w:rsidR="000777F1">
              <w:t>MAP-</w:t>
            </w:r>
            <w:r>
              <w:t>004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47CEFE" w14:textId="77777777" w:rsidR="00FB6ED6" w:rsidRDefault="00FB6ED6"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DCDB62" w14:textId="77777777" w:rsidR="00FB6ED6" w:rsidRPr="002E0073" w:rsidRDefault="00FB6ED6" w:rsidP="00C352D9">
            <w:pPr>
              <w:pStyle w:val="Normal1"/>
              <w:spacing w:before="0" w:after="0"/>
            </w:pPr>
            <w:r>
              <w:t>Interactive Map/Database Query</w:t>
            </w:r>
          </w:p>
        </w:tc>
      </w:tr>
      <w:tr w:rsidR="00FB6ED6" w:rsidRPr="002E0073" w14:paraId="74BF9A29"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BE5CD8" w14:textId="77777777" w:rsidR="00FB6ED6" w:rsidRDefault="00FB6ED6"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9FCAE0D" w14:textId="77777777" w:rsidR="00FB6ED6" w:rsidRPr="002E0073" w:rsidRDefault="00FB6ED6" w:rsidP="00FB6ED6">
            <w:pPr>
              <w:pStyle w:val="Normal1"/>
              <w:spacing w:before="0" w:after="0"/>
            </w:pPr>
            <w:r>
              <w:t>There is an “Application” link that the user can click on to navigate to an external page that contains applications relevant to the selected zone.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ADEB90" w14:textId="77777777" w:rsidR="00FB6ED6" w:rsidRDefault="00FB6ED6"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432A7AF" w14:textId="77777777" w:rsidR="00FB6ED6" w:rsidRDefault="00FB6ED6" w:rsidP="00C352D9">
            <w:pPr>
              <w:pStyle w:val="Normal1"/>
              <w:spacing w:before="0" w:after="0"/>
            </w:pPr>
            <w:r>
              <w:t>High</w:t>
            </w:r>
          </w:p>
          <w:p w14:paraId="0657E382" w14:textId="77777777" w:rsidR="00FB6ED6" w:rsidRPr="002E0073" w:rsidRDefault="00FB6ED6" w:rsidP="00C352D9">
            <w:pPr>
              <w:pStyle w:val="Normal1"/>
              <w:spacing w:before="0" w:after="0"/>
            </w:pPr>
          </w:p>
        </w:tc>
      </w:tr>
      <w:tr w:rsidR="00FB6ED6" w:rsidRPr="002E0073" w14:paraId="6592B6F1"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8A0FFA" w14:textId="77777777" w:rsidR="00FB6ED6" w:rsidRDefault="00FB6ED6"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C93D80A" w14:textId="77777777" w:rsidR="00FB6ED6" w:rsidRPr="002E0073" w:rsidRDefault="00FB6ED6" w:rsidP="00C352D9">
            <w:pPr>
              <w:pStyle w:val="Normal1"/>
              <w:spacing w:before="0" w:after="0"/>
            </w:pPr>
            <w:r>
              <w:t>REQ-2.4</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ED3D8F7" w14:textId="77777777" w:rsidR="00FB6ED6" w:rsidRDefault="00FB6ED6"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03753B3" w14:textId="77777777" w:rsidR="00FB6ED6" w:rsidRPr="002E0073" w:rsidRDefault="00FB6ED6" w:rsidP="00C352D9">
            <w:pPr>
              <w:pStyle w:val="Normal1"/>
              <w:spacing w:before="0" w:after="0"/>
            </w:pPr>
            <w:r>
              <w:t>Functional Testing</w:t>
            </w:r>
          </w:p>
        </w:tc>
      </w:tr>
      <w:tr w:rsidR="00FB6ED6" w:rsidRPr="00C21FEC" w14:paraId="40FBE427"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8812F3E" w14:textId="77777777" w:rsidR="00FB6ED6" w:rsidRDefault="00FB6ED6"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EFE30C5" w14:textId="77777777" w:rsidR="00FB6ED6" w:rsidRPr="00D87DD9" w:rsidRDefault="00FB6ED6" w:rsidP="00C352D9">
            <w:pPr>
              <w:pStyle w:val="Normal1"/>
              <w:spacing w:before="0" w:after="0"/>
            </w:pPr>
            <w:r>
              <w:t>TEST-MAP-002 (User is on the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8A1C7D7" w14:textId="77777777" w:rsidR="00FB6ED6" w:rsidRDefault="00FB6ED6" w:rsidP="00C352D9">
            <w:pPr>
              <w:pStyle w:val="Normal1"/>
              <w:spacing w:before="0" w:after="0"/>
              <w:rPr>
                <w:b/>
              </w:rPr>
            </w:pPr>
            <w:r>
              <w:rPr>
                <w:b/>
              </w:rPr>
              <w:t>Assumptions/</w:t>
            </w:r>
          </w:p>
          <w:p w14:paraId="117C4785" w14:textId="77777777" w:rsidR="00FB6ED6" w:rsidRDefault="00FB6ED6"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7D06692" w14:textId="77777777" w:rsidR="00FB6ED6" w:rsidRPr="00C21FEC" w:rsidRDefault="00FB6ED6" w:rsidP="00C352D9">
            <w:pPr>
              <w:pStyle w:val="Normal1"/>
              <w:spacing w:before="0" w:after="0"/>
            </w:pPr>
            <w:r>
              <w:t>Internet access, responsive map image, working database server</w:t>
            </w:r>
          </w:p>
        </w:tc>
      </w:tr>
      <w:tr w:rsidR="00FB6ED6" w14:paraId="4FD0F2BC"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6C8257" w14:textId="77777777" w:rsidR="00FB6ED6" w:rsidRDefault="00FB6ED6" w:rsidP="00C352D9">
            <w:pPr>
              <w:pStyle w:val="Normal1"/>
              <w:spacing w:before="80" w:after="80" w:line="276" w:lineRule="auto"/>
              <w:jc w:val="center"/>
              <w:rPr>
                <w:b/>
              </w:rPr>
            </w:pPr>
            <w:r>
              <w:rPr>
                <w:b/>
              </w:rPr>
              <w:t>Test Execution Steps</w:t>
            </w:r>
          </w:p>
        </w:tc>
      </w:tr>
      <w:tr w:rsidR="00FB6ED6" w14:paraId="34BBDE19"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FCF9CE" w14:textId="77777777" w:rsidR="00FB6ED6" w:rsidRDefault="00FB6ED6"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080FB5" w14:textId="77777777" w:rsidR="00FB6ED6" w:rsidRDefault="00FB6ED6"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94F4B41" w14:textId="77777777" w:rsidR="00FB6ED6" w:rsidRDefault="00FB6ED6"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206AE71" w14:textId="77777777" w:rsidR="00FB6ED6" w:rsidRDefault="00FB6ED6"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55EF6E0" w14:textId="77777777" w:rsidR="00FB6ED6" w:rsidRDefault="00FB6ED6"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731B056" w14:textId="77777777" w:rsidR="00FB6ED6" w:rsidRDefault="00FB6ED6"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846BF97" w14:textId="77777777" w:rsidR="00FB6ED6" w:rsidRDefault="00FB6ED6"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D30D081" w14:textId="77777777" w:rsidR="00FB6ED6" w:rsidRDefault="00FB6ED6" w:rsidP="00C352D9">
            <w:pPr>
              <w:pStyle w:val="Normal1"/>
              <w:spacing w:before="0" w:after="0"/>
              <w:jc w:val="center"/>
              <w:rPr>
                <w:b/>
              </w:rPr>
            </w:pPr>
            <w:r>
              <w:rPr>
                <w:b/>
              </w:rPr>
              <w:t>Test Comment</w:t>
            </w:r>
          </w:p>
        </w:tc>
      </w:tr>
      <w:tr w:rsidR="00FB6ED6" w:rsidRPr="00C21FEC" w14:paraId="6480FDC3"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443AE0" w14:textId="77777777" w:rsidR="00FB6ED6" w:rsidRDefault="00FB6ED6"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2937C64" w14:textId="77777777" w:rsidR="00FB6ED6" w:rsidRPr="00C21FEC" w:rsidRDefault="00CA274D" w:rsidP="00C352D9">
            <w:pPr>
              <w:pStyle w:val="Normal1"/>
              <w:spacing w:before="0" w:after="0"/>
              <w:rPr>
                <w:sz w:val="18"/>
                <w:szCs w:val="18"/>
              </w:rPr>
            </w:pPr>
            <w:r>
              <w:rPr>
                <w:sz w:val="18"/>
                <w:szCs w:val="18"/>
              </w:rPr>
              <w:t>Navigate to the applications relevant to</w:t>
            </w:r>
            <w:r w:rsidR="00FB6ED6">
              <w:rPr>
                <w:sz w:val="18"/>
                <w:szCs w:val="18"/>
              </w:rPr>
              <w:t xml:space="preserve"> the selected zone.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F17DA14" w14:textId="77777777" w:rsidR="00FB6ED6" w:rsidRPr="00C21FEC" w:rsidRDefault="00FB6ED6" w:rsidP="00CA274D">
            <w:pPr>
              <w:pStyle w:val="Normal1"/>
              <w:spacing w:before="0" w:after="0"/>
              <w:rPr>
                <w:sz w:val="18"/>
                <w:szCs w:val="18"/>
              </w:rPr>
            </w:pPr>
            <w:r>
              <w:rPr>
                <w:sz w:val="18"/>
                <w:szCs w:val="18"/>
              </w:rPr>
              <w:t>Click on the “</w:t>
            </w:r>
            <w:r w:rsidR="00CA274D">
              <w:rPr>
                <w:sz w:val="18"/>
                <w:szCs w:val="18"/>
              </w:rPr>
              <w:t>Application</w:t>
            </w:r>
            <w:r>
              <w:rPr>
                <w:sz w:val="18"/>
                <w:szCs w:val="18"/>
              </w:rPr>
              <w:t>”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115EB43" w14:textId="77777777" w:rsidR="00FB6ED6" w:rsidRPr="00C21FEC" w:rsidRDefault="00FB6ED6" w:rsidP="00CA274D">
            <w:pPr>
              <w:pStyle w:val="Normal1"/>
              <w:spacing w:before="0" w:after="0"/>
              <w:rPr>
                <w:sz w:val="18"/>
                <w:szCs w:val="18"/>
              </w:rPr>
            </w:pPr>
            <w:r>
              <w:rPr>
                <w:sz w:val="18"/>
                <w:szCs w:val="18"/>
              </w:rPr>
              <w:t>Once the user clicks on the “</w:t>
            </w:r>
            <w:r w:rsidR="00CA274D">
              <w:rPr>
                <w:sz w:val="18"/>
                <w:szCs w:val="18"/>
              </w:rPr>
              <w:t>Application</w:t>
            </w:r>
            <w:r>
              <w:rPr>
                <w:sz w:val="18"/>
                <w:szCs w:val="18"/>
              </w:rPr>
              <w:t xml:space="preserve">” link, the browser navigates to an external page that contains </w:t>
            </w:r>
            <w:r w:rsidR="00CA274D">
              <w:rPr>
                <w:sz w:val="18"/>
                <w:szCs w:val="18"/>
              </w:rPr>
              <w:t>applications</w:t>
            </w:r>
            <w:r>
              <w:rPr>
                <w:sz w:val="18"/>
                <w:szCs w:val="18"/>
              </w:rPr>
              <w:t xml:space="preserve"> relevant to the selected zone.</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EF3371" w14:textId="77777777" w:rsidR="00FB6ED6" w:rsidRPr="00C21FEC" w:rsidRDefault="00FB6ED6"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395688A" w14:textId="77777777" w:rsidR="00FB6ED6" w:rsidRPr="00C21FEC" w:rsidRDefault="00FB6ED6"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5D864F4" w14:textId="77777777" w:rsidR="00FB6ED6" w:rsidRPr="00C21FEC" w:rsidRDefault="00FB6ED6"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9A5B0EA" w14:textId="77777777" w:rsidR="00FB6ED6" w:rsidRPr="00C21FEC" w:rsidRDefault="00FB6ED6" w:rsidP="00C352D9">
            <w:pPr>
              <w:pStyle w:val="Normal1"/>
              <w:spacing w:before="0" w:after="0"/>
              <w:rPr>
                <w:sz w:val="18"/>
                <w:szCs w:val="18"/>
              </w:rPr>
            </w:pPr>
            <w:r>
              <w:rPr>
                <w:sz w:val="18"/>
                <w:szCs w:val="18"/>
              </w:rPr>
              <w:t>Pending</w:t>
            </w:r>
          </w:p>
        </w:tc>
      </w:tr>
      <w:tr w:rsidR="00FB6ED6" w:rsidRPr="00C21FEC" w14:paraId="09C5D2B7"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40C50" w14:textId="77777777" w:rsidR="00FB6ED6" w:rsidRDefault="00FB6ED6"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1A9372D" w14:textId="77777777" w:rsidR="00FB6ED6" w:rsidRPr="00C21FEC" w:rsidRDefault="00FB6ED6"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3B67237" w14:textId="77777777" w:rsidR="00FB6ED6" w:rsidRPr="00C21FEC" w:rsidRDefault="00FB6ED6"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948A303" w14:textId="77777777" w:rsidR="00FB6ED6" w:rsidRPr="00C21FEC" w:rsidRDefault="00FB6ED6"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2A28DD2" w14:textId="77777777" w:rsidR="00FB6ED6" w:rsidRPr="00C21FEC" w:rsidRDefault="00FB6ED6"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1278210" w14:textId="77777777" w:rsidR="00FB6ED6" w:rsidRPr="00C21FEC" w:rsidRDefault="00FB6ED6"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3B57250" w14:textId="77777777" w:rsidR="00FB6ED6" w:rsidRPr="00C21FEC" w:rsidRDefault="00FB6ED6"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2EF1A03" w14:textId="77777777" w:rsidR="00FB6ED6" w:rsidRPr="00C21FEC" w:rsidRDefault="00FB6ED6" w:rsidP="00C352D9">
            <w:pPr>
              <w:pStyle w:val="Normal1"/>
              <w:spacing w:before="0" w:after="0"/>
              <w:rPr>
                <w:sz w:val="18"/>
                <w:szCs w:val="18"/>
              </w:rPr>
            </w:pPr>
          </w:p>
        </w:tc>
      </w:tr>
      <w:tr w:rsidR="00FB6ED6" w:rsidRPr="00C21FEC" w14:paraId="1F9C678C"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15FFF" w14:textId="77777777" w:rsidR="00FB6ED6" w:rsidRDefault="00FB6ED6"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3C5EE0" w14:textId="77777777" w:rsidR="00FB6ED6" w:rsidRPr="00C21FEC" w:rsidRDefault="00FB6ED6"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1109BC7" w14:textId="77777777" w:rsidR="00FB6ED6" w:rsidRPr="00C21FEC" w:rsidRDefault="00FB6ED6"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5350A6B" w14:textId="77777777" w:rsidR="00FB6ED6" w:rsidRPr="00C21FEC" w:rsidRDefault="00FB6ED6"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EDD7EB6" w14:textId="77777777" w:rsidR="00FB6ED6" w:rsidRPr="00C21FEC" w:rsidRDefault="00FB6ED6"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2531623" w14:textId="77777777" w:rsidR="00FB6ED6" w:rsidRPr="00C21FEC" w:rsidRDefault="00FB6ED6"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88506AC" w14:textId="77777777" w:rsidR="00FB6ED6" w:rsidRPr="00C21FEC" w:rsidRDefault="00FB6ED6"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25DB2AD" w14:textId="77777777" w:rsidR="00FB6ED6" w:rsidRPr="00C21FEC" w:rsidRDefault="00FB6ED6" w:rsidP="00C352D9">
            <w:pPr>
              <w:pStyle w:val="Normal1"/>
              <w:spacing w:before="0" w:after="0"/>
              <w:rPr>
                <w:sz w:val="18"/>
                <w:szCs w:val="18"/>
              </w:rPr>
            </w:pPr>
          </w:p>
        </w:tc>
      </w:tr>
    </w:tbl>
    <w:p w14:paraId="4E3D3163" w14:textId="77777777" w:rsidR="00540210" w:rsidRDefault="00540210" w:rsidP="00540210">
      <w:pPr>
        <w:pStyle w:val="Normal1"/>
      </w:pPr>
    </w:p>
    <w:p w14:paraId="1C9C8067" w14:textId="77777777" w:rsidR="00177722" w:rsidRDefault="00177722" w:rsidP="00177722">
      <w:pPr>
        <w:pStyle w:val="Normal1"/>
      </w:pPr>
    </w:p>
    <w:p w14:paraId="3AF6B64D" w14:textId="77777777" w:rsidR="00386622" w:rsidRDefault="00386622" w:rsidP="00386622">
      <w:pPr>
        <w:pStyle w:val="Heading2"/>
        <w:ind w:left="0" w:firstLine="0"/>
      </w:pPr>
      <w:r>
        <w:t>4.26</w:t>
      </w:r>
      <w:r>
        <w:tab/>
        <w:t>Test Case 26</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386622" w:rsidRPr="002E0073" w14:paraId="2F6C9FC7"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5BC7B5F" w14:textId="77777777" w:rsidR="00386622" w:rsidRDefault="00386622"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5A55B" w14:textId="77777777" w:rsidR="00386622" w:rsidRPr="002E0073" w:rsidRDefault="00386622" w:rsidP="00C352D9">
            <w:pPr>
              <w:pStyle w:val="Normal1"/>
              <w:spacing w:before="0" w:after="0"/>
            </w:pPr>
            <w:r>
              <w:t>TEST-</w:t>
            </w:r>
            <w:r w:rsidR="000777F1">
              <w:t>MAP-</w:t>
            </w:r>
            <w:r>
              <w:t>005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357698" w14:textId="77777777" w:rsidR="00386622" w:rsidRDefault="00386622"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135339" w14:textId="77777777" w:rsidR="00386622" w:rsidRPr="002E0073" w:rsidRDefault="00386622" w:rsidP="00C352D9">
            <w:pPr>
              <w:pStyle w:val="Normal1"/>
              <w:spacing w:before="0" w:after="0"/>
            </w:pPr>
            <w:r>
              <w:t>Interactive Map/Database Query</w:t>
            </w:r>
          </w:p>
        </w:tc>
      </w:tr>
      <w:tr w:rsidR="00386622" w:rsidRPr="002E0073" w14:paraId="3AF03586"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3A7439" w14:textId="77777777" w:rsidR="00386622" w:rsidRDefault="00386622"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E89B43A" w14:textId="77777777" w:rsidR="00386622" w:rsidRPr="002E0073" w:rsidRDefault="00386622" w:rsidP="00386622">
            <w:pPr>
              <w:pStyle w:val="Normal1"/>
              <w:spacing w:before="0" w:after="0"/>
            </w:pPr>
            <w:r>
              <w:t>There is a “Quick Reference Page” link that the user can click on to navigate to an internal page that contains information designed by the city officials.</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D40948" w14:textId="77777777" w:rsidR="00386622" w:rsidRDefault="00386622"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87504CB" w14:textId="77777777" w:rsidR="00386622" w:rsidRDefault="00386622" w:rsidP="00C352D9">
            <w:pPr>
              <w:pStyle w:val="Normal1"/>
              <w:spacing w:before="0" w:after="0"/>
            </w:pPr>
            <w:r>
              <w:t>High</w:t>
            </w:r>
          </w:p>
          <w:p w14:paraId="1C45C055" w14:textId="77777777" w:rsidR="00386622" w:rsidRPr="002E0073" w:rsidRDefault="00386622" w:rsidP="00C352D9">
            <w:pPr>
              <w:pStyle w:val="Normal1"/>
              <w:spacing w:before="0" w:after="0"/>
            </w:pPr>
          </w:p>
        </w:tc>
      </w:tr>
      <w:tr w:rsidR="00386622" w:rsidRPr="002E0073" w14:paraId="4DA595CB"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C423BCF" w14:textId="77777777" w:rsidR="00386622" w:rsidRDefault="00386622"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3FD3DC8" w14:textId="77777777" w:rsidR="00386622" w:rsidRPr="002E0073" w:rsidRDefault="00386622" w:rsidP="00C352D9">
            <w:pPr>
              <w:pStyle w:val="Normal1"/>
              <w:spacing w:before="0" w:after="0"/>
            </w:pPr>
            <w:r>
              <w:t>REQ-2.5</w:t>
            </w:r>
            <w:r w:rsidR="00A9451C">
              <w:t>, REQ-3.1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537E35F" w14:textId="77777777" w:rsidR="00386622" w:rsidRDefault="00386622"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C1A7273" w14:textId="77777777" w:rsidR="00386622" w:rsidRPr="002E0073" w:rsidRDefault="00386622" w:rsidP="00C352D9">
            <w:pPr>
              <w:pStyle w:val="Normal1"/>
              <w:spacing w:before="0" w:after="0"/>
            </w:pPr>
            <w:r>
              <w:t>Functional Testing</w:t>
            </w:r>
          </w:p>
        </w:tc>
      </w:tr>
      <w:tr w:rsidR="00386622" w:rsidRPr="00C21FEC" w14:paraId="06274F4E"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707BDD" w14:textId="77777777" w:rsidR="00386622" w:rsidRDefault="00386622"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A4CB56F" w14:textId="77777777" w:rsidR="00386622" w:rsidRPr="00D87DD9" w:rsidRDefault="00386622" w:rsidP="00C352D9">
            <w:pPr>
              <w:pStyle w:val="Normal1"/>
              <w:spacing w:before="0" w:after="0"/>
            </w:pPr>
            <w:r>
              <w:t>TEST-MAP-002 (User is on the informational modal)</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BD94F98" w14:textId="77777777" w:rsidR="00386622" w:rsidRDefault="00386622" w:rsidP="00C352D9">
            <w:pPr>
              <w:pStyle w:val="Normal1"/>
              <w:spacing w:before="0" w:after="0"/>
              <w:rPr>
                <w:b/>
              </w:rPr>
            </w:pPr>
            <w:r>
              <w:rPr>
                <w:b/>
              </w:rPr>
              <w:t>Assumptions/</w:t>
            </w:r>
          </w:p>
          <w:p w14:paraId="5ACF661D" w14:textId="77777777" w:rsidR="00386622" w:rsidRDefault="00386622"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18D55F4" w14:textId="77777777" w:rsidR="00386622" w:rsidRPr="00C21FEC" w:rsidRDefault="00386622" w:rsidP="00C352D9">
            <w:pPr>
              <w:pStyle w:val="Normal1"/>
              <w:spacing w:before="0" w:after="0"/>
            </w:pPr>
            <w:r>
              <w:t>Internet access, responsive map image, working database server</w:t>
            </w:r>
          </w:p>
        </w:tc>
      </w:tr>
      <w:tr w:rsidR="00386622" w14:paraId="5D34B7DF"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A18C3" w14:textId="77777777" w:rsidR="00386622" w:rsidRDefault="00386622" w:rsidP="00C352D9">
            <w:pPr>
              <w:pStyle w:val="Normal1"/>
              <w:spacing w:before="80" w:after="80" w:line="276" w:lineRule="auto"/>
              <w:jc w:val="center"/>
              <w:rPr>
                <w:b/>
              </w:rPr>
            </w:pPr>
            <w:r>
              <w:rPr>
                <w:b/>
              </w:rPr>
              <w:t>Test Execution Steps</w:t>
            </w:r>
          </w:p>
        </w:tc>
      </w:tr>
      <w:tr w:rsidR="00386622" w14:paraId="1F1B6338"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7EC758" w14:textId="77777777" w:rsidR="00386622" w:rsidRDefault="00386622"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CB252EE" w14:textId="77777777" w:rsidR="00386622" w:rsidRDefault="00386622"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0247E1A" w14:textId="77777777" w:rsidR="00386622" w:rsidRDefault="00386622"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73069F35" w14:textId="77777777" w:rsidR="00386622" w:rsidRDefault="00386622"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016A671" w14:textId="77777777" w:rsidR="00386622" w:rsidRDefault="00386622"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FC365C" w14:textId="77777777" w:rsidR="00386622" w:rsidRDefault="00386622"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9BE442E" w14:textId="77777777" w:rsidR="00386622" w:rsidRDefault="00386622"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4A93F8" w14:textId="77777777" w:rsidR="00386622" w:rsidRDefault="00386622" w:rsidP="00C352D9">
            <w:pPr>
              <w:pStyle w:val="Normal1"/>
              <w:spacing w:before="0" w:after="0"/>
              <w:jc w:val="center"/>
              <w:rPr>
                <w:b/>
              </w:rPr>
            </w:pPr>
            <w:r>
              <w:rPr>
                <w:b/>
              </w:rPr>
              <w:t>Test Comment</w:t>
            </w:r>
          </w:p>
        </w:tc>
      </w:tr>
      <w:tr w:rsidR="00386622" w:rsidRPr="00C21FEC" w14:paraId="31418EAA"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BA11D0" w14:textId="77777777" w:rsidR="00386622" w:rsidRDefault="00386622"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4A5ACA" w14:textId="77777777" w:rsidR="00386622" w:rsidRPr="00C21FEC" w:rsidRDefault="00386622" w:rsidP="00C352D9">
            <w:pPr>
              <w:pStyle w:val="Normal1"/>
              <w:spacing w:before="0" w:after="0"/>
              <w:rPr>
                <w:sz w:val="18"/>
                <w:szCs w:val="18"/>
              </w:rPr>
            </w:pPr>
            <w:r>
              <w:rPr>
                <w:sz w:val="18"/>
                <w:szCs w:val="18"/>
              </w:rPr>
              <w:t>Navigate to the “Quick Reference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089C588" w14:textId="77777777" w:rsidR="00386622" w:rsidRPr="00C21FEC" w:rsidRDefault="00386622" w:rsidP="00386622">
            <w:pPr>
              <w:pStyle w:val="Normal1"/>
              <w:spacing w:before="0" w:after="0"/>
              <w:rPr>
                <w:sz w:val="18"/>
                <w:szCs w:val="18"/>
              </w:rPr>
            </w:pPr>
            <w:r>
              <w:rPr>
                <w:sz w:val="18"/>
                <w:szCs w:val="18"/>
              </w:rPr>
              <w:t>Click on the “Quick Reference Page”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06BDD8E" w14:textId="77777777" w:rsidR="00386622" w:rsidRPr="00C21FEC" w:rsidRDefault="00386622" w:rsidP="00386622">
            <w:pPr>
              <w:pStyle w:val="Normal1"/>
              <w:spacing w:before="0" w:after="0"/>
              <w:rPr>
                <w:sz w:val="18"/>
                <w:szCs w:val="18"/>
              </w:rPr>
            </w:pPr>
            <w:r>
              <w:rPr>
                <w:sz w:val="18"/>
                <w:szCs w:val="18"/>
              </w:rPr>
              <w:t>Once the user clicks on the “Quick Reference Page” link, the browser navigates to an internal page that contains information designed by the city officials.</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51F60AF" w14:textId="77777777" w:rsidR="00386622" w:rsidRPr="00C21FEC" w:rsidRDefault="00386622"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FCCFA14" w14:textId="77777777" w:rsidR="00386622" w:rsidRPr="00C21FEC" w:rsidRDefault="00386622"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5A2CFAB" w14:textId="77777777" w:rsidR="00386622" w:rsidRPr="00C21FEC" w:rsidRDefault="00386622"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205BD73" w14:textId="77777777" w:rsidR="00386622" w:rsidRPr="00C21FEC" w:rsidRDefault="00386622" w:rsidP="00C352D9">
            <w:pPr>
              <w:pStyle w:val="Normal1"/>
              <w:spacing w:before="0" w:after="0"/>
              <w:rPr>
                <w:sz w:val="18"/>
                <w:szCs w:val="18"/>
              </w:rPr>
            </w:pPr>
            <w:r>
              <w:rPr>
                <w:sz w:val="18"/>
                <w:szCs w:val="18"/>
              </w:rPr>
              <w:t>Pending</w:t>
            </w:r>
          </w:p>
        </w:tc>
      </w:tr>
      <w:tr w:rsidR="00386622" w:rsidRPr="00C21FEC" w14:paraId="053F15B2"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AD7D8" w14:textId="77777777" w:rsidR="00386622" w:rsidRDefault="00386622"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A0739E9" w14:textId="77777777" w:rsidR="00386622" w:rsidRPr="00C21FEC" w:rsidRDefault="0038662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2455B36" w14:textId="77777777" w:rsidR="00386622" w:rsidRPr="00C21FEC" w:rsidRDefault="0038662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9C90FF7" w14:textId="77777777" w:rsidR="00386622" w:rsidRPr="00C21FEC" w:rsidRDefault="0038662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1765F8E" w14:textId="77777777" w:rsidR="00386622" w:rsidRPr="00C21FEC" w:rsidRDefault="0038662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3CA8D9" w14:textId="77777777" w:rsidR="00386622" w:rsidRPr="00C21FEC" w:rsidRDefault="0038662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32653A3" w14:textId="77777777" w:rsidR="00386622" w:rsidRPr="00C21FEC" w:rsidRDefault="0038662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0638702" w14:textId="77777777" w:rsidR="00386622" w:rsidRPr="00C21FEC" w:rsidRDefault="00386622" w:rsidP="00C352D9">
            <w:pPr>
              <w:pStyle w:val="Normal1"/>
              <w:spacing w:before="0" w:after="0"/>
              <w:rPr>
                <w:sz w:val="18"/>
                <w:szCs w:val="18"/>
              </w:rPr>
            </w:pPr>
          </w:p>
        </w:tc>
      </w:tr>
      <w:tr w:rsidR="00386622" w:rsidRPr="00C21FEC" w14:paraId="6A855481"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00975" w14:textId="77777777" w:rsidR="00386622" w:rsidRDefault="00386622"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E7B3C5" w14:textId="77777777" w:rsidR="00386622" w:rsidRPr="00C21FEC" w:rsidRDefault="00386622"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CE84D3B" w14:textId="77777777" w:rsidR="00386622" w:rsidRPr="00C21FEC" w:rsidRDefault="00386622"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6E7A0E8" w14:textId="77777777" w:rsidR="00386622" w:rsidRPr="00C21FEC" w:rsidRDefault="00386622"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14C144" w14:textId="77777777" w:rsidR="00386622" w:rsidRPr="00C21FEC" w:rsidRDefault="00386622"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A473781" w14:textId="77777777" w:rsidR="00386622" w:rsidRPr="00C21FEC" w:rsidRDefault="00386622"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929159F" w14:textId="77777777" w:rsidR="00386622" w:rsidRPr="00C21FEC" w:rsidRDefault="00386622"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82F52B9" w14:textId="77777777" w:rsidR="00386622" w:rsidRPr="00C21FEC" w:rsidRDefault="00386622" w:rsidP="00C352D9">
            <w:pPr>
              <w:pStyle w:val="Normal1"/>
              <w:spacing w:before="0" w:after="0"/>
              <w:rPr>
                <w:sz w:val="18"/>
                <w:szCs w:val="18"/>
              </w:rPr>
            </w:pPr>
          </w:p>
        </w:tc>
      </w:tr>
    </w:tbl>
    <w:p w14:paraId="1807B5C7" w14:textId="77777777" w:rsidR="000777F1" w:rsidRDefault="000777F1" w:rsidP="000777F1">
      <w:pPr>
        <w:pStyle w:val="Heading2"/>
        <w:ind w:left="0" w:firstLine="0"/>
      </w:pPr>
      <w:r>
        <w:lastRenderedPageBreak/>
        <w:t>4.27</w:t>
      </w:r>
      <w:r>
        <w:tab/>
        <w:t>Test Case 27</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777F1" w:rsidRPr="002E0073" w14:paraId="62FE2097" w14:textId="77777777" w:rsidTr="00C352D9">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54FC2" w14:textId="77777777" w:rsidR="000777F1" w:rsidRDefault="000777F1" w:rsidP="00C352D9">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1B5B8" w14:textId="77777777" w:rsidR="000777F1" w:rsidRPr="002E0073" w:rsidRDefault="000777F1" w:rsidP="00C352D9">
            <w:pPr>
              <w:pStyle w:val="Normal1"/>
              <w:spacing w:before="0" w:after="0"/>
            </w:pPr>
            <w:r>
              <w:t>TEST-MAP- 006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53195" w14:textId="77777777" w:rsidR="000777F1" w:rsidRDefault="000777F1" w:rsidP="00C352D9">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CBDD85" w14:textId="77777777" w:rsidR="000777F1" w:rsidRPr="002E0073" w:rsidRDefault="000777F1" w:rsidP="000B09F6">
            <w:pPr>
              <w:pStyle w:val="Normal1"/>
              <w:spacing w:before="0" w:after="0"/>
            </w:pPr>
            <w:r>
              <w:t>Interactive Map/</w:t>
            </w:r>
            <w:r w:rsidR="000B09F6">
              <w:t>ChatBot</w:t>
            </w:r>
          </w:p>
        </w:tc>
      </w:tr>
      <w:tr w:rsidR="000777F1" w:rsidRPr="002E0073" w14:paraId="4FBA81EB" w14:textId="77777777" w:rsidTr="00C352D9">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A3522A3" w14:textId="77777777" w:rsidR="000777F1" w:rsidRDefault="000777F1" w:rsidP="00C352D9">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37EA2A0" w14:textId="77777777" w:rsidR="000777F1" w:rsidRPr="002E0073" w:rsidRDefault="000777F1" w:rsidP="000B09F6">
            <w:pPr>
              <w:pStyle w:val="Normal1"/>
              <w:spacing w:before="0" w:after="0"/>
            </w:pPr>
            <w:r>
              <w:t>There is a “</w:t>
            </w:r>
            <w:r w:rsidR="000B09F6">
              <w:t>Need Help?</w:t>
            </w:r>
            <w:r>
              <w:t xml:space="preserve">” </w:t>
            </w:r>
            <w:r w:rsidR="000B09F6">
              <w:t>icon</w:t>
            </w:r>
            <w:r>
              <w:t xml:space="preserve"> that the user can </w:t>
            </w:r>
            <w:r w:rsidR="000B09F6">
              <w:t>select to open up the ChatBot application.</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C31C50A" w14:textId="77777777" w:rsidR="000777F1" w:rsidRDefault="000777F1" w:rsidP="00C352D9">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C6106A4" w14:textId="77777777" w:rsidR="000777F1" w:rsidRDefault="000777F1" w:rsidP="00C352D9">
            <w:pPr>
              <w:pStyle w:val="Normal1"/>
              <w:spacing w:before="0" w:after="0"/>
            </w:pPr>
            <w:r>
              <w:t>High</w:t>
            </w:r>
          </w:p>
          <w:p w14:paraId="3148C501" w14:textId="77777777" w:rsidR="000777F1" w:rsidRPr="002E0073" w:rsidRDefault="000777F1" w:rsidP="00C352D9">
            <w:pPr>
              <w:pStyle w:val="Normal1"/>
              <w:spacing w:before="0" w:after="0"/>
            </w:pPr>
          </w:p>
        </w:tc>
      </w:tr>
      <w:tr w:rsidR="000777F1" w:rsidRPr="002E0073" w14:paraId="6391413B" w14:textId="77777777" w:rsidTr="00C352D9">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116E3F2" w14:textId="77777777" w:rsidR="000777F1" w:rsidRDefault="000777F1" w:rsidP="00C352D9">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6339102" w14:textId="77777777" w:rsidR="000777F1" w:rsidRPr="002E0073" w:rsidRDefault="000777F1" w:rsidP="00C352D9">
            <w:pPr>
              <w:pStyle w:val="Normal1"/>
              <w:spacing w:before="0" w:after="0"/>
            </w:pPr>
            <w:r>
              <w:t>REQ-</w:t>
            </w:r>
            <w:r w:rsidR="00C352D9">
              <w:t>2.6</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34EC841" w14:textId="77777777" w:rsidR="000777F1" w:rsidRDefault="000777F1" w:rsidP="00C352D9">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06526E1" w14:textId="77777777" w:rsidR="000777F1" w:rsidRPr="002E0073" w:rsidRDefault="000777F1" w:rsidP="00C352D9">
            <w:pPr>
              <w:pStyle w:val="Normal1"/>
              <w:spacing w:before="0" w:after="0"/>
            </w:pPr>
            <w:r>
              <w:t>Functional Testing</w:t>
            </w:r>
          </w:p>
        </w:tc>
      </w:tr>
      <w:tr w:rsidR="000777F1" w:rsidRPr="00C21FEC" w14:paraId="62BD9F24" w14:textId="77777777" w:rsidTr="00C352D9">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68056D0" w14:textId="77777777" w:rsidR="000777F1" w:rsidRDefault="000777F1" w:rsidP="00C352D9">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48F565D" w14:textId="77777777" w:rsidR="000777F1" w:rsidRPr="00D87DD9" w:rsidRDefault="000B09F6" w:rsidP="00C352D9">
            <w:pPr>
              <w:pStyle w:val="Normal1"/>
              <w:spacing w:before="0" w:after="0"/>
            </w:pPr>
            <w:r>
              <w:t>N/A</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9F0D75E" w14:textId="77777777" w:rsidR="000777F1" w:rsidRDefault="000777F1" w:rsidP="00C352D9">
            <w:pPr>
              <w:pStyle w:val="Normal1"/>
              <w:spacing w:before="0" w:after="0"/>
              <w:rPr>
                <w:b/>
              </w:rPr>
            </w:pPr>
            <w:r>
              <w:rPr>
                <w:b/>
              </w:rPr>
              <w:t>Assumptions/</w:t>
            </w:r>
          </w:p>
          <w:p w14:paraId="07832A16" w14:textId="77777777" w:rsidR="000777F1" w:rsidRDefault="000777F1" w:rsidP="00C352D9">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DF247E9" w14:textId="77777777" w:rsidR="000777F1" w:rsidRPr="00C21FEC" w:rsidRDefault="000777F1" w:rsidP="000B09F6">
            <w:pPr>
              <w:pStyle w:val="Normal1"/>
              <w:spacing w:before="0" w:after="0"/>
            </w:pPr>
            <w:r>
              <w:t xml:space="preserve">Internet access, responsive map image, </w:t>
            </w:r>
            <w:r w:rsidR="000B09F6">
              <w:t>integrated ChatBot</w:t>
            </w:r>
          </w:p>
        </w:tc>
      </w:tr>
      <w:tr w:rsidR="000777F1" w14:paraId="50993462" w14:textId="77777777" w:rsidTr="00C352D9">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F1EB1" w14:textId="77777777" w:rsidR="000777F1" w:rsidRDefault="000777F1" w:rsidP="00C352D9">
            <w:pPr>
              <w:pStyle w:val="Normal1"/>
              <w:spacing w:before="80" w:after="80" w:line="276" w:lineRule="auto"/>
              <w:jc w:val="center"/>
              <w:rPr>
                <w:b/>
              </w:rPr>
            </w:pPr>
            <w:r>
              <w:rPr>
                <w:b/>
              </w:rPr>
              <w:t>Test Execution Steps</w:t>
            </w:r>
          </w:p>
        </w:tc>
      </w:tr>
      <w:tr w:rsidR="000777F1" w14:paraId="7AAAA794" w14:textId="77777777" w:rsidTr="00C352D9">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07B6367" w14:textId="77777777" w:rsidR="000777F1" w:rsidRDefault="000777F1" w:rsidP="00C352D9">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8A12B0E" w14:textId="77777777" w:rsidR="000777F1" w:rsidRDefault="000777F1" w:rsidP="00C352D9">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19FD7A40" w14:textId="77777777" w:rsidR="000777F1" w:rsidRDefault="000777F1" w:rsidP="00C352D9">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2C47ABA3" w14:textId="77777777" w:rsidR="000777F1" w:rsidRDefault="000777F1" w:rsidP="00C352D9">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906381" w14:textId="77777777" w:rsidR="000777F1" w:rsidRDefault="000777F1" w:rsidP="00C352D9">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2463D28" w14:textId="77777777" w:rsidR="000777F1" w:rsidRDefault="000777F1" w:rsidP="00C352D9">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BA4F396" w14:textId="77777777" w:rsidR="000777F1" w:rsidRDefault="000777F1" w:rsidP="00C352D9">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22182FB" w14:textId="77777777" w:rsidR="000777F1" w:rsidRDefault="000777F1" w:rsidP="00C352D9">
            <w:pPr>
              <w:pStyle w:val="Normal1"/>
              <w:spacing w:before="0" w:after="0"/>
              <w:jc w:val="center"/>
              <w:rPr>
                <w:b/>
              </w:rPr>
            </w:pPr>
            <w:r>
              <w:rPr>
                <w:b/>
              </w:rPr>
              <w:t>Test Comment</w:t>
            </w:r>
          </w:p>
        </w:tc>
      </w:tr>
      <w:tr w:rsidR="000777F1" w:rsidRPr="00C21FEC" w14:paraId="773A70DB"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BD525" w14:textId="77777777" w:rsidR="000777F1" w:rsidRDefault="000777F1" w:rsidP="00C352D9">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5CDA5D" w14:textId="77777777" w:rsidR="000777F1" w:rsidRPr="00C21FEC" w:rsidRDefault="000B09F6" w:rsidP="00C352D9">
            <w:pPr>
              <w:pStyle w:val="Normal1"/>
              <w:spacing w:before="0" w:after="0"/>
              <w:rPr>
                <w:sz w:val="18"/>
                <w:szCs w:val="18"/>
              </w:rPr>
            </w:pPr>
            <w:r>
              <w:rPr>
                <w:sz w:val="18"/>
                <w:szCs w:val="18"/>
              </w:rPr>
              <w:t>Launch ChatBot.</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631E73F" w14:textId="77777777" w:rsidR="000777F1" w:rsidRPr="00C21FEC" w:rsidRDefault="000777F1" w:rsidP="000B09F6">
            <w:pPr>
              <w:pStyle w:val="Normal1"/>
              <w:spacing w:before="0" w:after="0"/>
              <w:rPr>
                <w:sz w:val="18"/>
                <w:szCs w:val="18"/>
              </w:rPr>
            </w:pPr>
            <w:r>
              <w:rPr>
                <w:sz w:val="18"/>
                <w:szCs w:val="18"/>
              </w:rPr>
              <w:t>Click on the “</w:t>
            </w:r>
            <w:r w:rsidR="000B09F6">
              <w:rPr>
                <w:sz w:val="18"/>
                <w:szCs w:val="18"/>
              </w:rPr>
              <w:t>Need Help?</w:t>
            </w:r>
            <w:r>
              <w:rPr>
                <w:sz w:val="18"/>
                <w:szCs w:val="18"/>
              </w:rPr>
              <w:t xml:space="preserve">” </w:t>
            </w:r>
            <w:r w:rsidR="000B09F6">
              <w:rPr>
                <w:sz w:val="18"/>
                <w:szCs w:val="18"/>
              </w:rPr>
              <w:t>icon</w:t>
            </w:r>
            <w:r>
              <w:rPr>
                <w:sz w:val="18"/>
                <w:szCs w:val="18"/>
              </w:rPr>
              <w:t>.</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3811DF9" w14:textId="77777777" w:rsidR="000777F1" w:rsidRPr="00C21FEC" w:rsidRDefault="000B09F6" w:rsidP="00C352D9">
            <w:pPr>
              <w:pStyle w:val="Normal1"/>
              <w:spacing w:before="0" w:after="0"/>
              <w:rPr>
                <w:sz w:val="18"/>
                <w:szCs w:val="18"/>
              </w:rPr>
            </w:pPr>
            <w:r w:rsidRPr="002251AB">
              <w:rPr>
                <w:color w:val="000000"/>
                <w:sz w:val="18"/>
                <w:szCs w:val="18"/>
              </w:rPr>
              <w:t>When the user clicks on the “Need Help?” icon, the ChatBot application opens on top of the map interface. </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B67BB3C" w14:textId="77777777" w:rsidR="000777F1" w:rsidRPr="00C21FEC" w:rsidRDefault="000777F1" w:rsidP="00C352D9">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586EE94" w14:textId="77777777" w:rsidR="000777F1" w:rsidRPr="00C21FEC" w:rsidRDefault="000777F1" w:rsidP="00C352D9">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47B47F5" w14:textId="77777777" w:rsidR="000777F1" w:rsidRPr="00C21FEC" w:rsidRDefault="000777F1" w:rsidP="00C352D9">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8845194" w14:textId="77777777" w:rsidR="000777F1" w:rsidRPr="00C21FEC" w:rsidRDefault="000777F1" w:rsidP="00C352D9">
            <w:pPr>
              <w:pStyle w:val="Normal1"/>
              <w:spacing w:before="0" w:after="0"/>
              <w:rPr>
                <w:sz w:val="18"/>
                <w:szCs w:val="18"/>
              </w:rPr>
            </w:pPr>
            <w:r>
              <w:rPr>
                <w:sz w:val="18"/>
                <w:szCs w:val="18"/>
              </w:rPr>
              <w:t>Pending</w:t>
            </w:r>
          </w:p>
        </w:tc>
      </w:tr>
      <w:tr w:rsidR="000777F1" w:rsidRPr="00C21FEC" w14:paraId="13E05C98"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87673" w14:textId="77777777" w:rsidR="000777F1" w:rsidRDefault="000777F1" w:rsidP="00C352D9">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7B4DB0B" w14:textId="77777777" w:rsidR="000777F1" w:rsidRPr="00C21FEC" w:rsidRDefault="000777F1"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043F07E" w14:textId="77777777" w:rsidR="000777F1" w:rsidRPr="00C21FEC" w:rsidRDefault="000777F1"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96DCDCB" w14:textId="77777777" w:rsidR="000777F1" w:rsidRPr="00C21FEC" w:rsidRDefault="000777F1"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47CAB2E" w14:textId="77777777" w:rsidR="000777F1" w:rsidRPr="00C21FEC" w:rsidRDefault="000777F1"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DBFD3A8" w14:textId="77777777" w:rsidR="000777F1" w:rsidRPr="00C21FEC" w:rsidRDefault="000777F1"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327CCF8" w14:textId="77777777" w:rsidR="000777F1" w:rsidRPr="00C21FEC" w:rsidRDefault="000777F1"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8EF0003" w14:textId="77777777" w:rsidR="000777F1" w:rsidRPr="00C21FEC" w:rsidRDefault="000777F1" w:rsidP="00C352D9">
            <w:pPr>
              <w:pStyle w:val="Normal1"/>
              <w:spacing w:before="0" w:after="0"/>
              <w:rPr>
                <w:sz w:val="18"/>
                <w:szCs w:val="18"/>
              </w:rPr>
            </w:pPr>
          </w:p>
        </w:tc>
      </w:tr>
      <w:tr w:rsidR="000777F1" w:rsidRPr="00C21FEC" w14:paraId="5580041E" w14:textId="77777777" w:rsidTr="00C352D9">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4CDD1B" w14:textId="77777777" w:rsidR="000777F1" w:rsidRDefault="000777F1" w:rsidP="00C352D9">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CCB1CE4" w14:textId="77777777" w:rsidR="000777F1" w:rsidRPr="00C21FEC" w:rsidRDefault="000777F1" w:rsidP="00C352D9">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72026A1" w14:textId="77777777" w:rsidR="000777F1" w:rsidRPr="00C21FEC" w:rsidRDefault="000777F1" w:rsidP="00C352D9">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776B31F" w14:textId="77777777" w:rsidR="000777F1" w:rsidRPr="00C21FEC" w:rsidRDefault="000777F1" w:rsidP="00C352D9">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C294C9" w14:textId="77777777" w:rsidR="000777F1" w:rsidRPr="00C21FEC" w:rsidRDefault="000777F1" w:rsidP="00C352D9">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6D2CBC4" w14:textId="77777777" w:rsidR="000777F1" w:rsidRPr="00C21FEC" w:rsidRDefault="000777F1" w:rsidP="00C352D9">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FE01BDC" w14:textId="77777777" w:rsidR="000777F1" w:rsidRPr="00C21FEC" w:rsidRDefault="000777F1" w:rsidP="00C352D9">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39991ED" w14:textId="77777777" w:rsidR="000777F1" w:rsidRPr="00C21FEC" w:rsidRDefault="000777F1" w:rsidP="00C352D9">
            <w:pPr>
              <w:pStyle w:val="Normal1"/>
              <w:spacing w:before="0" w:after="0"/>
              <w:rPr>
                <w:sz w:val="18"/>
                <w:szCs w:val="18"/>
              </w:rPr>
            </w:pPr>
          </w:p>
        </w:tc>
      </w:tr>
    </w:tbl>
    <w:p w14:paraId="2B2AD6A1" w14:textId="77777777" w:rsidR="00D935B8" w:rsidRDefault="00D935B8" w:rsidP="00E00F55">
      <w:pPr>
        <w:pStyle w:val="Normal1"/>
      </w:pPr>
    </w:p>
    <w:p w14:paraId="2578AF43" w14:textId="77777777" w:rsidR="00D935B8" w:rsidRDefault="00D935B8">
      <w:r>
        <w:br w:type="page"/>
      </w:r>
    </w:p>
    <w:p w14:paraId="21E86FD7" w14:textId="77777777" w:rsidR="00D935B8" w:rsidRDefault="00282FA9" w:rsidP="00D935B8">
      <w:pPr>
        <w:pStyle w:val="Heading2"/>
        <w:ind w:left="0" w:firstLine="0"/>
      </w:pPr>
      <w:r>
        <w:lastRenderedPageBreak/>
        <w:t>4.28</w:t>
      </w:r>
      <w:r>
        <w:tab/>
        <w:t>Test Case 28</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D935B8" w:rsidRPr="002E0073" w14:paraId="5F7CDFA6"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D173E0E" w14:textId="77777777" w:rsidR="00D935B8" w:rsidRDefault="00D935B8"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48CB5" w14:textId="77777777" w:rsidR="00D935B8" w:rsidRPr="002E0073" w:rsidRDefault="00D935B8" w:rsidP="00D935B8">
            <w:pPr>
              <w:pStyle w:val="Normal1"/>
              <w:spacing w:before="0" w:after="0"/>
            </w:pPr>
            <w:r>
              <w:t>TEST-SQL-001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86CBB4" w14:textId="77777777" w:rsidR="00D935B8" w:rsidRDefault="00D935B8"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418AF7" w14:textId="77777777" w:rsidR="00D935B8" w:rsidRPr="002E0073" w:rsidRDefault="00D935B8" w:rsidP="00073877">
            <w:pPr>
              <w:pStyle w:val="Normal1"/>
              <w:spacing w:before="0" w:after="0"/>
            </w:pPr>
            <w:r>
              <w:t>Database Query</w:t>
            </w:r>
          </w:p>
        </w:tc>
      </w:tr>
      <w:tr w:rsidR="00D935B8" w:rsidRPr="002E0073" w14:paraId="5D00DBB4"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9CCCCE" w14:textId="77777777" w:rsidR="00D935B8" w:rsidRDefault="00D935B8"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E69CB16" w14:textId="77777777" w:rsidR="00D935B8" w:rsidRPr="002E0073" w:rsidRDefault="00D935B8" w:rsidP="00282FA9">
            <w:pPr>
              <w:pStyle w:val="Normal1"/>
              <w:spacing w:before="0" w:after="0"/>
            </w:pPr>
            <w:r>
              <w:t>There is a “</w:t>
            </w:r>
            <w:r w:rsidR="00282FA9">
              <w:t>Home Occupation</w:t>
            </w:r>
            <w:r>
              <w:t xml:space="preserve">” link that the user can click on to navigate to </w:t>
            </w:r>
            <w:r w:rsidR="00282FA9">
              <w:t>an external page containing relevant regulations for home occupation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BA0D312" w14:textId="77777777" w:rsidR="00D935B8" w:rsidRDefault="00D935B8"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3CE4FB3" w14:textId="77777777" w:rsidR="00D935B8" w:rsidRDefault="00D935B8" w:rsidP="00073877">
            <w:pPr>
              <w:pStyle w:val="Normal1"/>
              <w:spacing w:before="0" w:after="0"/>
            </w:pPr>
            <w:r>
              <w:t>High</w:t>
            </w:r>
          </w:p>
          <w:p w14:paraId="5CD47106" w14:textId="77777777" w:rsidR="00D935B8" w:rsidRPr="002E0073" w:rsidRDefault="00D935B8" w:rsidP="00073877">
            <w:pPr>
              <w:pStyle w:val="Normal1"/>
              <w:spacing w:before="0" w:after="0"/>
            </w:pPr>
          </w:p>
        </w:tc>
      </w:tr>
      <w:tr w:rsidR="00D935B8" w:rsidRPr="002E0073" w14:paraId="1A5AA84C"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F97125" w14:textId="77777777" w:rsidR="00D935B8" w:rsidRDefault="00D935B8"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076495E" w14:textId="77777777" w:rsidR="00D935B8" w:rsidRPr="002E0073" w:rsidRDefault="00D935B8" w:rsidP="00282FA9">
            <w:pPr>
              <w:pStyle w:val="Normal1"/>
              <w:spacing w:before="0" w:after="0"/>
            </w:pPr>
            <w:r>
              <w:t>REQ-</w:t>
            </w:r>
            <w:r w:rsidR="00282FA9">
              <w:t>4.1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4E98C72" w14:textId="77777777" w:rsidR="00D935B8" w:rsidRDefault="00D935B8"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EBD971B" w14:textId="77777777" w:rsidR="00D935B8" w:rsidRPr="002E0073" w:rsidRDefault="00D935B8" w:rsidP="00073877">
            <w:pPr>
              <w:pStyle w:val="Normal1"/>
              <w:spacing w:before="0" w:after="0"/>
            </w:pPr>
            <w:r>
              <w:t>Functional Testing</w:t>
            </w:r>
          </w:p>
        </w:tc>
      </w:tr>
      <w:tr w:rsidR="00D935B8" w:rsidRPr="00C21FEC" w14:paraId="1B8F3E8F"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F73C02" w14:textId="77777777" w:rsidR="00D935B8" w:rsidRDefault="00D935B8"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1C5EEC0" w14:textId="77777777" w:rsidR="00D935B8" w:rsidRPr="00D87DD9" w:rsidRDefault="00D935B8" w:rsidP="00282FA9">
            <w:pPr>
              <w:pStyle w:val="Normal1"/>
              <w:spacing w:before="0" w:after="0"/>
            </w:pPr>
            <w:r>
              <w:t>TEST-MAP-00</w:t>
            </w:r>
            <w:r w:rsidR="00282FA9">
              <w:t>5</w:t>
            </w:r>
            <w:r>
              <w:t xml:space="preserve"> (User is on the </w:t>
            </w:r>
            <w:r w:rsidR="00282FA9">
              <w:t>Quick Reference Page</w:t>
            </w:r>
            <w:r>
              <w:t>)</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164DCF2" w14:textId="77777777" w:rsidR="00D935B8" w:rsidRDefault="00D935B8" w:rsidP="00073877">
            <w:pPr>
              <w:pStyle w:val="Normal1"/>
              <w:spacing w:before="0" w:after="0"/>
              <w:rPr>
                <w:b/>
              </w:rPr>
            </w:pPr>
            <w:r>
              <w:rPr>
                <w:b/>
              </w:rPr>
              <w:t>Assumptions/</w:t>
            </w:r>
          </w:p>
          <w:p w14:paraId="357CF54D" w14:textId="77777777" w:rsidR="00D935B8" w:rsidRDefault="00D935B8"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5DB5D19" w14:textId="77777777" w:rsidR="00D935B8" w:rsidRPr="00C21FEC" w:rsidRDefault="00D935B8" w:rsidP="00282FA9">
            <w:pPr>
              <w:pStyle w:val="Normal1"/>
              <w:spacing w:before="0" w:after="0"/>
            </w:pPr>
            <w:r>
              <w:t>Internet access, working database server</w:t>
            </w:r>
          </w:p>
        </w:tc>
      </w:tr>
      <w:tr w:rsidR="00D935B8" w14:paraId="2DF46EC7"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5FA972" w14:textId="77777777" w:rsidR="00D935B8" w:rsidRDefault="00D935B8" w:rsidP="00073877">
            <w:pPr>
              <w:pStyle w:val="Normal1"/>
              <w:spacing w:before="80" w:after="80" w:line="276" w:lineRule="auto"/>
              <w:jc w:val="center"/>
              <w:rPr>
                <w:b/>
              </w:rPr>
            </w:pPr>
            <w:r>
              <w:rPr>
                <w:b/>
              </w:rPr>
              <w:t>Test Execution Steps</w:t>
            </w:r>
          </w:p>
        </w:tc>
      </w:tr>
      <w:tr w:rsidR="00D935B8" w14:paraId="1FBA5686"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54AA582" w14:textId="77777777" w:rsidR="00D935B8" w:rsidRDefault="00D935B8"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BBC1E34" w14:textId="77777777" w:rsidR="00D935B8" w:rsidRDefault="00D935B8"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ADF90A7" w14:textId="77777777" w:rsidR="00D935B8" w:rsidRDefault="00D935B8"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DBD0F89" w14:textId="77777777" w:rsidR="00D935B8" w:rsidRDefault="00D935B8"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909F5CD" w14:textId="77777777" w:rsidR="00D935B8" w:rsidRDefault="00D935B8"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E279D0D" w14:textId="77777777" w:rsidR="00D935B8" w:rsidRDefault="00D935B8"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0C0E4EC" w14:textId="77777777" w:rsidR="00D935B8" w:rsidRDefault="00D935B8"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31B0C79" w14:textId="77777777" w:rsidR="00D935B8" w:rsidRDefault="00D935B8" w:rsidP="00073877">
            <w:pPr>
              <w:pStyle w:val="Normal1"/>
              <w:spacing w:before="0" w:after="0"/>
              <w:jc w:val="center"/>
              <w:rPr>
                <w:b/>
              </w:rPr>
            </w:pPr>
            <w:r>
              <w:rPr>
                <w:b/>
              </w:rPr>
              <w:t>Test Comment</w:t>
            </w:r>
          </w:p>
        </w:tc>
      </w:tr>
      <w:tr w:rsidR="00D935B8" w:rsidRPr="00C21FEC" w14:paraId="41CE021C"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620FB" w14:textId="77777777" w:rsidR="00D935B8" w:rsidRDefault="00D935B8"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7C0FE7" w14:textId="77777777" w:rsidR="00D935B8" w:rsidRPr="00C21FEC" w:rsidRDefault="00D935B8" w:rsidP="009B73FB">
            <w:pPr>
              <w:pStyle w:val="Normal1"/>
              <w:spacing w:before="0" w:after="0"/>
              <w:rPr>
                <w:sz w:val="18"/>
                <w:szCs w:val="18"/>
              </w:rPr>
            </w:pPr>
            <w:r>
              <w:rPr>
                <w:sz w:val="18"/>
                <w:szCs w:val="18"/>
              </w:rPr>
              <w:t>Navigate to the “</w:t>
            </w:r>
            <w:r w:rsidR="009B73FB">
              <w:rPr>
                <w:sz w:val="18"/>
                <w:szCs w:val="18"/>
              </w:rPr>
              <w:t>Home Occupation</w:t>
            </w:r>
            <w:r>
              <w:rPr>
                <w:sz w:val="18"/>
                <w:szCs w:val="18"/>
              </w:rPr>
              <w:t>”</w:t>
            </w:r>
            <w:r w:rsidR="009B73FB">
              <w:rPr>
                <w:sz w:val="18"/>
                <w:szCs w:val="18"/>
              </w:rPr>
              <w:t xml:space="preserve">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E7AFF23" w14:textId="77777777" w:rsidR="00D935B8" w:rsidRPr="00C21FEC" w:rsidRDefault="00D935B8" w:rsidP="009B73FB">
            <w:pPr>
              <w:pStyle w:val="Normal1"/>
              <w:spacing w:before="0" w:after="0"/>
              <w:rPr>
                <w:sz w:val="18"/>
                <w:szCs w:val="18"/>
              </w:rPr>
            </w:pPr>
            <w:r>
              <w:rPr>
                <w:sz w:val="18"/>
                <w:szCs w:val="18"/>
              </w:rPr>
              <w:t>Click on the “</w:t>
            </w:r>
            <w:r w:rsidR="009B73FB">
              <w:rPr>
                <w:sz w:val="18"/>
                <w:szCs w:val="18"/>
              </w:rPr>
              <w:t>Home Occupation</w:t>
            </w:r>
            <w:r>
              <w:rPr>
                <w:sz w:val="18"/>
                <w:szCs w:val="18"/>
              </w:rPr>
              <w:t xml:space="preserve">” </w:t>
            </w:r>
            <w:r w:rsidR="009B73FB">
              <w:rPr>
                <w:sz w:val="18"/>
                <w:szCs w:val="18"/>
              </w:rPr>
              <w:t xml:space="preserve">regulation </w:t>
            </w:r>
            <w:r>
              <w:rPr>
                <w:sz w:val="18"/>
                <w:szCs w:val="18"/>
              </w:rPr>
              <w:t>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F9AC30D" w14:textId="77777777" w:rsidR="00D935B8" w:rsidRPr="00C21FEC" w:rsidRDefault="009B73FB"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“Home Occupation”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F397B53" w14:textId="77777777" w:rsidR="00D935B8" w:rsidRPr="00C21FEC" w:rsidRDefault="00D935B8"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3D026F" w14:textId="77777777" w:rsidR="00D935B8" w:rsidRPr="00C21FEC" w:rsidRDefault="00D935B8"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E9329A7" w14:textId="77777777" w:rsidR="00D935B8" w:rsidRPr="00C21FEC" w:rsidRDefault="00D935B8"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EB1B087" w14:textId="77777777" w:rsidR="00D935B8" w:rsidRPr="00C21FEC" w:rsidRDefault="00D935B8" w:rsidP="00073877">
            <w:pPr>
              <w:pStyle w:val="Normal1"/>
              <w:spacing w:before="0" w:after="0"/>
              <w:rPr>
                <w:sz w:val="18"/>
                <w:szCs w:val="18"/>
              </w:rPr>
            </w:pPr>
            <w:r>
              <w:rPr>
                <w:sz w:val="18"/>
                <w:szCs w:val="18"/>
              </w:rPr>
              <w:t>Pending</w:t>
            </w:r>
          </w:p>
        </w:tc>
      </w:tr>
      <w:tr w:rsidR="00D935B8" w:rsidRPr="00C21FEC" w14:paraId="250E5970"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33C890" w14:textId="77777777" w:rsidR="00D935B8" w:rsidRDefault="00D935B8"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A1EE5E" w14:textId="77777777" w:rsidR="00D935B8" w:rsidRPr="00C21FEC" w:rsidRDefault="00D935B8"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7424C83" w14:textId="77777777" w:rsidR="00D935B8" w:rsidRPr="00C21FEC" w:rsidRDefault="00D935B8"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57E188F" w14:textId="77777777" w:rsidR="00D935B8" w:rsidRPr="00C21FEC" w:rsidRDefault="00D935B8"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180C6B1" w14:textId="77777777" w:rsidR="00D935B8" w:rsidRPr="00C21FEC" w:rsidRDefault="00D935B8"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4535C9A" w14:textId="77777777" w:rsidR="00D935B8" w:rsidRPr="00C21FEC" w:rsidRDefault="00D935B8"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D1453CB" w14:textId="77777777" w:rsidR="00D935B8" w:rsidRPr="00C21FEC" w:rsidRDefault="00D935B8"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FDF500A" w14:textId="77777777" w:rsidR="00D935B8" w:rsidRPr="00C21FEC" w:rsidRDefault="00D935B8" w:rsidP="00073877">
            <w:pPr>
              <w:pStyle w:val="Normal1"/>
              <w:spacing w:before="0" w:after="0"/>
              <w:rPr>
                <w:sz w:val="18"/>
                <w:szCs w:val="18"/>
              </w:rPr>
            </w:pPr>
          </w:p>
        </w:tc>
      </w:tr>
      <w:tr w:rsidR="00D935B8" w:rsidRPr="00C21FEC" w14:paraId="7FCA44D4"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89F44E" w14:textId="77777777" w:rsidR="00D935B8" w:rsidRDefault="00D935B8"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16E2D46" w14:textId="77777777" w:rsidR="00D935B8" w:rsidRPr="00C21FEC" w:rsidRDefault="00D935B8"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ACBC793" w14:textId="77777777" w:rsidR="00D935B8" w:rsidRPr="00C21FEC" w:rsidRDefault="00D935B8"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6B410AA" w14:textId="77777777" w:rsidR="00D935B8" w:rsidRPr="00C21FEC" w:rsidRDefault="00D935B8"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4F047CA" w14:textId="77777777" w:rsidR="00D935B8" w:rsidRPr="00C21FEC" w:rsidRDefault="00D935B8"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0FED7CA" w14:textId="77777777" w:rsidR="00D935B8" w:rsidRPr="00C21FEC" w:rsidRDefault="00D935B8"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BA93E32" w14:textId="77777777" w:rsidR="00D935B8" w:rsidRPr="00C21FEC" w:rsidRDefault="00D935B8"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6C3C786" w14:textId="77777777" w:rsidR="00D935B8" w:rsidRPr="00C21FEC" w:rsidRDefault="00D935B8" w:rsidP="00073877">
            <w:pPr>
              <w:pStyle w:val="Normal1"/>
              <w:spacing w:before="0" w:after="0"/>
              <w:rPr>
                <w:sz w:val="18"/>
                <w:szCs w:val="18"/>
              </w:rPr>
            </w:pPr>
          </w:p>
        </w:tc>
      </w:tr>
    </w:tbl>
    <w:p w14:paraId="0DBF8177" w14:textId="77777777" w:rsidR="00BD04A5" w:rsidRDefault="00BD04A5" w:rsidP="00E00F55">
      <w:pPr>
        <w:pStyle w:val="Normal1"/>
      </w:pPr>
    </w:p>
    <w:p w14:paraId="06D65CDE" w14:textId="77777777" w:rsidR="00BD04A5" w:rsidRDefault="00BD04A5">
      <w:r>
        <w:br w:type="page"/>
      </w:r>
    </w:p>
    <w:p w14:paraId="68B571AF" w14:textId="77777777" w:rsidR="00BD04A5" w:rsidRDefault="00BD04A5" w:rsidP="00BD04A5">
      <w:pPr>
        <w:pStyle w:val="Heading2"/>
        <w:ind w:left="0" w:firstLine="0"/>
      </w:pPr>
      <w:r>
        <w:lastRenderedPageBreak/>
        <w:t>4.29</w:t>
      </w:r>
      <w:r>
        <w:tab/>
        <w:t>Test Case 29</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BD04A5" w:rsidRPr="002E0073" w14:paraId="60DE74B2"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D739E4" w14:textId="77777777" w:rsidR="00BD04A5" w:rsidRDefault="00BD04A5"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D4A836" w14:textId="77777777" w:rsidR="00BD04A5" w:rsidRPr="002E0073" w:rsidRDefault="00BD04A5" w:rsidP="00073877">
            <w:pPr>
              <w:pStyle w:val="Normal1"/>
              <w:spacing w:before="0" w:after="0"/>
            </w:pPr>
            <w:r>
              <w:t>TEST-SQL-002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45E4EC" w14:textId="77777777" w:rsidR="00BD04A5" w:rsidRDefault="00BD04A5"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C329C" w14:textId="77777777" w:rsidR="00BD04A5" w:rsidRPr="002E0073" w:rsidRDefault="00BD04A5" w:rsidP="00073877">
            <w:pPr>
              <w:pStyle w:val="Normal1"/>
              <w:spacing w:before="0" w:after="0"/>
            </w:pPr>
            <w:r>
              <w:t>Database Query</w:t>
            </w:r>
          </w:p>
        </w:tc>
      </w:tr>
      <w:tr w:rsidR="00BD04A5" w:rsidRPr="002E0073" w14:paraId="48C66A67"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2FAB54" w14:textId="77777777" w:rsidR="00BD04A5" w:rsidRDefault="00BD04A5"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CCC871D" w14:textId="77777777" w:rsidR="00BD04A5" w:rsidRPr="002E0073" w:rsidRDefault="00BD04A5" w:rsidP="00BD04A5">
            <w:pPr>
              <w:pStyle w:val="Normal1"/>
              <w:spacing w:before="0" w:after="0"/>
            </w:pPr>
            <w:r>
              <w:t>There is a “Home Occupation” link that the user can click on to navigate to an external page containing relevant applications for home occupation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D6835F5" w14:textId="77777777" w:rsidR="00BD04A5" w:rsidRDefault="00BD04A5"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1EACA59" w14:textId="77777777" w:rsidR="00BD04A5" w:rsidRDefault="00BD04A5" w:rsidP="00073877">
            <w:pPr>
              <w:pStyle w:val="Normal1"/>
              <w:spacing w:before="0" w:after="0"/>
            </w:pPr>
            <w:r>
              <w:t>High</w:t>
            </w:r>
          </w:p>
          <w:p w14:paraId="0761AA14" w14:textId="77777777" w:rsidR="00BD04A5" w:rsidRPr="002E0073" w:rsidRDefault="00BD04A5" w:rsidP="00073877">
            <w:pPr>
              <w:pStyle w:val="Normal1"/>
              <w:spacing w:before="0" w:after="0"/>
            </w:pPr>
          </w:p>
        </w:tc>
      </w:tr>
      <w:tr w:rsidR="00BD04A5" w:rsidRPr="002E0073" w14:paraId="791BE9B4"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EECC08A" w14:textId="77777777" w:rsidR="00BD04A5" w:rsidRDefault="00BD04A5"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BA36724" w14:textId="77777777" w:rsidR="00BD04A5" w:rsidRPr="002E0073" w:rsidRDefault="00BD04A5" w:rsidP="00073877">
            <w:pPr>
              <w:pStyle w:val="Normal1"/>
              <w:spacing w:before="0" w:after="0"/>
            </w:pPr>
            <w:r>
              <w:t>REQ-4.2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6B8B768" w14:textId="77777777" w:rsidR="00BD04A5" w:rsidRDefault="00BD04A5"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760D6C4" w14:textId="77777777" w:rsidR="00BD04A5" w:rsidRPr="002E0073" w:rsidRDefault="00BD04A5" w:rsidP="00073877">
            <w:pPr>
              <w:pStyle w:val="Normal1"/>
              <w:spacing w:before="0" w:after="0"/>
            </w:pPr>
            <w:r>
              <w:t>Functional Testing</w:t>
            </w:r>
          </w:p>
        </w:tc>
      </w:tr>
      <w:tr w:rsidR="00BD04A5" w:rsidRPr="00C21FEC" w14:paraId="1D1D509C"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EE189B0" w14:textId="77777777" w:rsidR="00BD04A5" w:rsidRDefault="00BD04A5"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D6C02F8" w14:textId="77777777" w:rsidR="00BD04A5" w:rsidRPr="00D87DD9" w:rsidRDefault="00BD04A5"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BAE2B9" w14:textId="77777777" w:rsidR="00BD04A5" w:rsidRDefault="00BD04A5" w:rsidP="00073877">
            <w:pPr>
              <w:pStyle w:val="Normal1"/>
              <w:spacing w:before="0" w:after="0"/>
              <w:rPr>
                <w:b/>
              </w:rPr>
            </w:pPr>
            <w:r>
              <w:rPr>
                <w:b/>
              </w:rPr>
              <w:t>Assumptions/</w:t>
            </w:r>
          </w:p>
          <w:p w14:paraId="1398AC26" w14:textId="77777777" w:rsidR="00BD04A5" w:rsidRDefault="00BD04A5"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310F895" w14:textId="77777777" w:rsidR="00BD04A5" w:rsidRPr="00C21FEC" w:rsidRDefault="00BD04A5" w:rsidP="00073877">
            <w:pPr>
              <w:pStyle w:val="Normal1"/>
              <w:spacing w:before="0" w:after="0"/>
            </w:pPr>
            <w:r>
              <w:t>Internet access, working database server</w:t>
            </w:r>
          </w:p>
        </w:tc>
      </w:tr>
      <w:tr w:rsidR="00BD04A5" w14:paraId="058F5112"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A3A68" w14:textId="77777777" w:rsidR="00BD04A5" w:rsidRDefault="00BD04A5" w:rsidP="00073877">
            <w:pPr>
              <w:pStyle w:val="Normal1"/>
              <w:spacing w:before="80" w:after="80" w:line="276" w:lineRule="auto"/>
              <w:jc w:val="center"/>
              <w:rPr>
                <w:b/>
              </w:rPr>
            </w:pPr>
            <w:r>
              <w:rPr>
                <w:b/>
              </w:rPr>
              <w:t>Test Execution Steps</w:t>
            </w:r>
          </w:p>
        </w:tc>
      </w:tr>
      <w:tr w:rsidR="00BD04A5" w14:paraId="3C7B4D53"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625D63C" w14:textId="77777777" w:rsidR="00BD04A5" w:rsidRDefault="00BD04A5"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98AC90" w14:textId="77777777" w:rsidR="00BD04A5" w:rsidRDefault="00BD04A5"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020F851" w14:textId="77777777" w:rsidR="00BD04A5" w:rsidRDefault="00BD04A5"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BE2F367" w14:textId="77777777" w:rsidR="00BD04A5" w:rsidRDefault="00BD04A5"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CA05DD6" w14:textId="77777777" w:rsidR="00BD04A5" w:rsidRDefault="00BD04A5"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F3C8B10" w14:textId="77777777" w:rsidR="00BD04A5" w:rsidRDefault="00BD04A5"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0AFB579" w14:textId="77777777" w:rsidR="00BD04A5" w:rsidRDefault="00BD04A5"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FD1BE38" w14:textId="77777777" w:rsidR="00BD04A5" w:rsidRDefault="00BD04A5" w:rsidP="00073877">
            <w:pPr>
              <w:pStyle w:val="Normal1"/>
              <w:spacing w:before="0" w:after="0"/>
              <w:jc w:val="center"/>
              <w:rPr>
                <w:b/>
              </w:rPr>
            </w:pPr>
            <w:r>
              <w:rPr>
                <w:b/>
              </w:rPr>
              <w:t>Test Comment</w:t>
            </w:r>
          </w:p>
        </w:tc>
      </w:tr>
      <w:tr w:rsidR="00BD04A5" w:rsidRPr="00C21FEC" w14:paraId="05CEF9A1"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5240F7" w14:textId="77777777" w:rsidR="00BD04A5" w:rsidRDefault="00BD04A5"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B933F70" w14:textId="77777777" w:rsidR="00BD04A5" w:rsidRPr="00C21FEC" w:rsidRDefault="00BD04A5" w:rsidP="00BD04A5">
            <w:pPr>
              <w:pStyle w:val="Normal1"/>
              <w:spacing w:before="0" w:after="0"/>
              <w:rPr>
                <w:sz w:val="18"/>
                <w:szCs w:val="18"/>
              </w:rPr>
            </w:pPr>
            <w:r>
              <w:rPr>
                <w:sz w:val="18"/>
                <w:szCs w:val="18"/>
              </w:rPr>
              <w:t>Navigate to the “Home Occupation”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AF58141" w14:textId="77777777" w:rsidR="00BD04A5" w:rsidRPr="00C21FEC" w:rsidRDefault="00BD04A5" w:rsidP="00BD04A5">
            <w:pPr>
              <w:pStyle w:val="Normal1"/>
              <w:spacing w:before="0" w:after="0"/>
              <w:rPr>
                <w:sz w:val="18"/>
                <w:szCs w:val="18"/>
              </w:rPr>
            </w:pPr>
            <w:r>
              <w:rPr>
                <w:sz w:val="18"/>
                <w:szCs w:val="18"/>
              </w:rPr>
              <w:t>Click on the “Home Occupation”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76C8516" w14:textId="77777777" w:rsidR="00BD04A5" w:rsidRPr="00C21FEC" w:rsidRDefault="00BD04A5" w:rsidP="00BD04A5">
            <w:pPr>
              <w:pStyle w:val="Normal1"/>
              <w:spacing w:before="0" w:after="0"/>
              <w:rPr>
                <w:sz w:val="18"/>
                <w:szCs w:val="18"/>
              </w:rPr>
            </w:pPr>
            <w:r w:rsidRPr="002251AB">
              <w:rPr>
                <w:color w:val="000000"/>
                <w:sz w:val="18"/>
                <w:szCs w:val="18"/>
              </w:rPr>
              <w:t>The system shall direct the user to t</w:t>
            </w:r>
            <w:r>
              <w:rPr>
                <w:color w:val="000000"/>
                <w:sz w:val="18"/>
                <w:szCs w:val="18"/>
              </w:rPr>
              <w:t>he “Home Occupation”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93A7B1B" w14:textId="77777777" w:rsidR="00BD04A5" w:rsidRPr="00C21FEC" w:rsidRDefault="00BD04A5"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39173AE" w14:textId="77777777" w:rsidR="00BD04A5" w:rsidRPr="00C21FEC" w:rsidRDefault="00BD04A5"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E0FAEE1" w14:textId="77777777" w:rsidR="00BD04A5" w:rsidRPr="00C21FEC" w:rsidRDefault="00BD04A5"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AB4D151" w14:textId="77777777" w:rsidR="00BD04A5" w:rsidRPr="00C21FEC" w:rsidRDefault="00BD04A5" w:rsidP="00073877">
            <w:pPr>
              <w:pStyle w:val="Normal1"/>
              <w:spacing w:before="0" w:after="0"/>
              <w:rPr>
                <w:sz w:val="18"/>
                <w:szCs w:val="18"/>
              </w:rPr>
            </w:pPr>
            <w:r>
              <w:rPr>
                <w:sz w:val="18"/>
                <w:szCs w:val="18"/>
              </w:rPr>
              <w:t>Pending</w:t>
            </w:r>
          </w:p>
        </w:tc>
      </w:tr>
      <w:tr w:rsidR="00BD04A5" w:rsidRPr="00C21FEC" w14:paraId="745755A5"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4B49DC" w14:textId="77777777" w:rsidR="00BD04A5" w:rsidRDefault="00BD04A5"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35D7BDA" w14:textId="77777777" w:rsidR="00BD04A5" w:rsidRPr="00C21FEC" w:rsidRDefault="00BD04A5"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46528A6" w14:textId="77777777" w:rsidR="00BD04A5" w:rsidRPr="00C21FEC" w:rsidRDefault="00BD04A5"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7D5229A" w14:textId="77777777" w:rsidR="00BD04A5" w:rsidRPr="00C21FEC" w:rsidRDefault="00BD04A5"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9D2D90" w14:textId="77777777" w:rsidR="00BD04A5" w:rsidRPr="00C21FEC" w:rsidRDefault="00BD04A5"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E9A8F4" w14:textId="77777777" w:rsidR="00BD04A5" w:rsidRPr="00C21FEC" w:rsidRDefault="00BD04A5"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D0388F5" w14:textId="77777777" w:rsidR="00BD04A5" w:rsidRPr="00C21FEC" w:rsidRDefault="00BD04A5"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BAA038E" w14:textId="77777777" w:rsidR="00BD04A5" w:rsidRPr="00C21FEC" w:rsidRDefault="00BD04A5" w:rsidP="00073877">
            <w:pPr>
              <w:pStyle w:val="Normal1"/>
              <w:spacing w:before="0" w:after="0"/>
              <w:rPr>
                <w:sz w:val="18"/>
                <w:szCs w:val="18"/>
              </w:rPr>
            </w:pPr>
          </w:p>
        </w:tc>
      </w:tr>
      <w:tr w:rsidR="00BD04A5" w:rsidRPr="00C21FEC" w14:paraId="3C3117EC"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D8CE8" w14:textId="77777777" w:rsidR="00BD04A5" w:rsidRDefault="00BD04A5"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9384C2" w14:textId="77777777" w:rsidR="00BD04A5" w:rsidRPr="00C21FEC" w:rsidRDefault="00BD04A5"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258F692" w14:textId="77777777" w:rsidR="00BD04A5" w:rsidRPr="00C21FEC" w:rsidRDefault="00BD04A5"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9F80EB0" w14:textId="77777777" w:rsidR="00BD04A5" w:rsidRPr="00C21FEC" w:rsidRDefault="00BD04A5"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5852FF" w14:textId="77777777" w:rsidR="00BD04A5" w:rsidRPr="00C21FEC" w:rsidRDefault="00BD04A5"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374F167" w14:textId="77777777" w:rsidR="00BD04A5" w:rsidRPr="00C21FEC" w:rsidRDefault="00BD04A5"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85DE47F" w14:textId="77777777" w:rsidR="00BD04A5" w:rsidRPr="00C21FEC" w:rsidRDefault="00BD04A5"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5139B13" w14:textId="77777777" w:rsidR="00BD04A5" w:rsidRPr="00C21FEC" w:rsidRDefault="00BD04A5" w:rsidP="00073877">
            <w:pPr>
              <w:pStyle w:val="Normal1"/>
              <w:spacing w:before="0" w:after="0"/>
              <w:rPr>
                <w:sz w:val="18"/>
                <w:szCs w:val="18"/>
              </w:rPr>
            </w:pPr>
          </w:p>
        </w:tc>
      </w:tr>
    </w:tbl>
    <w:p w14:paraId="426F816A" w14:textId="77777777" w:rsidR="00E00F55" w:rsidRDefault="00E00F55" w:rsidP="00E00F55">
      <w:pPr>
        <w:pStyle w:val="Normal1"/>
      </w:pPr>
    </w:p>
    <w:p w14:paraId="4AC4A0B1" w14:textId="77777777" w:rsidR="00134DC1" w:rsidRDefault="00134DC1" w:rsidP="00134DC1">
      <w:pPr>
        <w:pStyle w:val="Normal1"/>
      </w:pPr>
    </w:p>
    <w:p w14:paraId="74557054" w14:textId="77777777" w:rsidR="0004715B" w:rsidRDefault="0004715B" w:rsidP="0004715B">
      <w:pPr>
        <w:pStyle w:val="Heading2"/>
        <w:ind w:left="0" w:firstLine="0"/>
      </w:pPr>
      <w:r>
        <w:lastRenderedPageBreak/>
        <w:t>4.30</w:t>
      </w:r>
      <w:r>
        <w:tab/>
        <w:t>Test Case 30</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4715B" w:rsidRPr="002E0073" w14:paraId="6E193159"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C3320B" w14:textId="77777777" w:rsidR="0004715B" w:rsidRDefault="0004715B"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637649" w14:textId="77777777" w:rsidR="0004715B" w:rsidRPr="002E0073" w:rsidRDefault="0004715B" w:rsidP="00073877">
            <w:pPr>
              <w:pStyle w:val="Normal1"/>
              <w:spacing w:before="0" w:after="0"/>
            </w:pPr>
            <w:r>
              <w:t>TEST-SQL-003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BDA163" w14:textId="77777777" w:rsidR="0004715B" w:rsidRDefault="0004715B"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E54F1E" w14:textId="77777777" w:rsidR="0004715B" w:rsidRPr="002E0073" w:rsidRDefault="0004715B" w:rsidP="00073877">
            <w:pPr>
              <w:pStyle w:val="Normal1"/>
              <w:spacing w:before="0" w:after="0"/>
            </w:pPr>
            <w:r>
              <w:t>Database Query</w:t>
            </w:r>
          </w:p>
        </w:tc>
      </w:tr>
      <w:tr w:rsidR="0004715B" w:rsidRPr="002E0073" w14:paraId="24BA8563"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787227C" w14:textId="77777777" w:rsidR="0004715B" w:rsidRDefault="0004715B"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642D253" w14:textId="77777777" w:rsidR="0004715B" w:rsidRPr="002E0073" w:rsidRDefault="0004715B" w:rsidP="0004715B">
            <w:pPr>
              <w:pStyle w:val="Normal1"/>
              <w:spacing w:before="0" w:after="0"/>
            </w:pPr>
            <w:r>
              <w:t>There is an “Accessory Dwelling Unit” link that the user can click on to navigate to an external page containing relevant regulations for accessory dwelling unit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C8BADD7" w14:textId="77777777" w:rsidR="0004715B" w:rsidRDefault="0004715B"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598FC55" w14:textId="77777777" w:rsidR="0004715B" w:rsidRDefault="0004715B" w:rsidP="00073877">
            <w:pPr>
              <w:pStyle w:val="Normal1"/>
              <w:spacing w:before="0" w:after="0"/>
            </w:pPr>
            <w:r>
              <w:t>High</w:t>
            </w:r>
          </w:p>
          <w:p w14:paraId="2914F9A9" w14:textId="77777777" w:rsidR="0004715B" w:rsidRPr="002E0073" w:rsidRDefault="0004715B" w:rsidP="00073877">
            <w:pPr>
              <w:pStyle w:val="Normal1"/>
              <w:spacing w:before="0" w:after="0"/>
            </w:pPr>
          </w:p>
        </w:tc>
      </w:tr>
      <w:tr w:rsidR="0004715B" w:rsidRPr="002E0073" w14:paraId="0C4597BA"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9BFB43" w14:textId="77777777" w:rsidR="0004715B" w:rsidRDefault="0004715B"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502FA14" w14:textId="77777777" w:rsidR="0004715B" w:rsidRPr="002E0073" w:rsidRDefault="0004715B" w:rsidP="00073877">
            <w:pPr>
              <w:pStyle w:val="Normal1"/>
              <w:spacing w:before="0" w:after="0"/>
            </w:pPr>
            <w:r>
              <w:t>REQ-5.1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E40A8B4" w14:textId="77777777" w:rsidR="0004715B" w:rsidRDefault="0004715B"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195009E" w14:textId="77777777" w:rsidR="0004715B" w:rsidRPr="002E0073" w:rsidRDefault="0004715B" w:rsidP="00073877">
            <w:pPr>
              <w:pStyle w:val="Normal1"/>
              <w:spacing w:before="0" w:after="0"/>
            </w:pPr>
            <w:r>
              <w:t>Functional Testing</w:t>
            </w:r>
          </w:p>
        </w:tc>
      </w:tr>
      <w:tr w:rsidR="0004715B" w:rsidRPr="00C21FEC" w14:paraId="0104EF30"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4DA6461" w14:textId="77777777" w:rsidR="0004715B" w:rsidRDefault="0004715B"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949C4B7" w14:textId="77777777" w:rsidR="0004715B" w:rsidRPr="00D87DD9" w:rsidRDefault="0004715B"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E0C7467" w14:textId="77777777" w:rsidR="0004715B" w:rsidRDefault="0004715B" w:rsidP="00073877">
            <w:pPr>
              <w:pStyle w:val="Normal1"/>
              <w:spacing w:before="0" w:after="0"/>
              <w:rPr>
                <w:b/>
              </w:rPr>
            </w:pPr>
            <w:r>
              <w:rPr>
                <w:b/>
              </w:rPr>
              <w:t>Assumptions/</w:t>
            </w:r>
          </w:p>
          <w:p w14:paraId="0EDA57AE" w14:textId="77777777" w:rsidR="0004715B" w:rsidRDefault="0004715B"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96273E4" w14:textId="77777777" w:rsidR="0004715B" w:rsidRPr="00C21FEC" w:rsidRDefault="0004715B" w:rsidP="00073877">
            <w:pPr>
              <w:pStyle w:val="Normal1"/>
              <w:spacing w:before="0" w:after="0"/>
            </w:pPr>
            <w:r>
              <w:t>Internet access, working database server</w:t>
            </w:r>
          </w:p>
        </w:tc>
      </w:tr>
      <w:tr w:rsidR="0004715B" w14:paraId="26EAC550"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58B37E" w14:textId="77777777" w:rsidR="0004715B" w:rsidRDefault="0004715B" w:rsidP="00073877">
            <w:pPr>
              <w:pStyle w:val="Normal1"/>
              <w:spacing w:before="80" w:after="80" w:line="276" w:lineRule="auto"/>
              <w:jc w:val="center"/>
              <w:rPr>
                <w:b/>
              </w:rPr>
            </w:pPr>
            <w:r>
              <w:rPr>
                <w:b/>
              </w:rPr>
              <w:t>Test Execution Steps</w:t>
            </w:r>
          </w:p>
        </w:tc>
      </w:tr>
      <w:tr w:rsidR="0004715B" w14:paraId="249B3FDF"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7A0598E" w14:textId="77777777" w:rsidR="0004715B" w:rsidRDefault="0004715B"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D98635A" w14:textId="77777777" w:rsidR="0004715B" w:rsidRDefault="0004715B"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A28762F" w14:textId="77777777" w:rsidR="0004715B" w:rsidRDefault="0004715B"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D4ABC51" w14:textId="77777777" w:rsidR="0004715B" w:rsidRDefault="0004715B"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7276810" w14:textId="77777777" w:rsidR="0004715B" w:rsidRDefault="0004715B"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DCFF238" w14:textId="77777777" w:rsidR="0004715B" w:rsidRDefault="0004715B"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D8C4855" w14:textId="77777777" w:rsidR="0004715B" w:rsidRDefault="0004715B"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9BF8D44" w14:textId="77777777" w:rsidR="0004715B" w:rsidRDefault="0004715B" w:rsidP="00073877">
            <w:pPr>
              <w:pStyle w:val="Normal1"/>
              <w:spacing w:before="0" w:after="0"/>
              <w:jc w:val="center"/>
              <w:rPr>
                <w:b/>
              </w:rPr>
            </w:pPr>
            <w:r>
              <w:rPr>
                <w:b/>
              </w:rPr>
              <w:t>Test Comment</w:t>
            </w:r>
          </w:p>
        </w:tc>
      </w:tr>
      <w:tr w:rsidR="0004715B" w:rsidRPr="00C21FEC" w14:paraId="667C0487"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EE2381" w14:textId="77777777" w:rsidR="0004715B" w:rsidRDefault="0004715B"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4D4EF5E" w14:textId="77777777" w:rsidR="0004715B" w:rsidRPr="00C21FEC" w:rsidRDefault="0004715B" w:rsidP="0004715B">
            <w:pPr>
              <w:pStyle w:val="Normal1"/>
              <w:spacing w:before="0" w:after="0"/>
              <w:rPr>
                <w:sz w:val="18"/>
                <w:szCs w:val="18"/>
              </w:rPr>
            </w:pPr>
            <w:r>
              <w:rPr>
                <w:sz w:val="18"/>
                <w:szCs w:val="18"/>
              </w:rPr>
              <w:t>Navigate to the “Accessory Dwelling Unit”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7EFCB61" w14:textId="77777777" w:rsidR="0004715B" w:rsidRPr="00C21FEC" w:rsidRDefault="0004715B" w:rsidP="0004715B">
            <w:pPr>
              <w:pStyle w:val="Normal1"/>
              <w:spacing w:before="0" w:after="0"/>
              <w:rPr>
                <w:sz w:val="18"/>
                <w:szCs w:val="18"/>
              </w:rPr>
            </w:pPr>
            <w:r>
              <w:rPr>
                <w:sz w:val="18"/>
                <w:szCs w:val="18"/>
              </w:rPr>
              <w:t>Click on the “Accessory Dwelling”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55A2718" w14:textId="77777777" w:rsidR="0004715B" w:rsidRPr="00C21FEC" w:rsidRDefault="0004715B" w:rsidP="0004715B">
            <w:pPr>
              <w:pStyle w:val="Normal1"/>
              <w:spacing w:before="0" w:after="0"/>
              <w:rPr>
                <w:sz w:val="18"/>
                <w:szCs w:val="18"/>
              </w:rPr>
            </w:pPr>
            <w:r w:rsidRPr="002251AB">
              <w:rPr>
                <w:color w:val="000000"/>
                <w:sz w:val="18"/>
                <w:szCs w:val="18"/>
              </w:rPr>
              <w:t>The system shall direct the user to t</w:t>
            </w:r>
            <w:r>
              <w:rPr>
                <w:color w:val="000000"/>
                <w:sz w:val="18"/>
                <w:szCs w:val="18"/>
              </w:rPr>
              <w:t>he “Accessory Dwelling Unit”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E9AC246" w14:textId="77777777" w:rsidR="0004715B" w:rsidRPr="00C21FEC" w:rsidRDefault="0004715B"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21BC954" w14:textId="77777777" w:rsidR="0004715B" w:rsidRPr="00C21FEC" w:rsidRDefault="0004715B"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F076372" w14:textId="77777777" w:rsidR="0004715B" w:rsidRPr="00C21FEC" w:rsidRDefault="0004715B"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97EF4A5" w14:textId="77777777" w:rsidR="0004715B" w:rsidRPr="00C21FEC" w:rsidRDefault="0004715B" w:rsidP="00073877">
            <w:pPr>
              <w:pStyle w:val="Normal1"/>
              <w:spacing w:before="0" w:after="0"/>
              <w:rPr>
                <w:sz w:val="18"/>
                <w:szCs w:val="18"/>
              </w:rPr>
            </w:pPr>
            <w:r>
              <w:rPr>
                <w:sz w:val="18"/>
                <w:szCs w:val="18"/>
              </w:rPr>
              <w:t>Pending</w:t>
            </w:r>
          </w:p>
        </w:tc>
      </w:tr>
      <w:tr w:rsidR="0004715B" w:rsidRPr="00C21FEC" w14:paraId="74D6D384"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69DCA" w14:textId="77777777" w:rsidR="0004715B" w:rsidRDefault="0004715B"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4A013B1" w14:textId="77777777" w:rsidR="0004715B" w:rsidRPr="00C21FEC" w:rsidRDefault="0004715B"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C2047D0" w14:textId="77777777" w:rsidR="0004715B" w:rsidRPr="00C21FEC" w:rsidRDefault="0004715B"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D6FE096" w14:textId="77777777" w:rsidR="0004715B" w:rsidRPr="00C21FEC" w:rsidRDefault="0004715B"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07B53B" w14:textId="77777777" w:rsidR="0004715B" w:rsidRPr="00C21FEC" w:rsidRDefault="0004715B"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C07100" w14:textId="77777777" w:rsidR="0004715B" w:rsidRPr="00C21FEC" w:rsidRDefault="0004715B"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3BBDB4C" w14:textId="77777777" w:rsidR="0004715B" w:rsidRPr="00C21FEC" w:rsidRDefault="0004715B"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8D8EBB2" w14:textId="77777777" w:rsidR="0004715B" w:rsidRPr="00C21FEC" w:rsidRDefault="0004715B" w:rsidP="00073877">
            <w:pPr>
              <w:pStyle w:val="Normal1"/>
              <w:spacing w:before="0" w:after="0"/>
              <w:rPr>
                <w:sz w:val="18"/>
                <w:szCs w:val="18"/>
              </w:rPr>
            </w:pPr>
          </w:p>
        </w:tc>
      </w:tr>
      <w:tr w:rsidR="0004715B" w:rsidRPr="00C21FEC" w14:paraId="7CC06490"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7D7692" w14:textId="77777777" w:rsidR="0004715B" w:rsidRDefault="0004715B"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83AB68D" w14:textId="77777777" w:rsidR="0004715B" w:rsidRPr="00C21FEC" w:rsidRDefault="0004715B"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F7A0E46" w14:textId="77777777" w:rsidR="0004715B" w:rsidRPr="00C21FEC" w:rsidRDefault="0004715B"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8825F1C" w14:textId="77777777" w:rsidR="0004715B" w:rsidRPr="00C21FEC" w:rsidRDefault="0004715B"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877A2F" w14:textId="77777777" w:rsidR="0004715B" w:rsidRPr="00C21FEC" w:rsidRDefault="0004715B"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4671BB6" w14:textId="77777777" w:rsidR="0004715B" w:rsidRPr="00C21FEC" w:rsidRDefault="0004715B"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29F0FA0" w14:textId="77777777" w:rsidR="0004715B" w:rsidRPr="00C21FEC" w:rsidRDefault="0004715B"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B27464B" w14:textId="77777777" w:rsidR="0004715B" w:rsidRPr="00C21FEC" w:rsidRDefault="0004715B" w:rsidP="00073877">
            <w:pPr>
              <w:pStyle w:val="Normal1"/>
              <w:spacing w:before="0" w:after="0"/>
              <w:rPr>
                <w:sz w:val="18"/>
                <w:szCs w:val="18"/>
              </w:rPr>
            </w:pPr>
          </w:p>
        </w:tc>
      </w:tr>
    </w:tbl>
    <w:p w14:paraId="7BDEE6CA" w14:textId="77777777" w:rsidR="0004715B" w:rsidRDefault="0004715B">
      <w:pPr>
        <w:pStyle w:val="Normal1"/>
      </w:pPr>
    </w:p>
    <w:p w14:paraId="3148C49A" w14:textId="77777777" w:rsidR="0004715B" w:rsidRDefault="0004715B">
      <w:r>
        <w:br w:type="page"/>
      </w:r>
    </w:p>
    <w:p w14:paraId="4FAB0D1A" w14:textId="77777777" w:rsidR="0004715B" w:rsidRDefault="0004715B" w:rsidP="0004715B">
      <w:pPr>
        <w:pStyle w:val="Heading2"/>
        <w:ind w:left="0" w:firstLine="0"/>
      </w:pPr>
      <w:r>
        <w:lastRenderedPageBreak/>
        <w:t>4.31</w:t>
      </w:r>
      <w:r>
        <w:tab/>
        <w:t>Test Case 31</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4715B" w:rsidRPr="002E0073" w14:paraId="2B40FFAC"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29162" w14:textId="77777777" w:rsidR="0004715B" w:rsidRDefault="0004715B"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304EDD" w14:textId="77777777" w:rsidR="0004715B" w:rsidRPr="002E0073" w:rsidRDefault="0004715B" w:rsidP="0004715B">
            <w:pPr>
              <w:pStyle w:val="Normal1"/>
              <w:spacing w:before="0" w:after="0"/>
            </w:pPr>
            <w:r>
              <w:t>TEST-SQL-004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D4E74A3" w14:textId="77777777" w:rsidR="0004715B" w:rsidRDefault="0004715B"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DD70E6" w14:textId="77777777" w:rsidR="0004715B" w:rsidRPr="002E0073" w:rsidRDefault="0004715B" w:rsidP="00073877">
            <w:pPr>
              <w:pStyle w:val="Normal1"/>
              <w:spacing w:before="0" w:after="0"/>
            </w:pPr>
            <w:r>
              <w:t>Database Query</w:t>
            </w:r>
          </w:p>
        </w:tc>
      </w:tr>
      <w:tr w:rsidR="0004715B" w:rsidRPr="002E0073" w14:paraId="638297F6"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9D3456" w14:textId="77777777" w:rsidR="0004715B" w:rsidRDefault="0004715B"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4EDB2B0" w14:textId="77777777" w:rsidR="0004715B" w:rsidRPr="002E0073" w:rsidRDefault="0004715B" w:rsidP="0004715B">
            <w:pPr>
              <w:pStyle w:val="Normal1"/>
              <w:spacing w:before="0" w:after="0"/>
            </w:pPr>
            <w:r>
              <w:t>There is a</w:t>
            </w:r>
            <w:r w:rsidR="0022444C">
              <w:t>n</w:t>
            </w:r>
            <w:r>
              <w:t xml:space="preserve"> “Accessory Dwelling Unit” link that the user can click on to navigate to an external page containing relevant applications for accessory dwelling unit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ECF610" w14:textId="77777777" w:rsidR="0004715B" w:rsidRDefault="0004715B"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6A87B69" w14:textId="77777777" w:rsidR="0004715B" w:rsidRDefault="0004715B" w:rsidP="00073877">
            <w:pPr>
              <w:pStyle w:val="Normal1"/>
              <w:spacing w:before="0" w:after="0"/>
            </w:pPr>
            <w:r>
              <w:t>High</w:t>
            </w:r>
          </w:p>
          <w:p w14:paraId="18933C72" w14:textId="77777777" w:rsidR="0004715B" w:rsidRPr="002E0073" w:rsidRDefault="0004715B" w:rsidP="00073877">
            <w:pPr>
              <w:pStyle w:val="Normal1"/>
              <w:spacing w:before="0" w:after="0"/>
            </w:pPr>
          </w:p>
        </w:tc>
      </w:tr>
      <w:tr w:rsidR="0004715B" w:rsidRPr="002E0073" w14:paraId="11EFF340"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0C9B33" w14:textId="77777777" w:rsidR="0004715B" w:rsidRDefault="0004715B"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2AABD69" w14:textId="77777777" w:rsidR="0004715B" w:rsidRPr="002E0073" w:rsidRDefault="0004715B" w:rsidP="00073877">
            <w:pPr>
              <w:pStyle w:val="Normal1"/>
              <w:spacing w:before="0" w:after="0"/>
            </w:pPr>
            <w:r>
              <w:t>REQ-5.2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B311C5E" w14:textId="77777777" w:rsidR="0004715B" w:rsidRDefault="0004715B"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61A16F7" w14:textId="77777777" w:rsidR="0004715B" w:rsidRPr="002E0073" w:rsidRDefault="0004715B" w:rsidP="00073877">
            <w:pPr>
              <w:pStyle w:val="Normal1"/>
              <w:spacing w:before="0" w:after="0"/>
            </w:pPr>
            <w:r>
              <w:t>Functional Testing</w:t>
            </w:r>
          </w:p>
        </w:tc>
      </w:tr>
      <w:tr w:rsidR="0004715B" w:rsidRPr="00C21FEC" w14:paraId="27202A2F"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5398D8" w14:textId="77777777" w:rsidR="0004715B" w:rsidRDefault="0004715B"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B1B71F5" w14:textId="77777777" w:rsidR="0004715B" w:rsidRPr="00D87DD9" w:rsidRDefault="0004715B"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6EF9586" w14:textId="77777777" w:rsidR="0004715B" w:rsidRDefault="0004715B" w:rsidP="00073877">
            <w:pPr>
              <w:pStyle w:val="Normal1"/>
              <w:spacing w:before="0" w:after="0"/>
              <w:rPr>
                <w:b/>
              </w:rPr>
            </w:pPr>
            <w:r>
              <w:rPr>
                <w:b/>
              </w:rPr>
              <w:t>Assumptions/</w:t>
            </w:r>
          </w:p>
          <w:p w14:paraId="6048277E" w14:textId="77777777" w:rsidR="0004715B" w:rsidRDefault="0004715B"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B2009AE" w14:textId="77777777" w:rsidR="0004715B" w:rsidRPr="00C21FEC" w:rsidRDefault="0004715B" w:rsidP="00073877">
            <w:pPr>
              <w:pStyle w:val="Normal1"/>
              <w:spacing w:before="0" w:after="0"/>
            </w:pPr>
            <w:r>
              <w:t>Internet access, working database server</w:t>
            </w:r>
          </w:p>
        </w:tc>
      </w:tr>
      <w:tr w:rsidR="0004715B" w14:paraId="30E10390"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FF1BFA" w14:textId="77777777" w:rsidR="0004715B" w:rsidRDefault="0004715B" w:rsidP="00073877">
            <w:pPr>
              <w:pStyle w:val="Normal1"/>
              <w:spacing w:before="80" w:after="80" w:line="276" w:lineRule="auto"/>
              <w:jc w:val="center"/>
              <w:rPr>
                <w:b/>
              </w:rPr>
            </w:pPr>
            <w:r>
              <w:rPr>
                <w:b/>
              </w:rPr>
              <w:t>Test Execution Steps</w:t>
            </w:r>
          </w:p>
        </w:tc>
      </w:tr>
      <w:tr w:rsidR="0004715B" w14:paraId="6BE19BEA"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527890" w14:textId="77777777" w:rsidR="0004715B" w:rsidRDefault="0004715B"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DE81091" w14:textId="77777777" w:rsidR="0004715B" w:rsidRDefault="0004715B"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AD065DD" w14:textId="77777777" w:rsidR="0004715B" w:rsidRDefault="0004715B"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7E0AB4D" w14:textId="77777777" w:rsidR="0004715B" w:rsidRDefault="0004715B"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1185E8C" w14:textId="77777777" w:rsidR="0004715B" w:rsidRDefault="0004715B"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EEFF5D4" w14:textId="77777777" w:rsidR="0004715B" w:rsidRDefault="0004715B"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6B69F1B" w14:textId="77777777" w:rsidR="0004715B" w:rsidRDefault="0004715B"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702A786" w14:textId="77777777" w:rsidR="0004715B" w:rsidRDefault="0004715B" w:rsidP="00073877">
            <w:pPr>
              <w:pStyle w:val="Normal1"/>
              <w:spacing w:before="0" w:after="0"/>
              <w:jc w:val="center"/>
              <w:rPr>
                <w:b/>
              </w:rPr>
            </w:pPr>
            <w:r>
              <w:rPr>
                <w:b/>
              </w:rPr>
              <w:t>Test Comment</w:t>
            </w:r>
          </w:p>
        </w:tc>
      </w:tr>
      <w:tr w:rsidR="0004715B" w:rsidRPr="00C21FEC" w14:paraId="397D2BAD"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2750D9" w14:textId="77777777" w:rsidR="0004715B" w:rsidRDefault="0004715B"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5583F4" w14:textId="77777777" w:rsidR="0004715B" w:rsidRPr="00C21FEC" w:rsidRDefault="0004715B" w:rsidP="0004715B">
            <w:pPr>
              <w:pStyle w:val="Normal1"/>
              <w:spacing w:before="0" w:after="0"/>
              <w:rPr>
                <w:sz w:val="18"/>
                <w:szCs w:val="18"/>
              </w:rPr>
            </w:pPr>
            <w:r>
              <w:rPr>
                <w:sz w:val="18"/>
                <w:szCs w:val="18"/>
              </w:rPr>
              <w:t>Navigate to the “Accessory Dwelling Unit”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FB3E96D" w14:textId="77777777" w:rsidR="0004715B" w:rsidRPr="00C21FEC" w:rsidRDefault="0004715B" w:rsidP="0004715B">
            <w:pPr>
              <w:pStyle w:val="Normal1"/>
              <w:spacing w:before="0" w:after="0"/>
              <w:rPr>
                <w:sz w:val="18"/>
                <w:szCs w:val="18"/>
              </w:rPr>
            </w:pPr>
            <w:r>
              <w:rPr>
                <w:sz w:val="18"/>
                <w:szCs w:val="18"/>
              </w:rPr>
              <w:t>Click on the “Accessory Dwelling Unit”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40EE6DF" w14:textId="77777777" w:rsidR="0004715B" w:rsidRPr="00C21FEC" w:rsidRDefault="0004715B" w:rsidP="0004715B">
            <w:pPr>
              <w:pStyle w:val="Normal1"/>
              <w:spacing w:before="0" w:after="0"/>
              <w:rPr>
                <w:sz w:val="18"/>
                <w:szCs w:val="18"/>
              </w:rPr>
            </w:pPr>
            <w:r w:rsidRPr="002251AB">
              <w:rPr>
                <w:color w:val="000000"/>
                <w:sz w:val="18"/>
                <w:szCs w:val="18"/>
              </w:rPr>
              <w:t>The system shall direct the user to t</w:t>
            </w:r>
            <w:r>
              <w:rPr>
                <w:color w:val="000000"/>
                <w:sz w:val="18"/>
                <w:szCs w:val="18"/>
              </w:rPr>
              <w:t>he “Accessory Dwelling Unit”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BBBE8C" w14:textId="77777777" w:rsidR="0004715B" w:rsidRPr="00C21FEC" w:rsidRDefault="0004715B"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89C9EA" w14:textId="77777777" w:rsidR="0004715B" w:rsidRPr="00C21FEC" w:rsidRDefault="0004715B"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413F3AB" w14:textId="77777777" w:rsidR="0004715B" w:rsidRPr="00C21FEC" w:rsidRDefault="0004715B"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C77C2E9" w14:textId="77777777" w:rsidR="0004715B" w:rsidRPr="00C21FEC" w:rsidRDefault="0004715B" w:rsidP="00073877">
            <w:pPr>
              <w:pStyle w:val="Normal1"/>
              <w:spacing w:before="0" w:after="0"/>
              <w:rPr>
                <w:sz w:val="18"/>
                <w:szCs w:val="18"/>
              </w:rPr>
            </w:pPr>
            <w:r>
              <w:rPr>
                <w:sz w:val="18"/>
                <w:szCs w:val="18"/>
              </w:rPr>
              <w:t>Pending</w:t>
            </w:r>
          </w:p>
        </w:tc>
      </w:tr>
      <w:tr w:rsidR="0004715B" w:rsidRPr="00C21FEC" w14:paraId="1D31FBE6"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16D2F" w14:textId="77777777" w:rsidR="0004715B" w:rsidRDefault="0004715B"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BC655AD" w14:textId="77777777" w:rsidR="0004715B" w:rsidRPr="00C21FEC" w:rsidRDefault="0004715B"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2D1B120" w14:textId="77777777" w:rsidR="0004715B" w:rsidRPr="00C21FEC" w:rsidRDefault="0004715B"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1850C51" w14:textId="77777777" w:rsidR="0004715B" w:rsidRPr="00C21FEC" w:rsidRDefault="0004715B"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836444A" w14:textId="77777777" w:rsidR="0004715B" w:rsidRPr="00C21FEC" w:rsidRDefault="0004715B"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4E67B97" w14:textId="77777777" w:rsidR="0004715B" w:rsidRPr="00C21FEC" w:rsidRDefault="0004715B"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92005E1" w14:textId="77777777" w:rsidR="0004715B" w:rsidRPr="00C21FEC" w:rsidRDefault="0004715B"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C8E6128" w14:textId="77777777" w:rsidR="0004715B" w:rsidRPr="00C21FEC" w:rsidRDefault="0004715B" w:rsidP="00073877">
            <w:pPr>
              <w:pStyle w:val="Normal1"/>
              <w:spacing w:before="0" w:after="0"/>
              <w:rPr>
                <w:sz w:val="18"/>
                <w:szCs w:val="18"/>
              </w:rPr>
            </w:pPr>
          </w:p>
        </w:tc>
      </w:tr>
      <w:tr w:rsidR="0004715B" w:rsidRPr="00C21FEC" w14:paraId="25AC9A6D"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95B28" w14:textId="77777777" w:rsidR="0004715B" w:rsidRDefault="0004715B"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34AD4A4" w14:textId="77777777" w:rsidR="0004715B" w:rsidRPr="00C21FEC" w:rsidRDefault="0004715B"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8CC5984" w14:textId="77777777" w:rsidR="0004715B" w:rsidRPr="00C21FEC" w:rsidRDefault="0004715B"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292F0CD" w14:textId="77777777" w:rsidR="0004715B" w:rsidRPr="00C21FEC" w:rsidRDefault="0004715B"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A2CA5C4" w14:textId="77777777" w:rsidR="0004715B" w:rsidRPr="00C21FEC" w:rsidRDefault="0004715B"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DE01A03" w14:textId="77777777" w:rsidR="0004715B" w:rsidRPr="00C21FEC" w:rsidRDefault="0004715B"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9529557" w14:textId="77777777" w:rsidR="0004715B" w:rsidRPr="00C21FEC" w:rsidRDefault="0004715B"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03829E9" w14:textId="77777777" w:rsidR="0004715B" w:rsidRPr="00C21FEC" w:rsidRDefault="0004715B" w:rsidP="00073877">
            <w:pPr>
              <w:pStyle w:val="Normal1"/>
              <w:spacing w:before="0" w:after="0"/>
              <w:rPr>
                <w:sz w:val="18"/>
                <w:szCs w:val="18"/>
              </w:rPr>
            </w:pPr>
          </w:p>
        </w:tc>
      </w:tr>
    </w:tbl>
    <w:p w14:paraId="69AD05B6" w14:textId="77777777" w:rsidR="0022444C" w:rsidRDefault="0022444C" w:rsidP="0004715B">
      <w:pPr>
        <w:pStyle w:val="Normal1"/>
      </w:pPr>
    </w:p>
    <w:p w14:paraId="2DC10736" w14:textId="77777777" w:rsidR="0022444C" w:rsidRDefault="0022444C">
      <w:r>
        <w:br w:type="page"/>
      </w:r>
    </w:p>
    <w:p w14:paraId="613E7244" w14:textId="77777777" w:rsidR="0022444C" w:rsidRDefault="0022444C" w:rsidP="0022444C">
      <w:pPr>
        <w:pStyle w:val="Heading2"/>
        <w:ind w:left="0" w:firstLine="0"/>
      </w:pPr>
      <w:r>
        <w:lastRenderedPageBreak/>
        <w:t>4.32</w:t>
      </w:r>
      <w:r>
        <w:tab/>
        <w:t>Test Case 32</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22444C" w:rsidRPr="002E0073" w14:paraId="1DCD8E0C"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B277C4" w14:textId="77777777" w:rsidR="0022444C" w:rsidRDefault="0022444C"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A9649B" w14:textId="77777777" w:rsidR="0022444C" w:rsidRPr="002E0073" w:rsidRDefault="0022444C" w:rsidP="00073877">
            <w:pPr>
              <w:pStyle w:val="Normal1"/>
              <w:spacing w:before="0" w:after="0"/>
            </w:pPr>
            <w:r>
              <w:t>TEST-SQL-005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85764F" w14:textId="77777777" w:rsidR="0022444C" w:rsidRDefault="0022444C"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189308" w14:textId="77777777" w:rsidR="0022444C" w:rsidRPr="002E0073" w:rsidRDefault="0022444C" w:rsidP="00073877">
            <w:pPr>
              <w:pStyle w:val="Normal1"/>
              <w:spacing w:before="0" w:after="0"/>
            </w:pPr>
            <w:r>
              <w:t>Database Query</w:t>
            </w:r>
          </w:p>
        </w:tc>
      </w:tr>
      <w:tr w:rsidR="0022444C" w:rsidRPr="002E0073" w14:paraId="1A9CFC31"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1CF2AAA" w14:textId="77777777" w:rsidR="0022444C" w:rsidRDefault="0022444C"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3A4A076" w14:textId="77777777" w:rsidR="0022444C" w:rsidRPr="002E0073" w:rsidRDefault="0022444C" w:rsidP="0022444C">
            <w:pPr>
              <w:pStyle w:val="Normal1"/>
              <w:spacing w:before="0" w:after="0"/>
            </w:pPr>
            <w:r>
              <w:t>There is a “Short Term Rental” link that the user can click on to navigate to an external page containing relevant regulations for short term rental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DACAD80" w14:textId="77777777" w:rsidR="0022444C" w:rsidRDefault="0022444C"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488F125" w14:textId="77777777" w:rsidR="0022444C" w:rsidRDefault="0022444C" w:rsidP="00073877">
            <w:pPr>
              <w:pStyle w:val="Normal1"/>
              <w:spacing w:before="0" w:after="0"/>
            </w:pPr>
            <w:r>
              <w:t>High</w:t>
            </w:r>
          </w:p>
          <w:p w14:paraId="44981CFD" w14:textId="77777777" w:rsidR="0022444C" w:rsidRPr="002E0073" w:rsidRDefault="0022444C" w:rsidP="00073877">
            <w:pPr>
              <w:pStyle w:val="Normal1"/>
              <w:spacing w:before="0" w:after="0"/>
            </w:pPr>
          </w:p>
        </w:tc>
      </w:tr>
      <w:tr w:rsidR="0022444C" w:rsidRPr="002E0073" w14:paraId="67864C39"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38394F5" w14:textId="77777777" w:rsidR="0022444C" w:rsidRDefault="0022444C"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9F63479" w14:textId="77777777" w:rsidR="0022444C" w:rsidRPr="002E0073" w:rsidRDefault="0022444C" w:rsidP="00073877">
            <w:pPr>
              <w:pStyle w:val="Normal1"/>
              <w:spacing w:before="0" w:after="0"/>
            </w:pPr>
            <w:r>
              <w:t>REQ-6.1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547EC03" w14:textId="77777777" w:rsidR="0022444C" w:rsidRDefault="0022444C"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335F1B4" w14:textId="77777777" w:rsidR="0022444C" w:rsidRPr="002E0073" w:rsidRDefault="0022444C" w:rsidP="00073877">
            <w:pPr>
              <w:pStyle w:val="Normal1"/>
              <w:spacing w:before="0" w:after="0"/>
            </w:pPr>
            <w:r>
              <w:t>Functional Testing</w:t>
            </w:r>
          </w:p>
        </w:tc>
      </w:tr>
      <w:tr w:rsidR="0022444C" w:rsidRPr="00C21FEC" w14:paraId="1A24F4D8"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6270BA3" w14:textId="77777777" w:rsidR="0022444C" w:rsidRDefault="0022444C"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2F63964" w14:textId="77777777" w:rsidR="0022444C" w:rsidRPr="00D87DD9" w:rsidRDefault="0022444C"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B048E9C" w14:textId="77777777" w:rsidR="0022444C" w:rsidRDefault="0022444C" w:rsidP="00073877">
            <w:pPr>
              <w:pStyle w:val="Normal1"/>
              <w:spacing w:before="0" w:after="0"/>
              <w:rPr>
                <w:b/>
              </w:rPr>
            </w:pPr>
            <w:r>
              <w:rPr>
                <w:b/>
              </w:rPr>
              <w:t>Assumptions/</w:t>
            </w:r>
          </w:p>
          <w:p w14:paraId="78DFFC57" w14:textId="77777777" w:rsidR="0022444C" w:rsidRDefault="0022444C"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3E0979B" w14:textId="77777777" w:rsidR="0022444C" w:rsidRPr="00C21FEC" w:rsidRDefault="0022444C" w:rsidP="00073877">
            <w:pPr>
              <w:pStyle w:val="Normal1"/>
              <w:spacing w:before="0" w:after="0"/>
            </w:pPr>
            <w:r>
              <w:t>Internet access, working database server</w:t>
            </w:r>
          </w:p>
        </w:tc>
      </w:tr>
      <w:tr w:rsidR="0022444C" w14:paraId="09A4CF67"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D1CCA7" w14:textId="77777777" w:rsidR="0022444C" w:rsidRDefault="0022444C" w:rsidP="00073877">
            <w:pPr>
              <w:pStyle w:val="Normal1"/>
              <w:spacing w:before="80" w:after="80" w:line="276" w:lineRule="auto"/>
              <w:jc w:val="center"/>
              <w:rPr>
                <w:b/>
              </w:rPr>
            </w:pPr>
            <w:r>
              <w:rPr>
                <w:b/>
              </w:rPr>
              <w:t>Test Execution Steps</w:t>
            </w:r>
          </w:p>
        </w:tc>
      </w:tr>
      <w:tr w:rsidR="0022444C" w14:paraId="33D210F6"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2B566C1" w14:textId="77777777" w:rsidR="0022444C" w:rsidRDefault="0022444C"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433C6C4" w14:textId="77777777" w:rsidR="0022444C" w:rsidRDefault="0022444C"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15D2012" w14:textId="77777777" w:rsidR="0022444C" w:rsidRDefault="0022444C"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CA44EB2" w14:textId="77777777" w:rsidR="0022444C" w:rsidRDefault="0022444C"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66BDBAE" w14:textId="77777777" w:rsidR="0022444C" w:rsidRDefault="0022444C"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D773F6" w14:textId="77777777" w:rsidR="0022444C" w:rsidRDefault="0022444C"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E885E5D" w14:textId="77777777" w:rsidR="0022444C" w:rsidRDefault="0022444C"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098DFE4" w14:textId="77777777" w:rsidR="0022444C" w:rsidRDefault="0022444C" w:rsidP="00073877">
            <w:pPr>
              <w:pStyle w:val="Normal1"/>
              <w:spacing w:before="0" w:after="0"/>
              <w:jc w:val="center"/>
              <w:rPr>
                <w:b/>
              </w:rPr>
            </w:pPr>
            <w:r>
              <w:rPr>
                <w:b/>
              </w:rPr>
              <w:t>Test Comment</w:t>
            </w:r>
          </w:p>
        </w:tc>
      </w:tr>
      <w:tr w:rsidR="0022444C" w:rsidRPr="00C21FEC" w14:paraId="51F2DC33"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E16CD5" w14:textId="77777777" w:rsidR="0022444C" w:rsidRDefault="0022444C"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F18FB74" w14:textId="77777777" w:rsidR="0022444C" w:rsidRPr="00C21FEC" w:rsidRDefault="0022444C" w:rsidP="0022444C">
            <w:pPr>
              <w:pStyle w:val="Normal1"/>
              <w:spacing w:before="0" w:after="0"/>
              <w:rPr>
                <w:sz w:val="18"/>
                <w:szCs w:val="18"/>
              </w:rPr>
            </w:pPr>
            <w:r>
              <w:rPr>
                <w:sz w:val="18"/>
                <w:szCs w:val="18"/>
              </w:rPr>
              <w:t>Navigate to the “Short Term Rental”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C733CF9" w14:textId="77777777" w:rsidR="0022444C" w:rsidRPr="00C21FEC" w:rsidRDefault="0022444C" w:rsidP="0022444C">
            <w:pPr>
              <w:pStyle w:val="Normal1"/>
              <w:spacing w:before="0" w:after="0"/>
              <w:rPr>
                <w:sz w:val="18"/>
                <w:szCs w:val="18"/>
              </w:rPr>
            </w:pPr>
            <w:r>
              <w:rPr>
                <w:sz w:val="18"/>
                <w:szCs w:val="18"/>
              </w:rPr>
              <w:t>Click on the “Short Term Rental”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BF70042" w14:textId="77777777" w:rsidR="0022444C" w:rsidRPr="00C21FEC" w:rsidRDefault="0022444C" w:rsidP="0022444C">
            <w:pPr>
              <w:pStyle w:val="Normal1"/>
              <w:spacing w:before="0" w:after="0"/>
              <w:rPr>
                <w:sz w:val="18"/>
                <w:szCs w:val="18"/>
              </w:rPr>
            </w:pPr>
            <w:r w:rsidRPr="002251AB">
              <w:rPr>
                <w:color w:val="000000"/>
                <w:sz w:val="18"/>
                <w:szCs w:val="18"/>
              </w:rPr>
              <w:t>The system shall direct the user to t</w:t>
            </w:r>
            <w:r>
              <w:rPr>
                <w:color w:val="000000"/>
                <w:sz w:val="18"/>
                <w:szCs w:val="18"/>
              </w:rPr>
              <w:t>he “Short Term Rental”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D1E215" w14:textId="77777777" w:rsidR="0022444C" w:rsidRPr="00C21FEC" w:rsidRDefault="0022444C"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7DB0E15" w14:textId="77777777" w:rsidR="0022444C" w:rsidRPr="00C21FEC" w:rsidRDefault="0022444C"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9B7F5EC" w14:textId="77777777" w:rsidR="0022444C" w:rsidRPr="00C21FEC" w:rsidRDefault="0022444C"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16244B7" w14:textId="77777777" w:rsidR="0022444C" w:rsidRPr="00C21FEC" w:rsidRDefault="0022444C" w:rsidP="00073877">
            <w:pPr>
              <w:pStyle w:val="Normal1"/>
              <w:spacing w:before="0" w:after="0"/>
              <w:rPr>
                <w:sz w:val="18"/>
                <w:szCs w:val="18"/>
              </w:rPr>
            </w:pPr>
            <w:r>
              <w:rPr>
                <w:sz w:val="18"/>
                <w:szCs w:val="18"/>
              </w:rPr>
              <w:t>Pending</w:t>
            </w:r>
          </w:p>
        </w:tc>
      </w:tr>
      <w:tr w:rsidR="0022444C" w:rsidRPr="00C21FEC" w14:paraId="6356E7C1"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66173" w14:textId="77777777" w:rsidR="0022444C" w:rsidRDefault="0022444C"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3055936" w14:textId="77777777" w:rsidR="0022444C" w:rsidRPr="00C21FEC" w:rsidRDefault="0022444C"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F3C3DC4" w14:textId="77777777" w:rsidR="0022444C" w:rsidRPr="00C21FEC" w:rsidRDefault="0022444C"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51A572E" w14:textId="77777777" w:rsidR="0022444C" w:rsidRPr="00C21FEC" w:rsidRDefault="0022444C"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E8F446B" w14:textId="77777777" w:rsidR="0022444C" w:rsidRPr="00C21FEC" w:rsidRDefault="0022444C"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940AC5D" w14:textId="77777777" w:rsidR="0022444C" w:rsidRPr="00C21FEC" w:rsidRDefault="0022444C"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121506B" w14:textId="77777777" w:rsidR="0022444C" w:rsidRPr="00C21FEC" w:rsidRDefault="0022444C"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616CA2C" w14:textId="77777777" w:rsidR="0022444C" w:rsidRPr="00C21FEC" w:rsidRDefault="0022444C" w:rsidP="00073877">
            <w:pPr>
              <w:pStyle w:val="Normal1"/>
              <w:spacing w:before="0" w:after="0"/>
              <w:rPr>
                <w:sz w:val="18"/>
                <w:szCs w:val="18"/>
              </w:rPr>
            </w:pPr>
          </w:p>
        </w:tc>
      </w:tr>
      <w:tr w:rsidR="0022444C" w:rsidRPr="00C21FEC" w14:paraId="333BA3D4"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05C08A" w14:textId="77777777" w:rsidR="0022444C" w:rsidRDefault="0022444C"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B8376A" w14:textId="77777777" w:rsidR="0022444C" w:rsidRPr="00C21FEC" w:rsidRDefault="0022444C"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932A9B6" w14:textId="77777777" w:rsidR="0022444C" w:rsidRPr="00C21FEC" w:rsidRDefault="0022444C"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7A57A8B" w14:textId="77777777" w:rsidR="0022444C" w:rsidRPr="00C21FEC" w:rsidRDefault="0022444C"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25AEEA6" w14:textId="77777777" w:rsidR="0022444C" w:rsidRPr="00C21FEC" w:rsidRDefault="0022444C"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582536F" w14:textId="77777777" w:rsidR="0022444C" w:rsidRPr="00C21FEC" w:rsidRDefault="0022444C"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3C7B034" w14:textId="77777777" w:rsidR="0022444C" w:rsidRPr="00C21FEC" w:rsidRDefault="0022444C"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EBF7D6E" w14:textId="77777777" w:rsidR="0022444C" w:rsidRPr="00C21FEC" w:rsidRDefault="0022444C" w:rsidP="00073877">
            <w:pPr>
              <w:pStyle w:val="Normal1"/>
              <w:spacing w:before="0" w:after="0"/>
              <w:rPr>
                <w:sz w:val="18"/>
                <w:szCs w:val="18"/>
              </w:rPr>
            </w:pPr>
          </w:p>
        </w:tc>
      </w:tr>
    </w:tbl>
    <w:p w14:paraId="1208BEB4" w14:textId="77777777" w:rsidR="008930A3" w:rsidRDefault="008930A3" w:rsidP="0004715B">
      <w:pPr>
        <w:pStyle w:val="Normal1"/>
      </w:pPr>
    </w:p>
    <w:p w14:paraId="7488CC30" w14:textId="77777777" w:rsidR="008930A3" w:rsidRDefault="008930A3">
      <w:r>
        <w:br w:type="page"/>
      </w:r>
    </w:p>
    <w:p w14:paraId="3F0E549C" w14:textId="77777777" w:rsidR="008930A3" w:rsidRDefault="008930A3" w:rsidP="008930A3">
      <w:pPr>
        <w:pStyle w:val="Heading2"/>
        <w:ind w:left="0" w:firstLine="0"/>
      </w:pPr>
      <w:r>
        <w:lastRenderedPageBreak/>
        <w:t>4.33</w:t>
      </w:r>
      <w:r>
        <w:tab/>
        <w:t>Test Case 33</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8930A3" w:rsidRPr="002E0073" w14:paraId="753C9421"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3D0B23A" w14:textId="77777777" w:rsidR="008930A3" w:rsidRDefault="008930A3"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520E79" w14:textId="77777777" w:rsidR="008930A3" w:rsidRPr="002E0073" w:rsidRDefault="008930A3" w:rsidP="00073877">
            <w:pPr>
              <w:pStyle w:val="Normal1"/>
              <w:spacing w:before="0" w:after="0"/>
            </w:pPr>
            <w:r>
              <w:t>TEST-SQL-006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F0202AA" w14:textId="77777777" w:rsidR="008930A3" w:rsidRDefault="008930A3"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2CEAE8" w14:textId="77777777" w:rsidR="008930A3" w:rsidRPr="002E0073" w:rsidRDefault="008930A3" w:rsidP="00073877">
            <w:pPr>
              <w:pStyle w:val="Normal1"/>
              <w:spacing w:before="0" w:after="0"/>
            </w:pPr>
            <w:r>
              <w:t>Database Query</w:t>
            </w:r>
          </w:p>
        </w:tc>
      </w:tr>
      <w:tr w:rsidR="008930A3" w:rsidRPr="002E0073" w14:paraId="653C714C"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00BABA1" w14:textId="77777777" w:rsidR="008930A3" w:rsidRDefault="008930A3"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AC3F9DB" w14:textId="77777777" w:rsidR="008930A3" w:rsidRPr="002E0073" w:rsidRDefault="008930A3" w:rsidP="008930A3">
            <w:pPr>
              <w:pStyle w:val="Normal1"/>
              <w:spacing w:before="0" w:after="0"/>
            </w:pPr>
            <w:r>
              <w:t>There is a “Short Term Rental” link that the user can click on to navigate to an external page containing relevant applications for short term rental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B553381" w14:textId="77777777" w:rsidR="008930A3" w:rsidRDefault="008930A3"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EA5B9BF" w14:textId="77777777" w:rsidR="008930A3" w:rsidRDefault="008930A3" w:rsidP="00073877">
            <w:pPr>
              <w:pStyle w:val="Normal1"/>
              <w:spacing w:before="0" w:after="0"/>
            </w:pPr>
            <w:r>
              <w:t>High</w:t>
            </w:r>
          </w:p>
          <w:p w14:paraId="66D3C514" w14:textId="77777777" w:rsidR="008930A3" w:rsidRPr="002E0073" w:rsidRDefault="008930A3" w:rsidP="00073877">
            <w:pPr>
              <w:pStyle w:val="Normal1"/>
              <w:spacing w:before="0" w:after="0"/>
            </w:pPr>
          </w:p>
        </w:tc>
      </w:tr>
      <w:tr w:rsidR="008930A3" w:rsidRPr="002E0073" w14:paraId="13E91B19"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D35310" w14:textId="77777777" w:rsidR="008930A3" w:rsidRDefault="008930A3"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8268093" w14:textId="77777777" w:rsidR="008930A3" w:rsidRPr="002E0073" w:rsidRDefault="008930A3" w:rsidP="00073877">
            <w:pPr>
              <w:pStyle w:val="Normal1"/>
              <w:spacing w:before="0" w:after="0"/>
            </w:pPr>
            <w:r>
              <w:t>REQ-6.2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81F7997" w14:textId="77777777" w:rsidR="008930A3" w:rsidRDefault="008930A3"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A888F29" w14:textId="77777777" w:rsidR="008930A3" w:rsidRPr="002E0073" w:rsidRDefault="008930A3" w:rsidP="00073877">
            <w:pPr>
              <w:pStyle w:val="Normal1"/>
              <w:spacing w:before="0" w:after="0"/>
            </w:pPr>
            <w:r>
              <w:t>Functional Testing</w:t>
            </w:r>
          </w:p>
        </w:tc>
      </w:tr>
      <w:tr w:rsidR="008930A3" w:rsidRPr="00C21FEC" w14:paraId="30B20912"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C14394" w14:textId="77777777" w:rsidR="008930A3" w:rsidRDefault="008930A3"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14A7921" w14:textId="77777777" w:rsidR="008930A3" w:rsidRPr="00D87DD9" w:rsidRDefault="008930A3"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115C446" w14:textId="77777777" w:rsidR="008930A3" w:rsidRDefault="008930A3" w:rsidP="00073877">
            <w:pPr>
              <w:pStyle w:val="Normal1"/>
              <w:spacing w:before="0" w:after="0"/>
              <w:rPr>
                <w:b/>
              </w:rPr>
            </w:pPr>
            <w:r>
              <w:rPr>
                <w:b/>
              </w:rPr>
              <w:t>Assumptions/</w:t>
            </w:r>
          </w:p>
          <w:p w14:paraId="1B1790BE" w14:textId="77777777" w:rsidR="008930A3" w:rsidRDefault="008930A3"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2187E4B" w14:textId="77777777" w:rsidR="008930A3" w:rsidRPr="00C21FEC" w:rsidRDefault="008930A3" w:rsidP="00073877">
            <w:pPr>
              <w:pStyle w:val="Normal1"/>
              <w:spacing w:before="0" w:after="0"/>
            </w:pPr>
            <w:r>
              <w:t>Internet access, working database server</w:t>
            </w:r>
          </w:p>
        </w:tc>
      </w:tr>
      <w:tr w:rsidR="008930A3" w14:paraId="1E98EEB6"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2BAE6" w14:textId="77777777" w:rsidR="008930A3" w:rsidRDefault="008930A3" w:rsidP="00073877">
            <w:pPr>
              <w:pStyle w:val="Normal1"/>
              <w:spacing w:before="80" w:after="80" w:line="276" w:lineRule="auto"/>
              <w:jc w:val="center"/>
              <w:rPr>
                <w:b/>
              </w:rPr>
            </w:pPr>
            <w:r>
              <w:rPr>
                <w:b/>
              </w:rPr>
              <w:t>Test Execution Steps</w:t>
            </w:r>
          </w:p>
        </w:tc>
      </w:tr>
      <w:tr w:rsidR="008930A3" w14:paraId="67C79F84"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C0A77D5" w14:textId="77777777" w:rsidR="008930A3" w:rsidRDefault="008930A3"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8A41DAA" w14:textId="77777777" w:rsidR="008930A3" w:rsidRDefault="008930A3"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B12E330" w14:textId="77777777" w:rsidR="008930A3" w:rsidRDefault="008930A3"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EA29FE0" w14:textId="77777777" w:rsidR="008930A3" w:rsidRDefault="008930A3"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DC1C88" w14:textId="77777777" w:rsidR="008930A3" w:rsidRDefault="008930A3"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A3F642D" w14:textId="77777777" w:rsidR="008930A3" w:rsidRDefault="008930A3"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CF2D2DD" w14:textId="77777777" w:rsidR="008930A3" w:rsidRDefault="008930A3"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A902AD2" w14:textId="77777777" w:rsidR="008930A3" w:rsidRDefault="008930A3" w:rsidP="00073877">
            <w:pPr>
              <w:pStyle w:val="Normal1"/>
              <w:spacing w:before="0" w:after="0"/>
              <w:jc w:val="center"/>
              <w:rPr>
                <w:b/>
              </w:rPr>
            </w:pPr>
            <w:r>
              <w:rPr>
                <w:b/>
              </w:rPr>
              <w:t>Test Comment</w:t>
            </w:r>
          </w:p>
        </w:tc>
      </w:tr>
      <w:tr w:rsidR="008930A3" w:rsidRPr="00C21FEC" w14:paraId="4BD33CFD"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3F7400" w14:textId="77777777" w:rsidR="008930A3" w:rsidRDefault="008930A3"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52172A" w14:textId="77777777" w:rsidR="008930A3" w:rsidRPr="00C21FEC" w:rsidRDefault="008930A3" w:rsidP="008930A3">
            <w:pPr>
              <w:pStyle w:val="Normal1"/>
              <w:spacing w:before="0" w:after="0"/>
              <w:rPr>
                <w:sz w:val="18"/>
                <w:szCs w:val="18"/>
              </w:rPr>
            </w:pPr>
            <w:r>
              <w:rPr>
                <w:sz w:val="18"/>
                <w:szCs w:val="18"/>
              </w:rPr>
              <w:t>Navigate to the “Short Term Rental”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14F8723" w14:textId="77777777" w:rsidR="008930A3" w:rsidRPr="00C21FEC" w:rsidRDefault="008930A3" w:rsidP="008930A3">
            <w:pPr>
              <w:pStyle w:val="Normal1"/>
              <w:spacing w:before="0" w:after="0"/>
              <w:rPr>
                <w:sz w:val="18"/>
                <w:szCs w:val="18"/>
              </w:rPr>
            </w:pPr>
            <w:r>
              <w:rPr>
                <w:sz w:val="18"/>
                <w:szCs w:val="18"/>
              </w:rPr>
              <w:t>Click on the “Short Term Rental”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3004499" w14:textId="77777777" w:rsidR="008930A3" w:rsidRPr="00C21FEC" w:rsidRDefault="008930A3" w:rsidP="008930A3">
            <w:pPr>
              <w:pStyle w:val="Normal1"/>
              <w:spacing w:before="0" w:after="0"/>
              <w:rPr>
                <w:sz w:val="18"/>
                <w:szCs w:val="18"/>
              </w:rPr>
            </w:pPr>
            <w:r w:rsidRPr="002251AB">
              <w:rPr>
                <w:color w:val="000000"/>
                <w:sz w:val="18"/>
                <w:szCs w:val="18"/>
              </w:rPr>
              <w:t>The system shall direct the user to t</w:t>
            </w:r>
            <w:r>
              <w:rPr>
                <w:color w:val="000000"/>
                <w:sz w:val="18"/>
                <w:szCs w:val="18"/>
              </w:rPr>
              <w:t>he “Short Term Rental”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547739" w14:textId="77777777" w:rsidR="008930A3" w:rsidRPr="00C21FEC" w:rsidRDefault="008930A3"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6EB726" w14:textId="77777777" w:rsidR="008930A3" w:rsidRPr="00C21FEC" w:rsidRDefault="008930A3"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57506F1" w14:textId="77777777" w:rsidR="008930A3" w:rsidRPr="00C21FEC" w:rsidRDefault="008930A3"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5983918" w14:textId="77777777" w:rsidR="008930A3" w:rsidRPr="00C21FEC" w:rsidRDefault="008930A3" w:rsidP="00073877">
            <w:pPr>
              <w:pStyle w:val="Normal1"/>
              <w:spacing w:before="0" w:after="0"/>
              <w:rPr>
                <w:sz w:val="18"/>
                <w:szCs w:val="18"/>
              </w:rPr>
            </w:pPr>
            <w:r>
              <w:rPr>
                <w:sz w:val="18"/>
                <w:szCs w:val="18"/>
              </w:rPr>
              <w:t>Pending</w:t>
            </w:r>
          </w:p>
        </w:tc>
      </w:tr>
      <w:tr w:rsidR="008930A3" w:rsidRPr="00C21FEC" w14:paraId="2B4B39BF"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D785A3" w14:textId="77777777" w:rsidR="008930A3" w:rsidRDefault="008930A3"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42E7BE2" w14:textId="77777777" w:rsidR="008930A3" w:rsidRPr="00C21FEC" w:rsidRDefault="008930A3"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6535363" w14:textId="77777777" w:rsidR="008930A3" w:rsidRPr="00C21FEC" w:rsidRDefault="008930A3"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5B2D5FC" w14:textId="77777777" w:rsidR="008930A3" w:rsidRPr="00C21FEC" w:rsidRDefault="008930A3"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C7CFEE" w14:textId="77777777" w:rsidR="008930A3" w:rsidRPr="00C21FEC" w:rsidRDefault="008930A3"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480BDD1" w14:textId="77777777" w:rsidR="008930A3" w:rsidRPr="00C21FEC" w:rsidRDefault="008930A3"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9FEEB65" w14:textId="77777777" w:rsidR="008930A3" w:rsidRPr="00C21FEC" w:rsidRDefault="008930A3"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3994DD3" w14:textId="77777777" w:rsidR="008930A3" w:rsidRPr="00C21FEC" w:rsidRDefault="008930A3" w:rsidP="00073877">
            <w:pPr>
              <w:pStyle w:val="Normal1"/>
              <w:spacing w:before="0" w:after="0"/>
              <w:rPr>
                <w:sz w:val="18"/>
                <w:szCs w:val="18"/>
              </w:rPr>
            </w:pPr>
          </w:p>
        </w:tc>
      </w:tr>
      <w:tr w:rsidR="008930A3" w:rsidRPr="00C21FEC" w14:paraId="70B3F4D1"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F320A9" w14:textId="77777777" w:rsidR="008930A3" w:rsidRDefault="008930A3"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38F027" w14:textId="77777777" w:rsidR="008930A3" w:rsidRPr="00C21FEC" w:rsidRDefault="008930A3"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C61CC46" w14:textId="77777777" w:rsidR="008930A3" w:rsidRPr="00C21FEC" w:rsidRDefault="008930A3"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EE69DE7" w14:textId="77777777" w:rsidR="008930A3" w:rsidRPr="00C21FEC" w:rsidRDefault="008930A3"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448628" w14:textId="77777777" w:rsidR="008930A3" w:rsidRPr="00C21FEC" w:rsidRDefault="008930A3"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DB5AD6" w14:textId="77777777" w:rsidR="008930A3" w:rsidRPr="00C21FEC" w:rsidRDefault="008930A3"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D38A752" w14:textId="77777777" w:rsidR="008930A3" w:rsidRPr="00C21FEC" w:rsidRDefault="008930A3"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177EC61" w14:textId="77777777" w:rsidR="008930A3" w:rsidRPr="00C21FEC" w:rsidRDefault="008930A3" w:rsidP="00073877">
            <w:pPr>
              <w:pStyle w:val="Normal1"/>
              <w:spacing w:before="0" w:after="0"/>
              <w:rPr>
                <w:sz w:val="18"/>
                <w:szCs w:val="18"/>
              </w:rPr>
            </w:pPr>
          </w:p>
        </w:tc>
      </w:tr>
    </w:tbl>
    <w:p w14:paraId="42C3DCE1" w14:textId="77777777" w:rsidR="000A71CC" w:rsidRDefault="000A71CC" w:rsidP="0004715B">
      <w:pPr>
        <w:pStyle w:val="Normal1"/>
      </w:pPr>
    </w:p>
    <w:p w14:paraId="6EFD78C8" w14:textId="77777777" w:rsidR="000A71CC" w:rsidRDefault="000A71CC">
      <w:r>
        <w:br w:type="page"/>
      </w:r>
    </w:p>
    <w:p w14:paraId="0D0F70B8" w14:textId="77777777" w:rsidR="000A71CC" w:rsidRDefault="000A71CC" w:rsidP="000A71CC">
      <w:pPr>
        <w:pStyle w:val="Heading2"/>
        <w:ind w:left="0" w:firstLine="0"/>
      </w:pPr>
      <w:r>
        <w:lastRenderedPageBreak/>
        <w:t>4.34</w:t>
      </w:r>
      <w:r>
        <w:tab/>
        <w:t>Test Case 34</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A71CC" w:rsidRPr="002E0073" w14:paraId="6E92308D"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63F13A" w14:textId="77777777" w:rsidR="000A71CC" w:rsidRDefault="000A71CC"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A0242" w14:textId="77777777" w:rsidR="000A71CC" w:rsidRPr="002E0073" w:rsidRDefault="000A71CC" w:rsidP="00073877">
            <w:pPr>
              <w:pStyle w:val="Normal1"/>
              <w:spacing w:before="0" w:after="0"/>
            </w:pPr>
            <w:r>
              <w:t>TEST-SQL-007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A55CB1" w14:textId="77777777" w:rsidR="000A71CC" w:rsidRDefault="000A71CC"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E1CD6A" w14:textId="77777777" w:rsidR="000A71CC" w:rsidRPr="002E0073" w:rsidRDefault="000A71CC" w:rsidP="00073877">
            <w:pPr>
              <w:pStyle w:val="Normal1"/>
              <w:spacing w:before="0" w:after="0"/>
            </w:pPr>
            <w:r>
              <w:t>Database Query</w:t>
            </w:r>
          </w:p>
        </w:tc>
      </w:tr>
      <w:tr w:rsidR="000A71CC" w:rsidRPr="002E0073" w14:paraId="320D82FE"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5D7147" w14:textId="77777777" w:rsidR="000A71CC" w:rsidRDefault="000A71CC"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0CFABE7" w14:textId="77777777" w:rsidR="000A71CC" w:rsidRPr="002E0073" w:rsidRDefault="000A71CC" w:rsidP="000A71CC">
            <w:pPr>
              <w:pStyle w:val="Normal1"/>
              <w:spacing w:before="0" w:after="0"/>
            </w:pPr>
            <w:r>
              <w:t>There is a</w:t>
            </w:r>
            <w:r w:rsidR="00B40ABC">
              <w:t>n</w:t>
            </w:r>
            <w:r>
              <w:t xml:space="preserve"> “Accessory Structure” link that the user can click on to navigate to an external page containing relevant regulations for accessory structure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A02812E" w14:textId="77777777" w:rsidR="000A71CC" w:rsidRDefault="000A71CC"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D228766" w14:textId="77777777" w:rsidR="000A71CC" w:rsidRDefault="000A71CC" w:rsidP="00073877">
            <w:pPr>
              <w:pStyle w:val="Normal1"/>
              <w:spacing w:before="0" w:after="0"/>
            </w:pPr>
            <w:r>
              <w:t>High</w:t>
            </w:r>
          </w:p>
          <w:p w14:paraId="50B104AF" w14:textId="77777777" w:rsidR="000A71CC" w:rsidRPr="002E0073" w:rsidRDefault="000A71CC" w:rsidP="00073877">
            <w:pPr>
              <w:pStyle w:val="Normal1"/>
              <w:spacing w:before="0" w:after="0"/>
            </w:pPr>
          </w:p>
        </w:tc>
      </w:tr>
      <w:tr w:rsidR="000A71CC" w:rsidRPr="002E0073" w14:paraId="67CEBEA8"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B6726CF" w14:textId="77777777" w:rsidR="000A71CC" w:rsidRDefault="000A71CC"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F48B98D" w14:textId="77777777" w:rsidR="000A71CC" w:rsidRPr="002E0073" w:rsidRDefault="000A71CC" w:rsidP="00073877">
            <w:pPr>
              <w:pStyle w:val="Normal1"/>
              <w:spacing w:before="0" w:after="0"/>
            </w:pPr>
            <w:r>
              <w:t>REQ-7.1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40334B5" w14:textId="77777777" w:rsidR="000A71CC" w:rsidRDefault="000A71CC"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A09DF77" w14:textId="77777777" w:rsidR="000A71CC" w:rsidRPr="002E0073" w:rsidRDefault="000A71CC" w:rsidP="00073877">
            <w:pPr>
              <w:pStyle w:val="Normal1"/>
              <w:spacing w:before="0" w:after="0"/>
            </w:pPr>
            <w:r>
              <w:t>Functional Testing</w:t>
            </w:r>
          </w:p>
        </w:tc>
      </w:tr>
      <w:tr w:rsidR="000A71CC" w:rsidRPr="00C21FEC" w14:paraId="4163AE78"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1751890" w14:textId="77777777" w:rsidR="000A71CC" w:rsidRDefault="000A71CC"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43C0483" w14:textId="77777777" w:rsidR="000A71CC" w:rsidRPr="00D87DD9" w:rsidRDefault="000A71CC"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85D1E9" w14:textId="77777777" w:rsidR="000A71CC" w:rsidRDefault="000A71CC" w:rsidP="00073877">
            <w:pPr>
              <w:pStyle w:val="Normal1"/>
              <w:spacing w:before="0" w:after="0"/>
              <w:rPr>
                <w:b/>
              </w:rPr>
            </w:pPr>
            <w:r>
              <w:rPr>
                <w:b/>
              </w:rPr>
              <w:t>Assumptions/</w:t>
            </w:r>
          </w:p>
          <w:p w14:paraId="61D29F15" w14:textId="77777777" w:rsidR="000A71CC" w:rsidRDefault="000A71CC"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82DD57B" w14:textId="77777777" w:rsidR="000A71CC" w:rsidRPr="00C21FEC" w:rsidRDefault="000A71CC" w:rsidP="00073877">
            <w:pPr>
              <w:pStyle w:val="Normal1"/>
              <w:spacing w:before="0" w:after="0"/>
            </w:pPr>
            <w:r>
              <w:t>Internet access, working database server</w:t>
            </w:r>
          </w:p>
        </w:tc>
      </w:tr>
      <w:tr w:rsidR="000A71CC" w14:paraId="485DE1DE"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902D1" w14:textId="77777777" w:rsidR="000A71CC" w:rsidRDefault="000A71CC" w:rsidP="00073877">
            <w:pPr>
              <w:pStyle w:val="Normal1"/>
              <w:spacing w:before="80" w:after="80" w:line="276" w:lineRule="auto"/>
              <w:jc w:val="center"/>
              <w:rPr>
                <w:b/>
              </w:rPr>
            </w:pPr>
            <w:r>
              <w:rPr>
                <w:b/>
              </w:rPr>
              <w:t>Test Execution Steps</w:t>
            </w:r>
          </w:p>
        </w:tc>
      </w:tr>
      <w:tr w:rsidR="000A71CC" w14:paraId="0C6C73D3"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4AEE899" w14:textId="77777777" w:rsidR="000A71CC" w:rsidRDefault="000A71CC"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51E2573" w14:textId="77777777" w:rsidR="000A71CC" w:rsidRDefault="000A71CC"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08F8DE3" w14:textId="77777777" w:rsidR="000A71CC" w:rsidRDefault="000A71CC"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E430087" w14:textId="77777777" w:rsidR="000A71CC" w:rsidRDefault="000A71CC"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B780454" w14:textId="77777777" w:rsidR="000A71CC" w:rsidRDefault="000A71CC"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64ABBDC" w14:textId="77777777" w:rsidR="000A71CC" w:rsidRDefault="000A71CC"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C159EA1" w14:textId="77777777" w:rsidR="000A71CC" w:rsidRDefault="000A71CC"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473756B" w14:textId="77777777" w:rsidR="000A71CC" w:rsidRDefault="000A71CC" w:rsidP="00073877">
            <w:pPr>
              <w:pStyle w:val="Normal1"/>
              <w:spacing w:before="0" w:after="0"/>
              <w:jc w:val="center"/>
              <w:rPr>
                <w:b/>
              </w:rPr>
            </w:pPr>
            <w:r>
              <w:rPr>
                <w:b/>
              </w:rPr>
              <w:t>Test Comment</w:t>
            </w:r>
          </w:p>
        </w:tc>
      </w:tr>
      <w:tr w:rsidR="000A71CC" w:rsidRPr="00C21FEC" w14:paraId="7FE39A59"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41322" w14:textId="77777777" w:rsidR="000A71CC" w:rsidRDefault="000A71CC"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C7EE302" w14:textId="77777777" w:rsidR="000A71CC" w:rsidRPr="00C21FEC" w:rsidRDefault="000A71CC" w:rsidP="000A71CC">
            <w:pPr>
              <w:pStyle w:val="Normal1"/>
              <w:spacing w:before="0" w:after="0"/>
              <w:rPr>
                <w:sz w:val="18"/>
                <w:szCs w:val="18"/>
              </w:rPr>
            </w:pPr>
            <w:r>
              <w:rPr>
                <w:sz w:val="18"/>
                <w:szCs w:val="18"/>
              </w:rPr>
              <w:t>Navigate to the “Accessory Structure”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AD78D89" w14:textId="77777777" w:rsidR="000A71CC" w:rsidRPr="00C21FEC" w:rsidRDefault="000A71CC" w:rsidP="000A71CC">
            <w:pPr>
              <w:pStyle w:val="Normal1"/>
              <w:spacing w:before="0" w:after="0"/>
              <w:rPr>
                <w:sz w:val="18"/>
                <w:szCs w:val="18"/>
              </w:rPr>
            </w:pPr>
            <w:r>
              <w:rPr>
                <w:sz w:val="18"/>
                <w:szCs w:val="18"/>
              </w:rPr>
              <w:t>Click on the “Accessory Structure”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A5D7106" w14:textId="77777777" w:rsidR="000A71CC" w:rsidRPr="00C21FEC" w:rsidRDefault="000A71CC" w:rsidP="000A71CC">
            <w:pPr>
              <w:pStyle w:val="Normal1"/>
              <w:spacing w:before="0" w:after="0"/>
              <w:rPr>
                <w:sz w:val="18"/>
                <w:szCs w:val="18"/>
              </w:rPr>
            </w:pPr>
            <w:r w:rsidRPr="002251AB">
              <w:rPr>
                <w:color w:val="000000"/>
                <w:sz w:val="18"/>
                <w:szCs w:val="18"/>
              </w:rPr>
              <w:t>The system shall direct the user to t</w:t>
            </w:r>
            <w:r>
              <w:rPr>
                <w:color w:val="000000"/>
                <w:sz w:val="18"/>
                <w:szCs w:val="18"/>
              </w:rPr>
              <w:t>he “Accessory Structure”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C5CC1E" w14:textId="77777777" w:rsidR="000A71CC" w:rsidRPr="00C21FEC" w:rsidRDefault="000A71CC"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348C0A" w14:textId="77777777" w:rsidR="000A71CC" w:rsidRPr="00C21FEC" w:rsidRDefault="000A71CC"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2ED401C" w14:textId="77777777" w:rsidR="000A71CC" w:rsidRPr="00C21FEC" w:rsidRDefault="000A71CC"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2C16243" w14:textId="77777777" w:rsidR="000A71CC" w:rsidRPr="00C21FEC" w:rsidRDefault="000A71CC" w:rsidP="00073877">
            <w:pPr>
              <w:pStyle w:val="Normal1"/>
              <w:spacing w:before="0" w:after="0"/>
              <w:rPr>
                <w:sz w:val="18"/>
                <w:szCs w:val="18"/>
              </w:rPr>
            </w:pPr>
            <w:r>
              <w:rPr>
                <w:sz w:val="18"/>
                <w:szCs w:val="18"/>
              </w:rPr>
              <w:t>Pending</w:t>
            </w:r>
          </w:p>
        </w:tc>
      </w:tr>
      <w:tr w:rsidR="000A71CC" w:rsidRPr="00C21FEC" w14:paraId="17C64E43"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A54BD4" w14:textId="77777777" w:rsidR="000A71CC" w:rsidRDefault="000A71CC"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55AFBD4" w14:textId="77777777" w:rsidR="000A71CC" w:rsidRPr="00C21FEC" w:rsidRDefault="000A71CC"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E7BB87F" w14:textId="77777777" w:rsidR="000A71CC" w:rsidRPr="00C21FEC" w:rsidRDefault="000A71CC"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B61E116" w14:textId="77777777" w:rsidR="000A71CC" w:rsidRPr="00C21FEC" w:rsidRDefault="000A71CC"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04FA10" w14:textId="77777777" w:rsidR="000A71CC" w:rsidRPr="00C21FEC" w:rsidRDefault="000A71CC"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AF9EF09" w14:textId="77777777" w:rsidR="000A71CC" w:rsidRPr="00C21FEC" w:rsidRDefault="000A71CC"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1540116" w14:textId="77777777" w:rsidR="000A71CC" w:rsidRPr="00C21FEC" w:rsidRDefault="000A71CC"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EBA9A82" w14:textId="77777777" w:rsidR="000A71CC" w:rsidRPr="00C21FEC" w:rsidRDefault="000A71CC" w:rsidP="00073877">
            <w:pPr>
              <w:pStyle w:val="Normal1"/>
              <w:spacing w:before="0" w:after="0"/>
              <w:rPr>
                <w:sz w:val="18"/>
                <w:szCs w:val="18"/>
              </w:rPr>
            </w:pPr>
          </w:p>
        </w:tc>
      </w:tr>
      <w:tr w:rsidR="000A71CC" w:rsidRPr="00C21FEC" w14:paraId="1A08CD9E"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B51C6F" w14:textId="77777777" w:rsidR="000A71CC" w:rsidRDefault="000A71CC"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8109BBA" w14:textId="77777777" w:rsidR="000A71CC" w:rsidRPr="00C21FEC" w:rsidRDefault="000A71CC"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032FA66" w14:textId="77777777" w:rsidR="000A71CC" w:rsidRPr="00C21FEC" w:rsidRDefault="000A71CC"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EBCEE00" w14:textId="77777777" w:rsidR="000A71CC" w:rsidRPr="00C21FEC" w:rsidRDefault="000A71CC"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10352C3" w14:textId="77777777" w:rsidR="000A71CC" w:rsidRPr="00C21FEC" w:rsidRDefault="000A71CC"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78AD7BC" w14:textId="77777777" w:rsidR="000A71CC" w:rsidRPr="00C21FEC" w:rsidRDefault="000A71CC"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483196B" w14:textId="77777777" w:rsidR="000A71CC" w:rsidRPr="00C21FEC" w:rsidRDefault="000A71CC"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472FAB6" w14:textId="77777777" w:rsidR="000A71CC" w:rsidRPr="00C21FEC" w:rsidRDefault="000A71CC" w:rsidP="00073877">
            <w:pPr>
              <w:pStyle w:val="Normal1"/>
              <w:spacing w:before="0" w:after="0"/>
              <w:rPr>
                <w:sz w:val="18"/>
                <w:szCs w:val="18"/>
              </w:rPr>
            </w:pPr>
          </w:p>
        </w:tc>
      </w:tr>
    </w:tbl>
    <w:p w14:paraId="5EC4F466" w14:textId="77777777" w:rsidR="00B40ABC" w:rsidRDefault="00B40ABC" w:rsidP="0004715B">
      <w:pPr>
        <w:pStyle w:val="Normal1"/>
      </w:pPr>
    </w:p>
    <w:p w14:paraId="44E0CA44" w14:textId="77777777" w:rsidR="00B40ABC" w:rsidRDefault="00B40ABC">
      <w:r>
        <w:br w:type="page"/>
      </w:r>
    </w:p>
    <w:p w14:paraId="7EBC6B0A" w14:textId="77777777" w:rsidR="00B40ABC" w:rsidRDefault="00B40ABC" w:rsidP="00B40ABC">
      <w:pPr>
        <w:pStyle w:val="Heading2"/>
        <w:ind w:left="0" w:firstLine="0"/>
      </w:pPr>
      <w:r>
        <w:lastRenderedPageBreak/>
        <w:t>4.35</w:t>
      </w:r>
      <w:r>
        <w:tab/>
        <w:t>Test Case 35</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B40ABC" w:rsidRPr="002E0073" w14:paraId="0197EBF8"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D6364C2" w14:textId="77777777" w:rsidR="00B40ABC" w:rsidRDefault="00B40ABC"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D1F5A" w14:textId="77777777" w:rsidR="00B40ABC" w:rsidRPr="002E0073" w:rsidRDefault="00B40ABC" w:rsidP="00073877">
            <w:pPr>
              <w:pStyle w:val="Normal1"/>
              <w:spacing w:before="0" w:after="0"/>
            </w:pPr>
            <w:r>
              <w:t>TEST-SQL-008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D486E00" w14:textId="77777777" w:rsidR="00B40ABC" w:rsidRDefault="00B40ABC"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B0D995" w14:textId="77777777" w:rsidR="00B40ABC" w:rsidRPr="002E0073" w:rsidRDefault="00B40ABC" w:rsidP="00073877">
            <w:pPr>
              <w:pStyle w:val="Normal1"/>
              <w:spacing w:before="0" w:after="0"/>
            </w:pPr>
            <w:r>
              <w:t>Database Query</w:t>
            </w:r>
          </w:p>
        </w:tc>
      </w:tr>
      <w:tr w:rsidR="00B40ABC" w:rsidRPr="002E0073" w14:paraId="5FA65211"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443D78" w14:textId="77777777" w:rsidR="00B40ABC" w:rsidRDefault="00B40ABC"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0F6FD2A" w14:textId="77777777" w:rsidR="00B40ABC" w:rsidRPr="002E0073" w:rsidRDefault="00B40ABC" w:rsidP="00B40ABC">
            <w:pPr>
              <w:pStyle w:val="Normal1"/>
              <w:spacing w:before="0" w:after="0"/>
            </w:pPr>
            <w:r>
              <w:t>There is an “Accessory Structure” link that the user can click on to navigate to an external page containing relevant applications for accessory structure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E5AE7A9" w14:textId="77777777" w:rsidR="00B40ABC" w:rsidRDefault="00B40ABC"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0760919" w14:textId="77777777" w:rsidR="00B40ABC" w:rsidRDefault="00B40ABC" w:rsidP="00073877">
            <w:pPr>
              <w:pStyle w:val="Normal1"/>
              <w:spacing w:before="0" w:after="0"/>
            </w:pPr>
            <w:r>
              <w:t>High</w:t>
            </w:r>
          </w:p>
          <w:p w14:paraId="0B47E199" w14:textId="77777777" w:rsidR="00B40ABC" w:rsidRPr="002E0073" w:rsidRDefault="00B40ABC" w:rsidP="00073877">
            <w:pPr>
              <w:pStyle w:val="Normal1"/>
              <w:spacing w:before="0" w:after="0"/>
            </w:pPr>
          </w:p>
        </w:tc>
      </w:tr>
      <w:tr w:rsidR="00B40ABC" w:rsidRPr="002E0073" w14:paraId="14BC3BDD"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A74BD1" w14:textId="77777777" w:rsidR="00B40ABC" w:rsidRDefault="00B40ABC"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F144B25" w14:textId="77777777" w:rsidR="00B40ABC" w:rsidRPr="002E0073" w:rsidRDefault="00B40ABC" w:rsidP="00073877">
            <w:pPr>
              <w:pStyle w:val="Normal1"/>
              <w:spacing w:before="0" w:after="0"/>
            </w:pPr>
            <w:r>
              <w:t>REQ-7.2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893A973" w14:textId="77777777" w:rsidR="00B40ABC" w:rsidRDefault="00B40ABC"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3D886E8" w14:textId="77777777" w:rsidR="00B40ABC" w:rsidRPr="002E0073" w:rsidRDefault="00B40ABC" w:rsidP="00073877">
            <w:pPr>
              <w:pStyle w:val="Normal1"/>
              <w:spacing w:before="0" w:after="0"/>
            </w:pPr>
            <w:r>
              <w:t>Functional Testing</w:t>
            </w:r>
          </w:p>
        </w:tc>
      </w:tr>
      <w:tr w:rsidR="00B40ABC" w:rsidRPr="00C21FEC" w14:paraId="1B93C5C2"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514F00" w14:textId="77777777" w:rsidR="00B40ABC" w:rsidRDefault="00B40ABC"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E5071F1" w14:textId="77777777" w:rsidR="00B40ABC" w:rsidRPr="00D87DD9" w:rsidRDefault="00B40ABC"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F2FF435" w14:textId="77777777" w:rsidR="00B40ABC" w:rsidRDefault="00B40ABC" w:rsidP="00073877">
            <w:pPr>
              <w:pStyle w:val="Normal1"/>
              <w:spacing w:before="0" w:after="0"/>
              <w:rPr>
                <w:b/>
              </w:rPr>
            </w:pPr>
            <w:r>
              <w:rPr>
                <w:b/>
              </w:rPr>
              <w:t>Assumptions/</w:t>
            </w:r>
          </w:p>
          <w:p w14:paraId="2DB85DF0" w14:textId="77777777" w:rsidR="00B40ABC" w:rsidRDefault="00B40ABC"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4F87B02" w14:textId="77777777" w:rsidR="00B40ABC" w:rsidRPr="00C21FEC" w:rsidRDefault="00B40ABC" w:rsidP="00073877">
            <w:pPr>
              <w:pStyle w:val="Normal1"/>
              <w:spacing w:before="0" w:after="0"/>
            </w:pPr>
            <w:r>
              <w:t>Internet access, working database server</w:t>
            </w:r>
          </w:p>
        </w:tc>
      </w:tr>
      <w:tr w:rsidR="00B40ABC" w14:paraId="69B901CA"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1668A4" w14:textId="77777777" w:rsidR="00B40ABC" w:rsidRDefault="00B40ABC" w:rsidP="00073877">
            <w:pPr>
              <w:pStyle w:val="Normal1"/>
              <w:spacing w:before="80" w:after="80" w:line="276" w:lineRule="auto"/>
              <w:jc w:val="center"/>
              <w:rPr>
                <w:b/>
              </w:rPr>
            </w:pPr>
            <w:r>
              <w:rPr>
                <w:b/>
              </w:rPr>
              <w:t>Test Execution Steps</w:t>
            </w:r>
          </w:p>
        </w:tc>
      </w:tr>
      <w:tr w:rsidR="00B40ABC" w14:paraId="718C9E5D"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8694A5" w14:textId="77777777" w:rsidR="00B40ABC" w:rsidRDefault="00B40ABC"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B017E38" w14:textId="77777777" w:rsidR="00B40ABC" w:rsidRDefault="00B40ABC"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5402FC" w14:textId="77777777" w:rsidR="00B40ABC" w:rsidRDefault="00B40ABC"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90352D2" w14:textId="77777777" w:rsidR="00B40ABC" w:rsidRDefault="00B40ABC"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8CEA86" w14:textId="77777777" w:rsidR="00B40ABC" w:rsidRDefault="00B40ABC"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C0E0546" w14:textId="77777777" w:rsidR="00B40ABC" w:rsidRDefault="00B40ABC"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0ED2C2B" w14:textId="77777777" w:rsidR="00B40ABC" w:rsidRDefault="00B40ABC"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25C42A04" w14:textId="77777777" w:rsidR="00B40ABC" w:rsidRDefault="00B40ABC" w:rsidP="00073877">
            <w:pPr>
              <w:pStyle w:val="Normal1"/>
              <w:spacing w:before="0" w:after="0"/>
              <w:jc w:val="center"/>
              <w:rPr>
                <w:b/>
              </w:rPr>
            </w:pPr>
            <w:r>
              <w:rPr>
                <w:b/>
              </w:rPr>
              <w:t>Test Comment</w:t>
            </w:r>
          </w:p>
        </w:tc>
      </w:tr>
      <w:tr w:rsidR="00B40ABC" w:rsidRPr="00C21FEC" w14:paraId="45719953"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A442FE" w14:textId="77777777" w:rsidR="00B40ABC" w:rsidRDefault="00B40ABC"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AAAED67" w14:textId="77777777" w:rsidR="00B40ABC" w:rsidRPr="00C21FEC" w:rsidRDefault="00B40ABC" w:rsidP="00B40ABC">
            <w:pPr>
              <w:pStyle w:val="Normal1"/>
              <w:spacing w:before="0" w:after="0"/>
              <w:rPr>
                <w:sz w:val="18"/>
                <w:szCs w:val="18"/>
              </w:rPr>
            </w:pPr>
            <w:r>
              <w:rPr>
                <w:sz w:val="18"/>
                <w:szCs w:val="18"/>
              </w:rPr>
              <w:t>Navigate to the “Accessory Structure”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A626E2C" w14:textId="77777777" w:rsidR="00B40ABC" w:rsidRPr="00C21FEC" w:rsidRDefault="00B40ABC" w:rsidP="00B40ABC">
            <w:pPr>
              <w:pStyle w:val="Normal1"/>
              <w:spacing w:before="0" w:after="0"/>
              <w:rPr>
                <w:sz w:val="18"/>
                <w:szCs w:val="18"/>
              </w:rPr>
            </w:pPr>
            <w:r>
              <w:rPr>
                <w:sz w:val="18"/>
                <w:szCs w:val="18"/>
              </w:rPr>
              <w:t>Click on the “Accessory Structure”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D295B16" w14:textId="77777777" w:rsidR="00B40ABC" w:rsidRPr="00C21FEC" w:rsidRDefault="00B40ABC" w:rsidP="00B40ABC">
            <w:pPr>
              <w:pStyle w:val="Normal1"/>
              <w:spacing w:before="0" w:after="0"/>
              <w:rPr>
                <w:sz w:val="18"/>
                <w:szCs w:val="18"/>
              </w:rPr>
            </w:pPr>
            <w:r w:rsidRPr="002251AB">
              <w:rPr>
                <w:color w:val="000000"/>
                <w:sz w:val="18"/>
                <w:szCs w:val="18"/>
              </w:rPr>
              <w:t>The system shall direct the user to t</w:t>
            </w:r>
            <w:r>
              <w:rPr>
                <w:color w:val="000000"/>
                <w:sz w:val="18"/>
                <w:szCs w:val="18"/>
              </w:rPr>
              <w:t>he “Accessory Structure”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698314F" w14:textId="77777777" w:rsidR="00B40ABC" w:rsidRPr="00C21FEC" w:rsidRDefault="00B40ABC"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7A88721" w14:textId="77777777" w:rsidR="00B40ABC" w:rsidRPr="00C21FEC" w:rsidRDefault="00B40ABC"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754D83F" w14:textId="77777777" w:rsidR="00B40ABC" w:rsidRPr="00C21FEC" w:rsidRDefault="00B40ABC"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CF8F23C" w14:textId="77777777" w:rsidR="00B40ABC" w:rsidRPr="00C21FEC" w:rsidRDefault="00B40ABC" w:rsidP="00073877">
            <w:pPr>
              <w:pStyle w:val="Normal1"/>
              <w:spacing w:before="0" w:after="0"/>
              <w:rPr>
                <w:sz w:val="18"/>
                <w:szCs w:val="18"/>
              </w:rPr>
            </w:pPr>
            <w:r>
              <w:rPr>
                <w:sz w:val="18"/>
                <w:szCs w:val="18"/>
              </w:rPr>
              <w:t>Pending</w:t>
            </w:r>
          </w:p>
        </w:tc>
      </w:tr>
      <w:tr w:rsidR="00B40ABC" w:rsidRPr="00C21FEC" w14:paraId="1CF7F17F"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13E177" w14:textId="77777777" w:rsidR="00B40ABC" w:rsidRDefault="00B40ABC"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FBD63AE" w14:textId="77777777" w:rsidR="00B40ABC" w:rsidRPr="00C21FEC" w:rsidRDefault="00B40ABC"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FA5CEB2" w14:textId="77777777" w:rsidR="00B40ABC" w:rsidRPr="00C21FEC" w:rsidRDefault="00B40ABC"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6F75D40" w14:textId="77777777" w:rsidR="00B40ABC" w:rsidRPr="00C21FEC" w:rsidRDefault="00B40ABC"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AC1513F" w14:textId="77777777" w:rsidR="00B40ABC" w:rsidRPr="00C21FEC" w:rsidRDefault="00B40ABC"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5568E11" w14:textId="77777777" w:rsidR="00B40ABC" w:rsidRPr="00C21FEC" w:rsidRDefault="00B40ABC"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494F425" w14:textId="77777777" w:rsidR="00B40ABC" w:rsidRPr="00C21FEC" w:rsidRDefault="00B40ABC"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16724B4" w14:textId="77777777" w:rsidR="00B40ABC" w:rsidRPr="00C21FEC" w:rsidRDefault="00B40ABC" w:rsidP="00073877">
            <w:pPr>
              <w:pStyle w:val="Normal1"/>
              <w:spacing w:before="0" w:after="0"/>
              <w:rPr>
                <w:sz w:val="18"/>
                <w:szCs w:val="18"/>
              </w:rPr>
            </w:pPr>
          </w:p>
        </w:tc>
      </w:tr>
      <w:tr w:rsidR="00B40ABC" w:rsidRPr="00C21FEC" w14:paraId="2A0B11CC"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F86263" w14:textId="77777777" w:rsidR="00B40ABC" w:rsidRDefault="00B40ABC"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E35438" w14:textId="77777777" w:rsidR="00B40ABC" w:rsidRPr="00C21FEC" w:rsidRDefault="00B40ABC"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122C3AF" w14:textId="77777777" w:rsidR="00B40ABC" w:rsidRPr="00C21FEC" w:rsidRDefault="00B40ABC"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DB9D429" w14:textId="77777777" w:rsidR="00B40ABC" w:rsidRPr="00C21FEC" w:rsidRDefault="00B40ABC"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D0CFC96" w14:textId="77777777" w:rsidR="00B40ABC" w:rsidRPr="00C21FEC" w:rsidRDefault="00B40ABC"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6430292" w14:textId="77777777" w:rsidR="00B40ABC" w:rsidRPr="00C21FEC" w:rsidRDefault="00B40ABC"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3C69374" w14:textId="77777777" w:rsidR="00B40ABC" w:rsidRPr="00C21FEC" w:rsidRDefault="00B40ABC"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41378B8" w14:textId="77777777" w:rsidR="00B40ABC" w:rsidRPr="00C21FEC" w:rsidRDefault="00B40ABC" w:rsidP="00073877">
            <w:pPr>
              <w:pStyle w:val="Normal1"/>
              <w:spacing w:before="0" w:after="0"/>
              <w:rPr>
                <w:sz w:val="18"/>
                <w:szCs w:val="18"/>
              </w:rPr>
            </w:pPr>
          </w:p>
        </w:tc>
      </w:tr>
    </w:tbl>
    <w:p w14:paraId="05B688C5" w14:textId="77777777" w:rsidR="00B40ABC" w:rsidRDefault="00B40ABC" w:rsidP="00B40ABC">
      <w:pPr>
        <w:pStyle w:val="Normal1"/>
      </w:pPr>
    </w:p>
    <w:p w14:paraId="46A98FE2" w14:textId="77777777" w:rsidR="0004715B" w:rsidRDefault="0004715B" w:rsidP="0004715B">
      <w:pPr>
        <w:pStyle w:val="Normal1"/>
      </w:pPr>
    </w:p>
    <w:p w14:paraId="7201B248" w14:textId="77777777" w:rsidR="005F6274" w:rsidRDefault="005F6274" w:rsidP="005F6274">
      <w:pPr>
        <w:pStyle w:val="Heading2"/>
        <w:ind w:left="0" w:firstLine="0"/>
      </w:pPr>
      <w:r>
        <w:lastRenderedPageBreak/>
        <w:t>4.36</w:t>
      </w:r>
      <w:r>
        <w:tab/>
        <w:t>Test Case 36</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5F6274" w:rsidRPr="002E0073" w14:paraId="3A63CEF3"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21648C" w14:textId="77777777" w:rsidR="005F6274" w:rsidRDefault="005F6274"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B3A63" w14:textId="77777777" w:rsidR="005F6274" w:rsidRPr="002E0073" w:rsidRDefault="005F6274" w:rsidP="00073877">
            <w:pPr>
              <w:pStyle w:val="Normal1"/>
              <w:spacing w:before="0" w:after="0"/>
            </w:pPr>
            <w:r>
              <w:t>TEST-SQL-009</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19B8E2D" w14:textId="77777777" w:rsidR="005F6274" w:rsidRDefault="005F6274"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A469D" w14:textId="77777777" w:rsidR="005F6274" w:rsidRPr="002E0073" w:rsidRDefault="005F6274" w:rsidP="00073877">
            <w:pPr>
              <w:pStyle w:val="Normal1"/>
              <w:spacing w:before="0" w:after="0"/>
            </w:pPr>
            <w:r>
              <w:t>Database Query</w:t>
            </w:r>
          </w:p>
        </w:tc>
      </w:tr>
      <w:tr w:rsidR="005F6274" w:rsidRPr="002E0073" w14:paraId="6D1CFC46"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20718EB" w14:textId="77777777" w:rsidR="005F6274" w:rsidRDefault="005F6274"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553C4A5" w14:textId="77777777" w:rsidR="005F6274" w:rsidRPr="002E0073" w:rsidRDefault="005F6274" w:rsidP="005F6274">
            <w:pPr>
              <w:pStyle w:val="Normal1"/>
              <w:spacing w:before="0" w:after="0"/>
            </w:pPr>
            <w:r>
              <w:t>There is a</w:t>
            </w:r>
            <w:r w:rsidR="00065B0A">
              <w:t>n</w:t>
            </w:r>
            <w:r>
              <w:t xml:space="preserve"> “Exterior Modifications in Landmark District” link that the user can click on to navigate to an external page containing relevant regulations for exterior modifications in landmark district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9AB962D" w14:textId="77777777" w:rsidR="005F6274" w:rsidRDefault="005F6274"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6AD2AF1" w14:textId="77777777" w:rsidR="005F6274" w:rsidRDefault="005F6274" w:rsidP="00073877">
            <w:pPr>
              <w:pStyle w:val="Normal1"/>
              <w:spacing w:before="0" w:after="0"/>
            </w:pPr>
            <w:r>
              <w:t>High</w:t>
            </w:r>
          </w:p>
          <w:p w14:paraId="7C553D48" w14:textId="77777777" w:rsidR="005F6274" w:rsidRPr="002E0073" w:rsidRDefault="005F6274" w:rsidP="00073877">
            <w:pPr>
              <w:pStyle w:val="Normal1"/>
              <w:spacing w:before="0" w:after="0"/>
            </w:pPr>
          </w:p>
        </w:tc>
      </w:tr>
      <w:tr w:rsidR="005F6274" w:rsidRPr="002E0073" w14:paraId="207FF573"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C06F2DB" w14:textId="77777777" w:rsidR="005F6274" w:rsidRDefault="005F6274"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19F84EB" w14:textId="77777777" w:rsidR="005F6274" w:rsidRPr="002E0073" w:rsidRDefault="005F6274" w:rsidP="00073877">
            <w:pPr>
              <w:pStyle w:val="Normal1"/>
              <w:spacing w:before="0" w:after="0"/>
            </w:pPr>
            <w:r>
              <w:t>REQ-8.1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FBAD82D" w14:textId="77777777" w:rsidR="005F6274" w:rsidRDefault="005F6274"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E042804" w14:textId="77777777" w:rsidR="005F6274" w:rsidRPr="002E0073" w:rsidRDefault="005F6274" w:rsidP="00073877">
            <w:pPr>
              <w:pStyle w:val="Normal1"/>
              <w:spacing w:before="0" w:after="0"/>
            </w:pPr>
            <w:r>
              <w:t>Functional Testing</w:t>
            </w:r>
          </w:p>
        </w:tc>
      </w:tr>
      <w:tr w:rsidR="005F6274" w:rsidRPr="00C21FEC" w14:paraId="2623F686"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F80801" w14:textId="77777777" w:rsidR="005F6274" w:rsidRDefault="005F6274"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157F64A" w14:textId="77777777" w:rsidR="005F6274" w:rsidRPr="00D87DD9" w:rsidRDefault="005F6274"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6904C41" w14:textId="77777777" w:rsidR="005F6274" w:rsidRDefault="005F6274" w:rsidP="00073877">
            <w:pPr>
              <w:pStyle w:val="Normal1"/>
              <w:spacing w:before="0" w:after="0"/>
              <w:rPr>
                <w:b/>
              </w:rPr>
            </w:pPr>
            <w:r>
              <w:rPr>
                <w:b/>
              </w:rPr>
              <w:t>Assumptions/</w:t>
            </w:r>
          </w:p>
          <w:p w14:paraId="38CA0526" w14:textId="77777777" w:rsidR="005F6274" w:rsidRDefault="005F6274"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9344ABD" w14:textId="77777777" w:rsidR="005F6274" w:rsidRPr="00C21FEC" w:rsidRDefault="005F6274" w:rsidP="00073877">
            <w:pPr>
              <w:pStyle w:val="Normal1"/>
              <w:spacing w:before="0" w:after="0"/>
            </w:pPr>
            <w:r>
              <w:t>Internet access, working database server</w:t>
            </w:r>
          </w:p>
        </w:tc>
      </w:tr>
      <w:tr w:rsidR="005F6274" w14:paraId="6054125C"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B53F8E" w14:textId="77777777" w:rsidR="005F6274" w:rsidRDefault="005F6274" w:rsidP="00073877">
            <w:pPr>
              <w:pStyle w:val="Normal1"/>
              <w:spacing w:before="80" w:after="80" w:line="276" w:lineRule="auto"/>
              <w:jc w:val="center"/>
              <w:rPr>
                <w:b/>
              </w:rPr>
            </w:pPr>
            <w:r>
              <w:rPr>
                <w:b/>
              </w:rPr>
              <w:t>Test Execution Steps</w:t>
            </w:r>
          </w:p>
        </w:tc>
      </w:tr>
      <w:tr w:rsidR="005F6274" w14:paraId="636DD471"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514338" w14:textId="77777777" w:rsidR="005F6274" w:rsidRDefault="005F6274"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C8C6F1F" w14:textId="77777777" w:rsidR="005F6274" w:rsidRDefault="005F6274"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028FBF73" w14:textId="77777777" w:rsidR="005F6274" w:rsidRDefault="005F6274"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5FB04151" w14:textId="77777777" w:rsidR="005F6274" w:rsidRDefault="005F6274"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7C6B685" w14:textId="77777777" w:rsidR="005F6274" w:rsidRDefault="005F6274"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54BA9F" w14:textId="77777777" w:rsidR="005F6274" w:rsidRDefault="005F6274"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66884957" w14:textId="77777777" w:rsidR="005F6274" w:rsidRDefault="005F6274"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157277E2" w14:textId="77777777" w:rsidR="005F6274" w:rsidRDefault="005F6274" w:rsidP="00073877">
            <w:pPr>
              <w:pStyle w:val="Normal1"/>
              <w:spacing w:before="0" w:after="0"/>
              <w:jc w:val="center"/>
              <w:rPr>
                <w:b/>
              </w:rPr>
            </w:pPr>
            <w:r>
              <w:rPr>
                <w:b/>
              </w:rPr>
              <w:t>Test Comment</w:t>
            </w:r>
          </w:p>
        </w:tc>
      </w:tr>
      <w:tr w:rsidR="005F6274" w:rsidRPr="00C21FEC" w14:paraId="52024710"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BEDDD" w14:textId="77777777" w:rsidR="005F6274" w:rsidRDefault="005F6274"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860DF99" w14:textId="77777777" w:rsidR="005F6274" w:rsidRPr="005F6274" w:rsidRDefault="005F6274" w:rsidP="00073877">
            <w:pPr>
              <w:pStyle w:val="Normal1"/>
              <w:spacing w:before="0" w:after="0"/>
              <w:rPr>
                <w:sz w:val="18"/>
                <w:szCs w:val="18"/>
              </w:rPr>
            </w:pPr>
            <w:r w:rsidRPr="005F6274">
              <w:rPr>
                <w:sz w:val="18"/>
                <w:szCs w:val="18"/>
              </w:rPr>
              <w:t>Navigate to the “Exterior Modifications in Landmark District”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76EBFC7" w14:textId="77777777" w:rsidR="005F6274" w:rsidRPr="00C21FEC" w:rsidRDefault="005F6274" w:rsidP="00073877">
            <w:pPr>
              <w:pStyle w:val="Normal1"/>
              <w:spacing w:before="0" w:after="0"/>
              <w:rPr>
                <w:sz w:val="18"/>
                <w:szCs w:val="18"/>
              </w:rPr>
            </w:pPr>
            <w:r w:rsidRPr="005F6274">
              <w:rPr>
                <w:sz w:val="18"/>
                <w:szCs w:val="18"/>
              </w:rPr>
              <w:t>Click on the “Exterior Modifications in Landmark District” regulation link</w:t>
            </w:r>
            <w:r>
              <w:rPr>
                <w:sz w:val="18"/>
                <w:szCs w:val="18"/>
              </w:rPr>
              <w:t>.</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EC03545" w14:textId="77777777" w:rsidR="005F6274" w:rsidRPr="00C21FEC" w:rsidRDefault="005F6274"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5F6274">
              <w:rPr>
                <w:sz w:val="18"/>
                <w:szCs w:val="18"/>
              </w:rPr>
              <w:t>Exterior Modifications in Landmark District</w:t>
            </w:r>
            <w:r>
              <w:rPr>
                <w:color w:val="000000"/>
                <w:sz w:val="18"/>
                <w:szCs w:val="18"/>
              </w:rPr>
              <w:t>”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EC87B32" w14:textId="77777777" w:rsidR="005F6274" w:rsidRPr="00C21FEC" w:rsidRDefault="005F6274"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C2B12FE" w14:textId="77777777" w:rsidR="005F6274" w:rsidRPr="00C21FEC" w:rsidRDefault="005F6274"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B846E58" w14:textId="77777777" w:rsidR="005F6274" w:rsidRPr="00C21FEC" w:rsidRDefault="005F6274"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289F82B" w14:textId="77777777" w:rsidR="005F6274" w:rsidRPr="00C21FEC" w:rsidRDefault="005F6274" w:rsidP="00073877">
            <w:pPr>
              <w:pStyle w:val="Normal1"/>
              <w:spacing w:before="0" w:after="0"/>
              <w:rPr>
                <w:sz w:val="18"/>
                <w:szCs w:val="18"/>
              </w:rPr>
            </w:pPr>
            <w:r>
              <w:rPr>
                <w:sz w:val="18"/>
                <w:szCs w:val="18"/>
              </w:rPr>
              <w:t>Pending</w:t>
            </w:r>
          </w:p>
        </w:tc>
      </w:tr>
      <w:tr w:rsidR="005F6274" w:rsidRPr="00C21FEC" w14:paraId="2413F735"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6D088E" w14:textId="77777777" w:rsidR="005F6274" w:rsidRDefault="005F6274"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DEDFDF6" w14:textId="77777777" w:rsidR="005F6274" w:rsidRPr="00C21FEC" w:rsidRDefault="005F6274"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E34A00E" w14:textId="77777777" w:rsidR="005F6274" w:rsidRPr="00C21FEC" w:rsidRDefault="005F6274"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3ED232E" w14:textId="77777777" w:rsidR="005F6274" w:rsidRPr="00C21FEC" w:rsidRDefault="005F6274"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B6BA3B4" w14:textId="77777777" w:rsidR="005F6274" w:rsidRPr="00C21FEC" w:rsidRDefault="005F6274"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B74244F" w14:textId="77777777" w:rsidR="005F6274" w:rsidRPr="00C21FEC" w:rsidRDefault="005F6274"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1A19E2D" w14:textId="77777777" w:rsidR="005F6274" w:rsidRPr="00C21FEC" w:rsidRDefault="005F6274"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03DF605" w14:textId="77777777" w:rsidR="005F6274" w:rsidRPr="00C21FEC" w:rsidRDefault="005F6274" w:rsidP="00073877">
            <w:pPr>
              <w:pStyle w:val="Normal1"/>
              <w:spacing w:before="0" w:after="0"/>
              <w:rPr>
                <w:sz w:val="18"/>
                <w:szCs w:val="18"/>
              </w:rPr>
            </w:pPr>
          </w:p>
        </w:tc>
      </w:tr>
      <w:tr w:rsidR="005F6274" w:rsidRPr="00C21FEC" w14:paraId="19FB36EF"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F7A7B" w14:textId="77777777" w:rsidR="005F6274" w:rsidRDefault="005F6274"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0A8C6F" w14:textId="77777777" w:rsidR="005F6274" w:rsidRPr="00C21FEC" w:rsidRDefault="005F6274"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FBA70AB" w14:textId="77777777" w:rsidR="005F6274" w:rsidRPr="00C21FEC" w:rsidRDefault="005F6274"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E810AA3" w14:textId="77777777" w:rsidR="005F6274" w:rsidRPr="00C21FEC" w:rsidRDefault="005F6274"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7820A19" w14:textId="77777777" w:rsidR="005F6274" w:rsidRPr="00C21FEC" w:rsidRDefault="005F6274"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2CA36BA" w14:textId="77777777" w:rsidR="005F6274" w:rsidRPr="00C21FEC" w:rsidRDefault="005F6274"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2A248A5" w14:textId="77777777" w:rsidR="005F6274" w:rsidRPr="00C21FEC" w:rsidRDefault="005F6274"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6C9E24B" w14:textId="77777777" w:rsidR="005F6274" w:rsidRPr="00C21FEC" w:rsidRDefault="005F6274" w:rsidP="00073877">
            <w:pPr>
              <w:pStyle w:val="Normal1"/>
              <w:spacing w:before="0" w:after="0"/>
              <w:rPr>
                <w:sz w:val="18"/>
                <w:szCs w:val="18"/>
              </w:rPr>
            </w:pPr>
          </w:p>
        </w:tc>
      </w:tr>
    </w:tbl>
    <w:p w14:paraId="55772093" w14:textId="77777777" w:rsidR="005F6274" w:rsidRDefault="005F6274" w:rsidP="005F6274">
      <w:pPr>
        <w:pStyle w:val="Normal1"/>
      </w:pPr>
    </w:p>
    <w:p w14:paraId="5629989E" w14:textId="77777777" w:rsidR="00065B0A" w:rsidRDefault="00065B0A" w:rsidP="00065B0A">
      <w:pPr>
        <w:pStyle w:val="Heading2"/>
        <w:ind w:left="0" w:firstLine="0"/>
      </w:pPr>
      <w:r>
        <w:lastRenderedPageBreak/>
        <w:t>4.37</w:t>
      </w:r>
      <w:r>
        <w:tab/>
        <w:t>Test Case 37</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65B0A" w:rsidRPr="002E0073" w14:paraId="6F77AE36"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4D0D0D9" w14:textId="77777777" w:rsidR="00065B0A" w:rsidRDefault="00065B0A"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8DA71" w14:textId="77777777" w:rsidR="00065B0A" w:rsidRPr="002E0073" w:rsidRDefault="00065B0A" w:rsidP="00073877">
            <w:pPr>
              <w:pStyle w:val="Normal1"/>
              <w:spacing w:before="0" w:after="0"/>
            </w:pPr>
            <w:r>
              <w:t>TEST-SQL-010</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10F112" w14:textId="77777777" w:rsidR="00065B0A" w:rsidRDefault="00065B0A"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D3F71" w14:textId="77777777" w:rsidR="00065B0A" w:rsidRPr="002E0073" w:rsidRDefault="00065B0A" w:rsidP="00073877">
            <w:pPr>
              <w:pStyle w:val="Normal1"/>
              <w:spacing w:before="0" w:after="0"/>
            </w:pPr>
            <w:r>
              <w:t>Database Query</w:t>
            </w:r>
          </w:p>
        </w:tc>
      </w:tr>
      <w:tr w:rsidR="00065B0A" w:rsidRPr="002E0073" w14:paraId="35C42DAB"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D63377D" w14:textId="77777777" w:rsidR="00065B0A" w:rsidRDefault="00065B0A"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254A993" w14:textId="77777777" w:rsidR="00065B0A" w:rsidRPr="002E0073" w:rsidRDefault="00065B0A" w:rsidP="00073877">
            <w:pPr>
              <w:pStyle w:val="Normal1"/>
              <w:spacing w:before="0" w:after="0"/>
            </w:pPr>
            <w:r>
              <w:t>There is an “Exterior Modifications in Landmark District” link that the user can click on to navigate to an external page containing relevant applications for exterior modifications in landmark district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4FA4D36" w14:textId="77777777" w:rsidR="00065B0A" w:rsidRDefault="00065B0A"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170DE2B" w14:textId="77777777" w:rsidR="00065B0A" w:rsidRDefault="00065B0A" w:rsidP="00073877">
            <w:pPr>
              <w:pStyle w:val="Normal1"/>
              <w:spacing w:before="0" w:after="0"/>
            </w:pPr>
            <w:r>
              <w:t>High</w:t>
            </w:r>
          </w:p>
          <w:p w14:paraId="7207F162" w14:textId="77777777" w:rsidR="00065B0A" w:rsidRPr="002E0073" w:rsidRDefault="00065B0A" w:rsidP="00073877">
            <w:pPr>
              <w:pStyle w:val="Normal1"/>
              <w:spacing w:before="0" w:after="0"/>
            </w:pPr>
          </w:p>
        </w:tc>
      </w:tr>
      <w:tr w:rsidR="00065B0A" w:rsidRPr="002E0073" w14:paraId="48A393FC"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218D6B5" w14:textId="77777777" w:rsidR="00065B0A" w:rsidRDefault="00065B0A"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4DF1B292" w14:textId="77777777" w:rsidR="00065B0A" w:rsidRPr="002E0073" w:rsidRDefault="00065B0A" w:rsidP="00073877">
            <w:pPr>
              <w:pStyle w:val="Normal1"/>
              <w:spacing w:before="0" w:after="0"/>
            </w:pPr>
            <w:r>
              <w:t>REQ-8.2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C5C7C8E" w14:textId="77777777" w:rsidR="00065B0A" w:rsidRDefault="00065B0A"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323348C" w14:textId="77777777" w:rsidR="00065B0A" w:rsidRPr="002E0073" w:rsidRDefault="00065B0A" w:rsidP="00073877">
            <w:pPr>
              <w:pStyle w:val="Normal1"/>
              <w:spacing w:before="0" w:after="0"/>
            </w:pPr>
            <w:r>
              <w:t>Functional Testing</w:t>
            </w:r>
          </w:p>
        </w:tc>
      </w:tr>
      <w:tr w:rsidR="00065B0A" w:rsidRPr="00C21FEC" w14:paraId="29B869B2"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670FC12" w14:textId="77777777" w:rsidR="00065B0A" w:rsidRDefault="00065B0A"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78309FD" w14:textId="77777777" w:rsidR="00065B0A" w:rsidRPr="00D87DD9" w:rsidRDefault="00065B0A"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9232BBD" w14:textId="77777777" w:rsidR="00065B0A" w:rsidRDefault="00065B0A" w:rsidP="00073877">
            <w:pPr>
              <w:pStyle w:val="Normal1"/>
              <w:spacing w:before="0" w:after="0"/>
              <w:rPr>
                <w:b/>
              </w:rPr>
            </w:pPr>
            <w:r>
              <w:rPr>
                <w:b/>
              </w:rPr>
              <w:t>Assumptions/</w:t>
            </w:r>
          </w:p>
          <w:p w14:paraId="5551E32D" w14:textId="77777777" w:rsidR="00065B0A" w:rsidRDefault="00065B0A"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1851661" w14:textId="77777777" w:rsidR="00065B0A" w:rsidRPr="00C21FEC" w:rsidRDefault="00065B0A" w:rsidP="00073877">
            <w:pPr>
              <w:pStyle w:val="Normal1"/>
              <w:spacing w:before="0" w:after="0"/>
            </w:pPr>
            <w:r>
              <w:t>Internet access, working database server</w:t>
            </w:r>
          </w:p>
        </w:tc>
      </w:tr>
      <w:tr w:rsidR="00065B0A" w14:paraId="12D21B02"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BB9F11" w14:textId="77777777" w:rsidR="00065B0A" w:rsidRDefault="00065B0A" w:rsidP="00073877">
            <w:pPr>
              <w:pStyle w:val="Normal1"/>
              <w:spacing w:before="80" w:after="80" w:line="276" w:lineRule="auto"/>
              <w:jc w:val="center"/>
              <w:rPr>
                <w:b/>
              </w:rPr>
            </w:pPr>
            <w:r>
              <w:rPr>
                <w:b/>
              </w:rPr>
              <w:t>Test Execution Steps</w:t>
            </w:r>
          </w:p>
        </w:tc>
      </w:tr>
      <w:tr w:rsidR="00065B0A" w14:paraId="5FB45EBA"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162C850" w14:textId="77777777" w:rsidR="00065B0A" w:rsidRDefault="00065B0A"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5AB5B75" w14:textId="77777777" w:rsidR="00065B0A" w:rsidRDefault="00065B0A"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79E092C2" w14:textId="77777777" w:rsidR="00065B0A" w:rsidRDefault="00065B0A"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76B14F6" w14:textId="77777777" w:rsidR="00065B0A" w:rsidRDefault="00065B0A"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20FFE35" w14:textId="77777777" w:rsidR="00065B0A" w:rsidRDefault="00065B0A"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A97ECC0" w14:textId="77777777" w:rsidR="00065B0A" w:rsidRDefault="00065B0A"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1162761E" w14:textId="77777777" w:rsidR="00065B0A" w:rsidRDefault="00065B0A"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95A13C0" w14:textId="77777777" w:rsidR="00065B0A" w:rsidRDefault="00065B0A" w:rsidP="00073877">
            <w:pPr>
              <w:pStyle w:val="Normal1"/>
              <w:spacing w:before="0" w:after="0"/>
              <w:jc w:val="center"/>
              <w:rPr>
                <w:b/>
              </w:rPr>
            </w:pPr>
            <w:r>
              <w:rPr>
                <w:b/>
              </w:rPr>
              <w:t>Test Comment</w:t>
            </w:r>
          </w:p>
        </w:tc>
      </w:tr>
      <w:tr w:rsidR="00065B0A" w:rsidRPr="00C21FEC" w14:paraId="6D25C77C"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A2E555" w14:textId="77777777" w:rsidR="00065B0A" w:rsidRDefault="00065B0A"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544A699" w14:textId="77777777" w:rsidR="00065B0A" w:rsidRPr="00C21FEC" w:rsidRDefault="00065B0A" w:rsidP="00073877">
            <w:pPr>
              <w:pStyle w:val="Normal1"/>
              <w:spacing w:before="0" w:after="0"/>
              <w:rPr>
                <w:sz w:val="18"/>
                <w:szCs w:val="18"/>
              </w:rPr>
            </w:pPr>
            <w:r>
              <w:rPr>
                <w:sz w:val="18"/>
                <w:szCs w:val="18"/>
              </w:rPr>
              <w:t>Navigate to the “</w:t>
            </w:r>
            <w:r w:rsidRPr="005F6274">
              <w:rPr>
                <w:sz w:val="18"/>
                <w:szCs w:val="18"/>
              </w:rPr>
              <w:t>Exterior Modifications in Landmark District</w:t>
            </w:r>
            <w:r>
              <w:rPr>
                <w:sz w:val="18"/>
                <w:szCs w:val="18"/>
              </w:rPr>
              <w:t>”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5B828AD" w14:textId="77777777" w:rsidR="00065B0A" w:rsidRPr="00C21FEC" w:rsidRDefault="00065B0A" w:rsidP="00073877">
            <w:pPr>
              <w:pStyle w:val="Normal1"/>
              <w:spacing w:before="0" w:after="0"/>
              <w:rPr>
                <w:sz w:val="18"/>
                <w:szCs w:val="18"/>
              </w:rPr>
            </w:pPr>
            <w:r>
              <w:rPr>
                <w:sz w:val="18"/>
                <w:szCs w:val="18"/>
              </w:rPr>
              <w:t>Click on the “</w:t>
            </w:r>
            <w:r w:rsidRPr="005F6274">
              <w:rPr>
                <w:sz w:val="18"/>
                <w:szCs w:val="18"/>
              </w:rPr>
              <w:t>Exterior Modifications in Landmark District</w:t>
            </w:r>
            <w:r>
              <w:rPr>
                <w:sz w:val="18"/>
                <w:szCs w:val="18"/>
              </w:rPr>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4FD60AB" w14:textId="77777777" w:rsidR="00065B0A" w:rsidRPr="00C21FEC" w:rsidRDefault="00065B0A"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5F6274">
              <w:rPr>
                <w:sz w:val="18"/>
                <w:szCs w:val="18"/>
              </w:rPr>
              <w:t>Exterior Modifications in Landmark District</w:t>
            </w:r>
            <w:r>
              <w:rPr>
                <w:color w:val="000000"/>
                <w:sz w:val="18"/>
                <w:szCs w:val="18"/>
              </w:rPr>
              <w:t>”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7726892" w14:textId="77777777" w:rsidR="00065B0A" w:rsidRPr="00C21FEC" w:rsidRDefault="00065B0A"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B228AD2" w14:textId="77777777" w:rsidR="00065B0A" w:rsidRPr="00C21FEC" w:rsidRDefault="00065B0A"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73475B3" w14:textId="77777777" w:rsidR="00065B0A" w:rsidRPr="00C21FEC" w:rsidRDefault="00065B0A"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29444F1" w14:textId="77777777" w:rsidR="00065B0A" w:rsidRPr="00C21FEC" w:rsidRDefault="00065B0A" w:rsidP="00073877">
            <w:pPr>
              <w:pStyle w:val="Normal1"/>
              <w:spacing w:before="0" w:after="0"/>
              <w:rPr>
                <w:sz w:val="18"/>
                <w:szCs w:val="18"/>
              </w:rPr>
            </w:pPr>
            <w:r>
              <w:rPr>
                <w:sz w:val="18"/>
                <w:szCs w:val="18"/>
              </w:rPr>
              <w:t>Pending</w:t>
            </w:r>
          </w:p>
        </w:tc>
      </w:tr>
      <w:tr w:rsidR="00065B0A" w:rsidRPr="00C21FEC" w14:paraId="559A97B4"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62DC80" w14:textId="77777777" w:rsidR="00065B0A" w:rsidRDefault="00065B0A"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4B20F77" w14:textId="77777777" w:rsidR="00065B0A" w:rsidRPr="00C21FEC" w:rsidRDefault="00065B0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E081076" w14:textId="77777777" w:rsidR="00065B0A" w:rsidRPr="00C21FEC" w:rsidRDefault="00065B0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66C5C9B" w14:textId="77777777" w:rsidR="00065B0A" w:rsidRPr="00C21FEC" w:rsidRDefault="00065B0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2962B4" w14:textId="77777777" w:rsidR="00065B0A" w:rsidRPr="00C21FEC" w:rsidRDefault="00065B0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BC564C" w14:textId="77777777" w:rsidR="00065B0A" w:rsidRPr="00C21FEC" w:rsidRDefault="00065B0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047A9AD" w14:textId="77777777" w:rsidR="00065B0A" w:rsidRPr="00C21FEC" w:rsidRDefault="00065B0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8454CA8" w14:textId="77777777" w:rsidR="00065B0A" w:rsidRPr="00C21FEC" w:rsidRDefault="00065B0A" w:rsidP="00073877">
            <w:pPr>
              <w:pStyle w:val="Normal1"/>
              <w:spacing w:before="0" w:after="0"/>
              <w:rPr>
                <w:sz w:val="18"/>
                <w:szCs w:val="18"/>
              </w:rPr>
            </w:pPr>
          </w:p>
        </w:tc>
      </w:tr>
      <w:tr w:rsidR="00065B0A" w:rsidRPr="00C21FEC" w14:paraId="3A3B40BA"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AC9F4" w14:textId="77777777" w:rsidR="00065B0A" w:rsidRDefault="00065B0A"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6E26F41" w14:textId="77777777" w:rsidR="00065B0A" w:rsidRPr="00C21FEC" w:rsidRDefault="00065B0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7D2F3BF" w14:textId="77777777" w:rsidR="00065B0A" w:rsidRPr="00C21FEC" w:rsidRDefault="00065B0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2DDA5C7" w14:textId="77777777" w:rsidR="00065B0A" w:rsidRPr="00C21FEC" w:rsidRDefault="00065B0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C2D9065" w14:textId="77777777" w:rsidR="00065B0A" w:rsidRPr="00C21FEC" w:rsidRDefault="00065B0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B094902" w14:textId="77777777" w:rsidR="00065B0A" w:rsidRPr="00C21FEC" w:rsidRDefault="00065B0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E42B529" w14:textId="77777777" w:rsidR="00065B0A" w:rsidRPr="00C21FEC" w:rsidRDefault="00065B0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02C9ACC" w14:textId="77777777" w:rsidR="00065B0A" w:rsidRPr="00C21FEC" w:rsidRDefault="00065B0A" w:rsidP="00073877">
            <w:pPr>
              <w:pStyle w:val="Normal1"/>
              <w:spacing w:before="0" w:after="0"/>
              <w:rPr>
                <w:sz w:val="18"/>
                <w:szCs w:val="18"/>
              </w:rPr>
            </w:pPr>
          </w:p>
        </w:tc>
      </w:tr>
    </w:tbl>
    <w:p w14:paraId="0E2EF764" w14:textId="77777777" w:rsidR="005A740E" w:rsidRDefault="005A740E" w:rsidP="005A740E">
      <w:pPr>
        <w:pStyle w:val="Heading2"/>
        <w:ind w:left="0" w:firstLine="0"/>
      </w:pPr>
      <w:r>
        <w:lastRenderedPageBreak/>
        <w:t>4.38</w:t>
      </w:r>
      <w:r>
        <w:tab/>
        <w:t>Test Case 38</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5A740E" w:rsidRPr="002E0073" w14:paraId="0996E8BE"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AD5664F" w14:textId="77777777" w:rsidR="005A740E" w:rsidRDefault="005A740E"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2BA45" w14:textId="77777777" w:rsidR="005A740E" w:rsidRPr="002E0073" w:rsidRDefault="005A740E" w:rsidP="005A740E">
            <w:pPr>
              <w:pStyle w:val="Normal1"/>
              <w:spacing w:before="0" w:after="0"/>
            </w:pPr>
            <w:r>
              <w:t>TEST-SQL-011</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470AD2C" w14:textId="77777777" w:rsidR="005A740E" w:rsidRDefault="005A740E"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07576" w14:textId="77777777" w:rsidR="005A740E" w:rsidRPr="002E0073" w:rsidRDefault="005A740E" w:rsidP="00073877">
            <w:pPr>
              <w:pStyle w:val="Normal1"/>
              <w:spacing w:before="0" w:after="0"/>
            </w:pPr>
            <w:r>
              <w:t>Database Query</w:t>
            </w:r>
          </w:p>
        </w:tc>
      </w:tr>
      <w:tr w:rsidR="005A740E" w:rsidRPr="002E0073" w14:paraId="1221172B"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D6B6F53" w14:textId="77777777" w:rsidR="005A740E" w:rsidRDefault="005A740E"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D9ACD19" w14:textId="77777777" w:rsidR="005A740E" w:rsidRPr="002E0073" w:rsidRDefault="005A740E" w:rsidP="005A740E">
            <w:pPr>
              <w:pStyle w:val="Normal1"/>
              <w:spacing w:before="0" w:after="0"/>
            </w:pPr>
            <w:r>
              <w:t>There is a “Fence” link that the user can click on to navigate to an external page containing relevant regulations for fence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6BAFAFE" w14:textId="77777777" w:rsidR="005A740E" w:rsidRDefault="005A740E"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E3BC3FA" w14:textId="77777777" w:rsidR="005A740E" w:rsidRDefault="005A740E" w:rsidP="00073877">
            <w:pPr>
              <w:pStyle w:val="Normal1"/>
              <w:spacing w:before="0" w:after="0"/>
            </w:pPr>
            <w:r>
              <w:t>High</w:t>
            </w:r>
          </w:p>
          <w:p w14:paraId="35DA48A1" w14:textId="77777777" w:rsidR="005A740E" w:rsidRPr="002E0073" w:rsidRDefault="005A740E" w:rsidP="00073877">
            <w:pPr>
              <w:pStyle w:val="Normal1"/>
              <w:spacing w:before="0" w:after="0"/>
            </w:pPr>
          </w:p>
        </w:tc>
      </w:tr>
      <w:tr w:rsidR="005A740E" w:rsidRPr="002E0073" w14:paraId="00D17BB7"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1A827576" w14:textId="77777777" w:rsidR="005A740E" w:rsidRDefault="005A740E"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9E0E31F" w14:textId="77777777" w:rsidR="005A740E" w:rsidRPr="002E0073" w:rsidRDefault="005A740E" w:rsidP="00073877">
            <w:pPr>
              <w:pStyle w:val="Normal1"/>
              <w:spacing w:before="0" w:after="0"/>
            </w:pPr>
            <w:r>
              <w:t>REQ-9.1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75D907" w14:textId="77777777" w:rsidR="005A740E" w:rsidRDefault="005A740E"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B13C74C" w14:textId="77777777" w:rsidR="005A740E" w:rsidRPr="002E0073" w:rsidRDefault="005A740E" w:rsidP="00073877">
            <w:pPr>
              <w:pStyle w:val="Normal1"/>
              <w:spacing w:before="0" w:after="0"/>
            </w:pPr>
            <w:r>
              <w:t>Functional Testing</w:t>
            </w:r>
          </w:p>
        </w:tc>
      </w:tr>
      <w:tr w:rsidR="005A740E" w:rsidRPr="00C21FEC" w14:paraId="38992A8A"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F83CB6E" w14:textId="77777777" w:rsidR="005A740E" w:rsidRDefault="005A740E"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E2044C0" w14:textId="77777777" w:rsidR="005A740E" w:rsidRPr="00D87DD9" w:rsidRDefault="005A740E"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6FA86FE" w14:textId="77777777" w:rsidR="005A740E" w:rsidRDefault="005A740E" w:rsidP="00073877">
            <w:pPr>
              <w:pStyle w:val="Normal1"/>
              <w:spacing w:before="0" w:after="0"/>
              <w:rPr>
                <w:b/>
              </w:rPr>
            </w:pPr>
            <w:r>
              <w:rPr>
                <w:b/>
              </w:rPr>
              <w:t>Assumptions/</w:t>
            </w:r>
          </w:p>
          <w:p w14:paraId="441980E3" w14:textId="77777777" w:rsidR="005A740E" w:rsidRDefault="005A740E"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1724A4D" w14:textId="77777777" w:rsidR="005A740E" w:rsidRPr="00C21FEC" w:rsidRDefault="005A740E" w:rsidP="00073877">
            <w:pPr>
              <w:pStyle w:val="Normal1"/>
              <w:spacing w:before="0" w:after="0"/>
            </w:pPr>
            <w:r>
              <w:t>Internet access, working database server</w:t>
            </w:r>
          </w:p>
        </w:tc>
      </w:tr>
      <w:tr w:rsidR="005A740E" w14:paraId="48C85CFC"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01BD4F" w14:textId="77777777" w:rsidR="005A740E" w:rsidRDefault="005A740E" w:rsidP="00073877">
            <w:pPr>
              <w:pStyle w:val="Normal1"/>
              <w:spacing w:before="80" w:after="80" w:line="276" w:lineRule="auto"/>
              <w:jc w:val="center"/>
              <w:rPr>
                <w:b/>
              </w:rPr>
            </w:pPr>
            <w:r>
              <w:rPr>
                <w:b/>
              </w:rPr>
              <w:t>Test Execution Steps</w:t>
            </w:r>
          </w:p>
        </w:tc>
      </w:tr>
      <w:tr w:rsidR="005A740E" w14:paraId="5908BAEE"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9A40EDB" w14:textId="77777777" w:rsidR="005A740E" w:rsidRDefault="005A740E"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5DAC332" w14:textId="77777777" w:rsidR="005A740E" w:rsidRDefault="005A740E"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247F34A0" w14:textId="77777777" w:rsidR="005A740E" w:rsidRDefault="005A740E"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3F12A156" w14:textId="77777777" w:rsidR="005A740E" w:rsidRDefault="005A740E"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8C43775" w14:textId="77777777" w:rsidR="005A740E" w:rsidRDefault="005A740E"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A906DD4" w14:textId="77777777" w:rsidR="005A740E" w:rsidRDefault="005A740E"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1D22E31" w14:textId="77777777" w:rsidR="005A740E" w:rsidRDefault="005A740E"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742CEE9" w14:textId="77777777" w:rsidR="005A740E" w:rsidRDefault="005A740E" w:rsidP="00073877">
            <w:pPr>
              <w:pStyle w:val="Normal1"/>
              <w:spacing w:before="0" w:after="0"/>
              <w:jc w:val="center"/>
              <w:rPr>
                <w:b/>
              </w:rPr>
            </w:pPr>
            <w:r>
              <w:rPr>
                <w:b/>
              </w:rPr>
              <w:t>Test Comment</w:t>
            </w:r>
          </w:p>
        </w:tc>
      </w:tr>
      <w:tr w:rsidR="005A740E" w:rsidRPr="00C21FEC" w14:paraId="55E8B6CE"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F817CD" w14:textId="77777777" w:rsidR="005A740E" w:rsidRDefault="005A740E"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EB5D70F" w14:textId="77777777" w:rsidR="005A740E" w:rsidRPr="00C21FEC" w:rsidRDefault="005A740E" w:rsidP="005A740E">
            <w:pPr>
              <w:pStyle w:val="Normal1"/>
              <w:spacing w:before="0" w:after="0"/>
              <w:rPr>
                <w:sz w:val="18"/>
                <w:szCs w:val="18"/>
              </w:rPr>
            </w:pPr>
            <w:r>
              <w:rPr>
                <w:sz w:val="18"/>
                <w:szCs w:val="18"/>
              </w:rPr>
              <w:t>Navigate to the “Fence”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1082E25" w14:textId="77777777" w:rsidR="005A740E" w:rsidRPr="00C21FEC" w:rsidRDefault="005A740E" w:rsidP="00073877">
            <w:pPr>
              <w:pStyle w:val="Normal1"/>
              <w:spacing w:before="0" w:after="0"/>
              <w:rPr>
                <w:sz w:val="18"/>
                <w:szCs w:val="18"/>
              </w:rPr>
            </w:pPr>
            <w:r>
              <w:rPr>
                <w:sz w:val="18"/>
                <w:szCs w:val="18"/>
              </w:rPr>
              <w:t>Click on the “Fence”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1DF1729" w14:textId="77777777" w:rsidR="005A740E" w:rsidRPr="00C21FEC" w:rsidRDefault="005A740E"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Pr>
                <w:sz w:val="18"/>
                <w:szCs w:val="18"/>
              </w:rPr>
              <w:t>Fence</w:t>
            </w:r>
            <w:r>
              <w:rPr>
                <w:color w:val="000000"/>
                <w:sz w:val="18"/>
                <w:szCs w:val="18"/>
              </w:rPr>
              <w:t>”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8851F2" w14:textId="77777777" w:rsidR="005A740E" w:rsidRPr="00C21FEC" w:rsidRDefault="005A740E"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6BC606B" w14:textId="77777777" w:rsidR="005A740E" w:rsidRPr="00C21FEC" w:rsidRDefault="005A740E"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3CBC8DA" w14:textId="77777777" w:rsidR="005A740E" w:rsidRPr="00C21FEC" w:rsidRDefault="005A740E"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BE5472F" w14:textId="77777777" w:rsidR="005A740E" w:rsidRPr="00C21FEC" w:rsidRDefault="005A740E" w:rsidP="00073877">
            <w:pPr>
              <w:pStyle w:val="Normal1"/>
              <w:spacing w:before="0" w:after="0"/>
              <w:rPr>
                <w:sz w:val="18"/>
                <w:szCs w:val="18"/>
              </w:rPr>
            </w:pPr>
            <w:r>
              <w:rPr>
                <w:sz w:val="18"/>
                <w:szCs w:val="18"/>
              </w:rPr>
              <w:t>Pending</w:t>
            </w:r>
          </w:p>
        </w:tc>
      </w:tr>
      <w:tr w:rsidR="005A740E" w:rsidRPr="00C21FEC" w14:paraId="5D1A6B57"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B9E9DB" w14:textId="77777777" w:rsidR="005A740E" w:rsidRDefault="005A740E"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4D5B6A" w14:textId="77777777" w:rsidR="005A740E" w:rsidRPr="00C21FEC" w:rsidRDefault="005A740E"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0B8B7B7" w14:textId="77777777" w:rsidR="005A740E" w:rsidRPr="00C21FEC" w:rsidRDefault="005A740E"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96CC8E4" w14:textId="77777777" w:rsidR="005A740E" w:rsidRPr="00C21FEC" w:rsidRDefault="005A740E"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D638B66" w14:textId="77777777" w:rsidR="005A740E" w:rsidRPr="00C21FEC" w:rsidRDefault="005A740E"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EE7A736" w14:textId="77777777" w:rsidR="005A740E" w:rsidRPr="00C21FEC" w:rsidRDefault="005A740E"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806B6AF" w14:textId="77777777" w:rsidR="005A740E" w:rsidRPr="00C21FEC" w:rsidRDefault="005A740E"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49B18FC" w14:textId="77777777" w:rsidR="005A740E" w:rsidRPr="00C21FEC" w:rsidRDefault="005A740E" w:rsidP="00073877">
            <w:pPr>
              <w:pStyle w:val="Normal1"/>
              <w:spacing w:before="0" w:after="0"/>
              <w:rPr>
                <w:sz w:val="18"/>
                <w:szCs w:val="18"/>
              </w:rPr>
            </w:pPr>
          </w:p>
        </w:tc>
      </w:tr>
      <w:tr w:rsidR="005A740E" w:rsidRPr="00C21FEC" w14:paraId="03518F69"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94C2BE" w14:textId="77777777" w:rsidR="005A740E" w:rsidRDefault="005A740E"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AFFE092" w14:textId="77777777" w:rsidR="005A740E" w:rsidRPr="00C21FEC" w:rsidRDefault="005A740E"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055709F3" w14:textId="77777777" w:rsidR="005A740E" w:rsidRPr="00C21FEC" w:rsidRDefault="005A740E"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72558A2" w14:textId="77777777" w:rsidR="005A740E" w:rsidRPr="00C21FEC" w:rsidRDefault="005A740E"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EC6493E" w14:textId="77777777" w:rsidR="005A740E" w:rsidRPr="00C21FEC" w:rsidRDefault="005A740E"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7F4BC3F" w14:textId="77777777" w:rsidR="005A740E" w:rsidRPr="00C21FEC" w:rsidRDefault="005A740E"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2E685F2" w14:textId="77777777" w:rsidR="005A740E" w:rsidRPr="00C21FEC" w:rsidRDefault="005A740E"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0AD4C36" w14:textId="77777777" w:rsidR="005A740E" w:rsidRPr="00C21FEC" w:rsidRDefault="005A740E" w:rsidP="00073877">
            <w:pPr>
              <w:pStyle w:val="Normal1"/>
              <w:spacing w:before="0" w:after="0"/>
              <w:rPr>
                <w:sz w:val="18"/>
                <w:szCs w:val="18"/>
              </w:rPr>
            </w:pPr>
          </w:p>
        </w:tc>
      </w:tr>
    </w:tbl>
    <w:p w14:paraId="6AF74FD0" w14:textId="77777777" w:rsidR="00B809CA" w:rsidRDefault="00B809CA">
      <w:pPr>
        <w:pStyle w:val="Normal1"/>
      </w:pPr>
    </w:p>
    <w:p w14:paraId="2CBDBFE6" w14:textId="77777777" w:rsidR="00B809CA" w:rsidRDefault="00B809CA">
      <w:r>
        <w:br w:type="page"/>
      </w:r>
    </w:p>
    <w:p w14:paraId="0677A32A" w14:textId="77777777" w:rsidR="00B809CA" w:rsidRDefault="00B809CA" w:rsidP="00B809CA">
      <w:pPr>
        <w:pStyle w:val="Heading2"/>
        <w:ind w:left="0" w:firstLine="0"/>
      </w:pPr>
      <w:r>
        <w:lastRenderedPageBreak/>
        <w:t>4.39</w:t>
      </w:r>
      <w:r>
        <w:tab/>
        <w:t>Test Case 39</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B809CA" w:rsidRPr="002E0073" w14:paraId="786E0619"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6BB361C" w14:textId="77777777" w:rsidR="00B809CA" w:rsidRDefault="00B809CA"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179E52" w14:textId="77777777" w:rsidR="00B809CA" w:rsidRPr="002E0073" w:rsidRDefault="00B809CA" w:rsidP="00073877">
            <w:pPr>
              <w:pStyle w:val="Normal1"/>
              <w:spacing w:before="0" w:after="0"/>
            </w:pPr>
            <w:r>
              <w:t>TEST-SQL-012</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0219AEF" w14:textId="77777777" w:rsidR="00B809CA" w:rsidRDefault="00B809CA"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41B949" w14:textId="77777777" w:rsidR="00B809CA" w:rsidRPr="002E0073" w:rsidRDefault="00B809CA" w:rsidP="00073877">
            <w:pPr>
              <w:pStyle w:val="Normal1"/>
              <w:spacing w:before="0" w:after="0"/>
            </w:pPr>
            <w:r>
              <w:t>Database Query</w:t>
            </w:r>
          </w:p>
        </w:tc>
      </w:tr>
      <w:tr w:rsidR="00B809CA" w:rsidRPr="002E0073" w14:paraId="0E234622"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ECF275" w14:textId="77777777" w:rsidR="00B809CA" w:rsidRDefault="00B809CA"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01E3245" w14:textId="77777777" w:rsidR="00B809CA" w:rsidRPr="002E0073" w:rsidRDefault="00B809CA" w:rsidP="00073877">
            <w:pPr>
              <w:pStyle w:val="Normal1"/>
              <w:spacing w:before="0" w:after="0"/>
            </w:pPr>
            <w:r>
              <w:t>There is a “Fence” link that the user can click on to navigate to an external page containing relevant applications for fence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17B4AA6" w14:textId="77777777" w:rsidR="00B809CA" w:rsidRDefault="00B809CA"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1EB8404" w14:textId="77777777" w:rsidR="00B809CA" w:rsidRDefault="00B809CA" w:rsidP="00073877">
            <w:pPr>
              <w:pStyle w:val="Normal1"/>
              <w:spacing w:before="0" w:after="0"/>
            </w:pPr>
            <w:r>
              <w:t>High</w:t>
            </w:r>
          </w:p>
          <w:p w14:paraId="033472C3" w14:textId="77777777" w:rsidR="00B809CA" w:rsidRPr="002E0073" w:rsidRDefault="00B809CA" w:rsidP="00073877">
            <w:pPr>
              <w:pStyle w:val="Normal1"/>
              <w:spacing w:before="0" w:after="0"/>
            </w:pPr>
          </w:p>
        </w:tc>
      </w:tr>
      <w:tr w:rsidR="00B809CA" w:rsidRPr="002E0073" w14:paraId="01C2F453"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464F08" w14:textId="77777777" w:rsidR="00B809CA" w:rsidRDefault="00B809CA"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7652DE17" w14:textId="77777777" w:rsidR="00B809CA" w:rsidRPr="002E0073" w:rsidRDefault="00B809CA" w:rsidP="00073877">
            <w:pPr>
              <w:pStyle w:val="Normal1"/>
              <w:spacing w:before="0" w:after="0"/>
            </w:pPr>
            <w:r>
              <w:t>REQ-9.2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1EFFAE" w14:textId="77777777" w:rsidR="00B809CA" w:rsidRDefault="00B809CA"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443A2A3" w14:textId="77777777" w:rsidR="00B809CA" w:rsidRPr="002E0073" w:rsidRDefault="00B809CA" w:rsidP="00073877">
            <w:pPr>
              <w:pStyle w:val="Normal1"/>
              <w:spacing w:before="0" w:after="0"/>
            </w:pPr>
            <w:r>
              <w:t>Functional Testing</w:t>
            </w:r>
          </w:p>
        </w:tc>
      </w:tr>
      <w:tr w:rsidR="00B809CA" w:rsidRPr="00C21FEC" w14:paraId="2422B4A7"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F23D4F7" w14:textId="77777777" w:rsidR="00B809CA" w:rsidRDefault="00B809CA"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CADE625" w14:textId="77777777" w:rsidR="00B809CA" w:rsidRPr="00D87DD9" w:rsidRDefault="00B809CA"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662DED4" w14:textId="77777777" w:rsidR="00B809CA" w:rsidRDefault="00B809CA" w:rsidP="00073877">
            <w:pPr>
              <w:pStyle w:val="Normal1"/>
              <w:spacing w:before="0" w:after="0"/>
              <w:rPr>
                <w:b/>
              </w:rPr>
            </w:pPr>
            <w:r>
              <w:rPr>
                <w:b/>
              </w:rPr>
              <w:t>Assumptions/</w:t>
            </w:r>
          </w:p>
          <w:p w14:paraId="1A0B2623" w14:textId="77777777" w:rsidR="00B809CA" w:rsidRDefault="00B809CA"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8C2CC41" w14:textId="77777777" w:rsidR="00B809CA" w:rsidRPr="00C21FEC" w:rsidRDefault="00B809CA" w:rsidP="00073877">
            <w:pPr>
              <w:pStyle w:val="Normal1"/>
              <w:spacing w:before="0" w:after="0"/>
            </w:pPr>
            <w:r>
              <w:t>Internet access, working database server</w:t>
            </w:r>
          </w:p>
        </w:tc>
      </w:tr>
      <w:tr w:rsidR="00B809CA" w14:paraId="5F82B533"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7938BE" w14:textId="77777777" w:rsidR="00B809CA" w:rsidRDefault="00B809CA" w:rsidP="00073877">
            <w:pPr>
              <w:pStyle w:val="Normal1"/>
              <w:spacing w:before="80" w:after="80" w:line="276" w:lineRule="auto"/>
              <w:jc w:val="center"/>
              <w:rPr>
                <w:b/>
              </w:rPr>
            </w:pPr>
            <w:r>
              <w:rPr>
                <w:b/>
              </w:rPr>
              <w:t>Test Execution Steps</w:t>
            </w:r>
          </w:p>
        </w:tc>
      </w:tr>
      <w:tr w:rsidR="00B809CA" w14:paraId="6D1A3431"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6E601C" w14:textId="77777777" w:rsidR="00B809CA" w:rsidRDefault="00B809CA"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969F24F" w14:textId="77777777" w:rsidR="00B809CA" w:rsidRDefault="00B809CA"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08175E6" w14:textId="77777777" w:rsidR="00B809CA" w:rsidRDefault="00B809CA"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194D10C" w14:textId="77777777" w:rsidR="00B809CA" w:rsidRDefault="00B809CA"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52480B2" w14:textId="77777777" w:rsidR="00B809CA" w:rsidRDefault="00B809CA"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469DD24" w14:textId="77777777" w:rsidR="00B809CA" w:rsidRDefault="00B809CA"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C559BEC" w14:textId="77777777" w:rsidR="00B809CA" w:rsidRDefault="00B809CA"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0B4B9184" w14:textId="77777777" w:rsidR="00B809CA" w:rsidRDefault="00B809CA" w:rsidP="00073877">
            <w:pPr>
              <w:pStyle w:val="Normal1"/>
              <w:spacing w:before="0" w:after="0"/>
              <w:jc w:val="center"/>
              <w:rPr>
                <w:b/>
              </w:rPr>
            </w:pPr>
            <w:r>
              <w:rPr>
                <w:b/>
              </w:rPr>
              <w:t>Test Comment</w:t>
            </w:r>
          </w:p>
        </w:tc>
      </w:tr>
      <w:tr w:rsidR="00B809CA" w:rsidRPr="00C21FEC" w14:paraId="51FB75F3"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512155" w14:textId="77777777" w:rsidR="00B809CA" w:rsidRDefault="00B809CA"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0787226" w14:textId="77777777" w:rsidR="00B809CA" w:rsidRPr="00C21FEC" w:rsidRDefault="00B809CA" w:rsidP="00073877">
            <w:pPr>
              <w:pStyle w:val="Normal1"/>
              <w:spacing w:before="0" w:after="0"/>
              <w:rPr>
                <w:sz w:val="18"/>
                <w:szCs w:val="18"/>
              </w:rPr>
            </w:pPr>
            <w:r>
              <w:rPr>
                <w:sz w:val="18"/>
                <w:szCs w:val="18"/>
              </w:rPr>
              <w:t>Navigate to the “Fence”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7C00574" w14:textId="77777777" w:rsidR="00B809CA" w:rsidRPr="00C21FEC" w:rsidRDefault="00B809CA" w:rsidP="00073877">
            <w:pPr>
              <w:pStyle w:val="Normal1"/>
              <w:spacing w:before="0" w:after="0"/>
              <w:rPr>
                <w:sz w:val="18"/>
                <w:szCs w:val="18"/>
              </w:rPr>
            </w:pPr>
            <w:r>
              <w:rPr>
                <w:sz w:val="18"/>
                <w:szCs w:val="18"/>
              </w:rPr>
              <w:t>Click on the “Fence”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C9E1153" w14:textId="77777777" w:rsidR="00B809CA" w:rsidRPr="00C21FEC" w:rsidRDefault="00B809CA"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Pr>
                <w:sz w:val="18"/>
                <w:szCs w:val="18"/>
              </w:rPr>
              <w:t>Fence</w:t>
            </w:r>
            <w:r>
              <w:rPr>
                <w:color w:val="000000"/>
                <w:sz w:val="18"/>
                <w:szCs w:val="18"/>
              </w:rPr>
              <w:t>”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70B835A" w14:textId="77777777" w:rsidR="00B809CA" w:rsidRPr="00C21FEC" w:rsidRDefault="00B809CA"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FBB0A9B" w14:textId="77777777" w:rsidR="00B809CA" w:rsidRPr="00C21FEC" w:rsidRDefault="00B809CA"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592C044" w14:textId="77777777" w:rsidR="00B809CA" w:rsidRPr="00C21FEC" w:rsidRDefault="00B809CA"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9E6B004" w14:textId="77777777" w:rsidR="00B809CA" w:rsidRPr="00C21FEC" w:rsidRDefault="00B809CA" w:rsidP="00073877">
            <w:pPr>
              <w:pStyle w:val="Normal1"/>
              <w:spacing w:before="0" w:after="0"/>
              <w:rPr>
                <w:sz w:val="18"/>
                <w:szCs w:val="18"/>
              </w:rPr>
            </w:pPr>
            <w:r>
              <w:rPr>
                <w:sz w:val="18"/>
                <w:szCs w:val="18"/>
              </w:rPr>
              <w:t>Pending</w:t>
            </w:r>
          </w:p>
        </w:tc>
      </w:tr>
      <w:tr w:rsidR="00B809CA" w:rsidRPr="00C21FEC" w14:paraId="49181A8B"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8C5B7" w14:textId="77777777" w:rsidR="00B809CA" w:rsidRDefault="00B809CA"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F5E08A" w14:textId="77777777" w:rsidR="00B809CA" w:rsidRPr="00C21FEC" w:rsidRDefault="00B809C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5B3C68D" w14:textId="77777777" w:rsidR="00B809CA" w:rsidRPr="00C21FEC" w:rsidRDefault="00B809C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CD506CF" w14:textId="77777777" w:rsidR="00B809CA" w:rsidRPr="00C21FEC" w:rsidRDefault="00B809C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3730924" w14:textId="77777777" w:rsidR="00B809CA" w:rsidRPr="00C21FEC" w:rsidRDefault="00B809C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F329107" w14:textId="77777777" w:rsidR="00B809CA" w:rsidRPr="00C21FEC" w:rsidRDefault="00B809C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1F2A969" w14:textId="77777777" w:rsidR="00B809CA" w:rsidRPr="00C21FEC" w:rsidRDefault="00B809C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55A0253" w14:textId="77777777" w:rsidR="00B809CA" w:rsidRPr="00C21FEC" w:rsidRDefault="00B809CA" w:rsidP="00073877">
            <w:pPr>
              <w:pStyle w:val="Normal1"/>
              <w:spacing w:before="0" w:after="0"/>
              <w:rPr>
                <w:sz w:val="18"/>
                <w:szCs w:val="18"/>
              </w:rPr>
            </w:pPr>
          </w:p>
        </w:tc>
      </w:tr>
      <w:tr w:rsidR="00B809CA" w:rsidRPr="00C21FEC" w14:paraId="0537DFFE"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BF3205" w14:textId="77777777" w:rsidR="00B809CA" w:rsidRDefault="00B809CA"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DEEB666" w14:textId="77777777" w:rsidR="00B809CA" w:rsidRPr="00C21FEC" w:rsidRDefault="00B809C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9D80C99" w14:textId="77777777" w:rsidR="00B809CA" w:rsidRPr="00C21FEC" w:rsidRDefault="00B809C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067FD23" w14:textId="77777777" w:rsidR="00B809CA" w:rsidRPr="00C21FEC" w:rsidRDefault="00B809C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066D9FF" w14:textId="77777777" w:rsidR="00B809CA" w:rsidRPr="00C21FEC" w:rsidRDefault="00B809C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C5BA8C" w14:textId="77777777" w:rsidR="00B809CA" w:rsidRPr="00C21FEC" w:rsidRDefault="00B809C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30923519" w14:textId="77777777" w:rsidR="00B809CA" w:rsidRPr="00C21FEC" w:rsidRDefault="00B809C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40BD6AF" w14:textId="77777777" w:rsidR="00B809CA" w:rsidRPr="00C21FEC" w:rsidRDefault="00B809CA" w:rsidP="00073877">
            <w:pPr>
              <w:pStyle w:val="Normal1"/>
              <w:spacing w:before="0" w:after="0"/>
              <w:rPr>
                <w:sz w:val="18"/>
                <w:szCs w:val="18"/>
              </w:rPr>
            </w:pPr>
          </w:p>
        </w:tc>
      </w:tr>
    </w:tbl>
    <w:p w14:paraId="4B98B810" w14:textId="77777777" w:rsidR="00530AB2" w:rsidRDefault="00530AB2">
      <w:pPr>
        <w:pStyle w:val="Normal1"/>
      </w:pPr>
    </w:p>
    <w:p w14:paraId="3CDA1EC5" w14:textId="77777777" w:rsidR="00530AB2" w:rsidRDefault="00530AB2">
      <w:r>
        <w:br w:type="page"/>
      </w:r>
    </w:p>
    <w:p w14:paraId="16DB470F" w14:textId="77777777" w:rsidR="00530AB2" w:rsidRDefault="00530AB2" w:rsidP="00530AB2">
      <w:pPr>
        <w:pStyle w:val="Heading2"/>
        <w:ind w:left="0" w:firstLine="0"/>
      </w:pPr>
      <w:r>
        <w:lastRenderedPageBreak/>
        <w:t>4.40</w:t>
      </w:r>
      <w:r>
        <w:tab/>
        <w:t>Test Case 40</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530AB2" w:rsidRPr="002E0073" w14:paraId="4916A010"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541B59B" w14:textId="77777777" w:rsidR="00530AB2" w:rsidRDefault="00530AB2"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E0ED1F" w14:textId="77777777" w:rsidR="00530AB2" w:rsidRPr="002E0073" w:rsidRDefault="00530AB2" w:rsidP="00073877">
            <w:pPr>
              <w:pStyle w:val="Normal1"/>
              <w:spacing w:before="0" w:after="0"/>
            </w:pPr>
            <w:r>
              <w:t>TEST-SQL-013</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3F5BB2A" w14:textId="77777777" w:rsidR="00530AB2" w:rsidRDefault="00530AB2"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A32AB" w14:textId="77777777" w:rsidR="00530AB2" w:rsidRPr="002E0073" w:rsidRDefault="00530AB2" w:rsidP="00073877">
            <w:pPr>
              <w:pStyle w:val="Normal1"/>
              <w:spacing w:before="0" w:after="0"/>
            </w:pPr>
            <w:r>
              <w:t>Database Query</w:t>
            </w:r>
          </w:p>
        </w:tc>
      </w:tr>
      <w:tr w:rsidR="00530AB2" w:rsidRPr="002E0073" w14:paraId="6ADAC31B"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4076CC5" w14:textId="77777777" w:rsidR="00530AB2" w:rsidRDefault="00530AB2"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BE464B6" w14:textId="77777777" w:rsidR="00530AB2" w:rsidRPr="002E0073" w:rsidRDefault="00530AB2" w:rsidP="00530AB2">
            <w:pPr>
              <w:pStyle w:val="Normal1"/>
              <w:spacing w:before="0" w:after="0"/>
            </w:pPr>
            <w:r>
              <w:t>There is a “Tree Removal (Residential)” link that the user can click on to navigate to an external page containing relevant regulations for tree removal (residential)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3F854DC" w14:textId="77777777" w:rsidR="00530AB2" w:rsidRDefault="00530AB2"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8DC6559" w14:textId="77777777" w:rsidR="00530AB2" w:rsidRDefault="00530AB2" w:rsidP="00073877">
            <w:pPr>
              <w:pStyle w:val="Normal1"/>
              <w:spacing w:before="0" w:after="0"/>
            </w:pPr>
            <w:r>
              <w:t>High</w:t>
            </w:r>
          </w:p>
          <w:p w14:paraId="5A28D0B0" w14:textId="77777777" w:rsidR="00530AB2" w:rsidRPr="002E0073" w:rsidRDefault="00530AB2" w:rsidP="00073877">
            <w:pPr>
              <w:pStyle w:val="Normal1"/>
              <w:spacing w:before="0" w:after="0"/>
            </w:pPr>
          </w:p>
        </w:tc>
      </w:tr>
      <w:tr w:rsidR="00530AB2" w:rsidRPr="002E0073" w14:paraId="7A17F3C3"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57BD479" w14:textId="77777777" w:rsidR="00530AB2" w:rsidRDefault="00530AB2"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A9314ED" w14:textId="77777777" w:rsidR="00530AB2" w:rsidRPr="002E0073" w:rsidRDefault="00530AB2" w:rsidP="00073877">
            <w:pPr>
              <w:pStyle w:val="Normal1"/>
              <w:spacing w:before="0" w:after="0"/>
            </w:pPr>
            <w:r>
              <w:t>REQ-</w:t>
            </w:r>
            <w:r w:rsidR="006533BE">
              <w:t>10</w:t>
            </w:r>
            <w:r>
              <w:t>.1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796A24F" w14:textId="77777777" w:rsidR="00530AB2" w:rsidRDefault="00530AB2"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8DDA536" w14:textId="77777777" w:rsidR="00530AB2" w:rsidRPr="002E0073" w:rsidRDefault="00530AB2" w:rsidP="00073877">
            <w:pPr>
              <w:pStyle w:val="Normal1"/>
              <w:spacing w:before="0" w:after="0"/>
            </w:pPr>
            <w:r>
              <w:t>Functional Testing</w:t>
            </w:r>
          </w:p>
        </w:tc>
      </w:tr>
      <w:tr w:rsidR="00530AB2" w:rsidRPr="00C21FEC" w14:paraId="794D5096"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3EF764E" w14:textId="77777777" w:rsidR="00530AB2" w:rsidRDefault="00530AB2"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49A488F" w14:textId="77777777" w:rsidR="00530AB2" w:rsidRPr="00D87DD9" w:rsidRDefault="00530AB2"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DDE4E97" w14:textId="77777777" w:rsidR="00530AB2" w:rsidRDefault="00530AB2" w:rsidP="00073877">
            <w:pPr>
              <w:pStyle w:val="Normal1"/>
              <w:spacing w:before="0" w:after="0"/>
              <w:rPr>
                <w:b/>
              </w:rPr>
            </w:pPr>
            <w:r>
              <w:rPr>
                <w:b/>
              </w:rPr>
              <w:t>Assumptions/</w:t>
            </w:r>
          </w:p>
          <w:p w14:paraId="547A0358" w14:textId="77777777" w:rsidR="00530AB2" w:rsidRDefault="00530AB2"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7DF36FC" w14:textId="77777777" w:rsidR="00530AB2" w:rsidRPr="00C21FEC" w:rsidRDefault="00530AB2" w:rsidP="00073877">
            <w:pPr>
              <w:pStyle w:val="Normal1"/>
              <w:spacing w:before="0" w:after="0"/>
            </w:pPr>
            <w:r>
              <w:t>Internet access, working database server</w:t>
            </w:r>
          </w:p>
        </w:tc>
      </w:tr>
      <w:tr w:rsidR="00530AB2" w14:paraId="3E0453BD"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19920A" w14:textId="77777777" w:rsidR="00530AB2" w:rsidRDefault="00530AB2" w:rsidP="00073877">
            <w:pPr>
              <w:pStyle w:val="Normal1"/>
              <w:spacing w:before="80" w:after="80" w:line="276" w:lineRule="auto"/>
              <w:jc w:val="center"/>
              <w:rPr>
                <w:b/>
              </w:rPr>
            </w:pPr>
            <w:r>
              <w:rPr>
                <w:b/>
              </w:rPr>
              <w:t>Test Execution Steps</w:t>
            </w:r>
          </w:p>
        </w:tc>
      </w:tr>
      <w:tr w:rsidR="00530AB2" w14:paraId="7F9BBA28"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70D45CA" w14:textId="77777777" w:rsidR="00530AB2" w:rsidRDefault="00530AB2"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3B1ED6" w14:textId="77777777" w:rsidR="00530AB2" w:rsidRDefault="00530AB2"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6E1AEA61" w14:textId="77777777" w:rsidR="00530AB2" w:rsidRDefault="00530AB2"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199E87FF" w14:textId="77777777" w:rsidR="00530AB2" w:rsidRDefault="00530AB2"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1D405BE" w14:textId="77777777" w:rsidR="00530AB2" w:rsidRDefault="00530AB2"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DED4E7F" w14:textId="77777777" w:rsidR="00530AB2" w:rsidRDefault="00530AB2"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E93D5F" w14:textId="77777777" w:rsidR="00530AB2" w:rsidRDefault="00530AB2"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65E43A41" w14:textId="77777777" w:rsidR="00530AB2" w:rsidRDefault="00530AB2" w:rsidP="00073877">
            <w:pPr>
              <w:pStyle w:val="Normal1"/>
              <w:spacing w:before="0" w:after="0"/>
              <w:jc w:val="center"/>
              <w:rPr>
                <w:b/>
              </w:rPr>
            </w:pPr>
            <w:r>
              <w:rPr>
                <w:b/>
              </w:rPr>
              <w:t>Test Comment</w:t>
            </w:r>
          </w:p>
        </w:tc>
      </w:tr>
      <w:tr w:rsidR="00530AB2" w:rsidRPr="00C21FEC" w14:paraId="2AD85DAA"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419BFA" w14:textId="77777777" w:rsidR="00530AB2" w:rsidRDefault="00530AB2"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4097AA5" w14:textId="77777777" w:rsidR="00530AB2" w:rsidRPr="00C21FEC" w:rsidRDefault="00530AB2" w:rsidP="00073877">
            <w:pPr>
              <w:pStyle w:val="Normal1"/>
              <w:spacing w:before="0" w:after="0"/>
              <w:rPr>
                <w:sz w:val="18"/>
                <w:szCs w:val="18"/>
              </w:rPr>
            </w:pPr>
            <w:r>
              <w:rPr>
                <w:sz w:val="18"/>
                <w:szCs w:val="18"/>
              </w:rPr>
              <w:t>Navigate to the “</w:t>
            </w:r>
            <w:r w:rsidRPr="002251AB">
              <w:rPr>
                <w:color w:val="000000"/>
                <w:sz w:val="18"/>
                <w:szCs w:val="18"/>
              </w:rPr>
              <w:t>Tree Removal (Residential)</w:t>
            </w:r>
            <w:r>
              <w:rPr>
                <w:sz w:val="18"/>
                <w:szCs w:val="18"/>
              </w:rPr>
              <w:t>”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AB2E7F3" w14:textId="77777777" w:rsidR="00530AB2" w:rsidRPr="00C21FEC" w:rsidRDefault="00530AB2" w:rsidP="00073877">
            <w:pPr>
              <w:pStyle w:val="Normal1"/>
              <w:spacing w:before="0" w:after="0"/>
              <w:rPr>
                <w:sz w:val="18"/>
                <w:szCs w:val="18"/>
              </w:rPr>
            </w:pPr>
            <w:r>
              <w:rPr>
                <w:sz w:val="18"/>
                <w:szCs w:val="18"/>
              </w:rPr>
              <w:t>Click on the “</w:t>
            </w:r>
            <w:r>
              <w:rPr>
                <w:color w:val="000000"/>
                <w:sz w:val="18"/>
                <w:szCs w:val="18"/>
              </w:rPr>
              <w:t xml:space="preserve">Tree Removal </w:t>
            </w:r>
            <w:r w:rsidRPr="002251AB">
              <w:rPr>
                <w:color w:val="000000"/>
                <w:sz w:val="18"/>
                <w:szCs w:val="18"/>
              </w:rPr>
              <w:t>(Residential)</w:t>
            </w:r>
            <w:r>
              <w:rPr>
                <w:sz w:val="18"/>
                <w:szCs w:val="18"/>
              </w:rPr>
              <w: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C795793" w14:textId="77777777" w:rsidR="00530AB2" w:rsidRPr="00C21FEC" w:rsidRDefault="00530AB2"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2251AB">
              <w:rPr>
                <w:color w:val="000000"/>
                <w:sz w:val="18"/>
                <w:szCs w:val="18"/>
              </w:rPr>
              <w:t>Tree Removal (Residential)</w:t>
            </w:r>
            <w:r>
              <w:rPr>
                <w:color w:val="000000"/>
                <w:sz w:val="18"/>
                <w:szCs w:val="18"/>
              </w:rPr>
              <w:t>”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6219DBD" w14:textId="77777777" w:rsidR="00530AB2" w:rsidRPr="00C21FEC" w:rsidRDefault="00530AB2"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2AD0E89" w14:textId="77777777" w:rsidR="00530AB2" w:rsidRPr="00C21FEC" w:rsidRDefault="00530AB2"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413846C" w14:textId="77777777" w:rsidR="00530AB2" w:rsidRPr="00C21FEC" w:rsidRDefault="00530AB2"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BCBF73C" w14:textId="77777777" w:rsidR="00530AB2" w:rsidRPr="00C21FEC" w:rsidRDefault="00530AB2" w:rsidP="00073877">
            <w:pPr>
              <w:pStyle w:val="Normal1"/>
              <w:spacing w:before="0" w:after="0"/>
              <w:rPr>
                <w:sz w:val="18"/>
                <w:szCs w:val="18"/>
              </w:rPr>
            </w:pPr>
            <w:r>
              <w:rPr>
                <w:sz w:val="18"/>
                <w:szCs w:val="18"/>
              </w:rPr>
              <w:t>Pending</w:t>
            </w:r>
          </w:p>
        </w:tc>
      </w:tr>
      <w:tr w:rsidR="00530AB2" w:rsidRPr="00C21FEC" w14:paraId="3B2CE206"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8E0452" w14:textId="77777777" w:rsidR="00530AB2" w:rsidRDefault="00530AB2"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8489527" w14:textId="77777777" w:rsidR="00530AB2" w:rsidRPr="00C21FEC" w:rsidRDefault="00530AB2"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38EF16E" w14:textId="77777777" w:rsidR="00530AB2" w:rsidRPr="00C21FEC" w:rsidRDefault="00530AB2"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DD0D0E4" w14:textId="77777777" w:rsidR="00530AB2" w:rsidRPr="00C21FEC" w:rsidRDefault="00530AB2"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EEAA30E" w14:textId="77777777" w:rsidR="00530AB2" w:rsidRPr="00C21FEC" w:rsidRDefault="00530AB2"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A7E1CF6" w14:textId="77777777" w:rsidR="00530AB2" w:rsidRPr="00C21FEC" w:rsidRDefault="00530AB2"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329F124" w14:textId="77777777" w:rsidR="00530AB2" w:rsidRPr="00C21FEC" w:rsidRDefault="00530AB2"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B14E1F3" w14:textId="77777777" w:rsidR="00530AB2" w:rsidRPr="00C21FEC" w:rsidRDefault="00530AB2" w:rsidP="00073877">
            <w:pPr>
              <w:pStyle w:val="Normal1"/>
              <w:spacing w:before="0" w:after="0"/>
              <w:rPr>
                <w:sz w:val="18"/>
                <w:szCs w:val="18"/>
              </w:rPr>
            </w:pPr>
          </w:p>
        </w:tc>
      </w:tr>
      <w:tr w:rsidR="00530AB2" w:rsidRPr="00C21FEC" w14:paraId="3B3E16E6"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E7C33E" w14:textId="77777777" w:rsidR="00530AB2" w:rsidRDefault="00530AB2"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39EACE" w14:textId="77777777" w:rsidR="00530AB2" w:rsidRPr="00C21FEC" w:rsidRDefault="00530AB2"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21F1AD0A" w14:textId="77777777" w:rsidR="00530AB2" w:rsidRPr="00C21FEC" w:rsidRDefault="00530AB2"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F88280E" w14:textId="77777777" w:rsidR="00530AB2" w:rsidRPr="00C21FEC" w:rsidRDefault="00530AB2"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5758F9B" w14:textId="77777777" w:rsidR="00530AB2" w:rsidRPr="00C21FEC" w:rsidRDefault="00530AB2"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A130413" w14:textId="77777777" w:rsidR="00530AB2" w:rsidRPr="00C21FEC" w:rsidRDefault="00530AB2"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69033C7" w14:textId="77777777" w:rsidR="00530AB2" w:rsidRPr="00C21FEC" w:rsidRDefault="00530AB2"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51F4245" w14:textId="77777777" w:rsidR="00530AB2" w:rsidRPr="00C21FEC" w:rsidRDefault="00530AB2" w:rsidP="00073877">
            <w:pPr>
              <w:pStyle w:val="Normal1"/>
              <w:spacing w:before="0" w:after="0"/>
              <w:rPr>
                <w:sz w:val="18"/>
                <w:szCs w:val="18"/>
              </w:rPr>
            </w:pPr>
          </w:p>
        </w:tc>
      </w:tr>
    </w:tbl>
    <w:p w14:paraId="58015A7B" w14:textId="77777777" w:rsidR="006533BE" w:rsidRDefault="006533BE">
      <w:pPr>
        <w:pStyle w:val="Normal1"/>
      </w:pPr>
    </w:p>
    <w:p w14:paraId="46F91439" w14:textId="77777777" w:rsidR="006533BE" w:rsidRDefault="006533BE">
      <w:r>
        <w:br w:type="page"/>
      </w:r>
    </w:p>
    <w:p w14:paraId="5C89ABFE" w14:textId="77777777" w:rsidR="006533BE" w:rsidRDefault="006533BE" w:rsidP="006533BE">
      <w:pPr>
        <w:pStyle w:val="Heading2"/>
        <w:ind w:left="0" w:firstLine="0"/>
      </w:pPr>
      <w:r>
        <w:lastRenderedPageBreak/>
        <w:t>4.41</w:t>
      </w:r>
      <w:r>
        <w:tab/>
        <w:t>Test Case 41</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6533BE" w:rsidRPr="002E0073" w14:paraId="3E21940D"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8980E95" w14:textId="77777777" w:rsidR="006533BE" w:rsidRDefault="006533BE"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445C4" w14:textId="77777777" w:rsidR="006533BE" w:rsidRPr="002E0073" w:rsidRDefault="006533BE" w:rsidP="00073877">
            <w:pPr>
              <w:pStyle w:val="Normal1"/>
              <w:spacing w:before="0" w:after="0"/>
            </w:pPr>
            <w:r>
              <w:t>TEST-SQL-014</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43A54FA9" w14:textId="77777777" w:rsidR="006533BE" w:rsidRDefault="006533BE"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EDF01F" w14:textId="77777777" w:rsidR="006533BE" w:rsidRPr="002E0073" w:rsidRDefault="006533BE" w:rsidP="00073877">
            <w:pPr>
              <w:pStyle w:val="Normal1"/>
              <w:spacing w:before="0" w:after="0"/>
            </w:pPr>
            <w:r>
              <w:t>Database Query</w:t>
            </w:r>
          </w:p>
        </w:tc>
      </w:tr>
      <w:tr w:rsidR="006533BE" w:rsidRPr="002E0073" w14:paraId="3BA14A1A"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93998CE" w14:textId="77777777" w:rsidR="006533BE" w:rsidRDefault="006533BE"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21A7E7C3" w14:textId="77777777" w:rsidR="006533BE" w:rsidRPr="002E0073" w:rsidRDefault="006533BE" w:rsidP="00073877">
            <w:pPr>
              <w:pStyle w:val="Normal1"/>
              <w:spacing w:before="0" w:after="0"/>
            </w:pPr>
            <w:r>
              <w:t>There is a “Tree Removal (Residential)” link that the user can click on to navigate to an external page containing relevant applications for tree removal (residential)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172DDE9" w14:textId="77777777" w:rsidR="006533BE" w:rsidRDefault="006533BE"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6EB804B7" w14:textId="77777777" w:rsidR="006533BE" w:rsidRDefault="006533BE" w:rsidP="00073877">
            <w:pPr>
              <w:pStyle w:val="Normal1"/>
              <w:spacing w:before="0" w:after="0"/>
            </w:pPr>
            <w:r>
              <w:t>High</w:t>
            </w:r>
          </w:p>
          <w:p w14:paraId="2499CEDA" w14:textId="77777777" w:rsidR="006533BE" w:rsidRPr="002E0073" w:rsidRDefault="006533BE" w:rsidP="00073877">
            <w:pPr>
              <w:pStyle w:val="Normal1"/>
              <w:spacing w:before="0" w:after="0"/>
            </w:pPr>
          </w:p>
        </w:tc>
      </w:tr>
      <w:tr w:rsidR="006533BE" w:rsidRPr="002E0073" w14:paraId="4F6EC77B"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5A4972C" w14:textId="77777777" w:rsidR="006533BE" w:rsidRDefault="006533BE"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64830A7" w14:textId="77777777" w:rsidR="006533BE" w:rsidRPr="002E0073" w:rsidRDefault="006533BE" w:rsidP="00073877">
            <w:pPr>
              <w:pStyle w:val="Normal1"/>
              <w:spacing w:before="0" w:after="0"/>
            </w:pPr>
            <w:r>
              <w:t>REQ-10.2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A7F3CF4" w14:textId="77777777" w:rsidR="006533BE" w:rsidRDefault="006533BE"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E521EA8" w14:textId="77777777" w:rsidR="006533BE" w:rsidRPr="002E0073" w:rsidRDefault="006533BE" w:rsidP="00073877">
            <w:pPr>
              <w:pStyle w:val="Normal1"/>
              <w:spacing w:before="0" w:after="0"/>
            </w:pPr>
            <w:r>
              <w:t>Functional Testing</w:t>
            </w:r>
          </w:p>
        </w:tc>
      </w:tr>
      <w:tr w:rsidR="006533BE" w:rsidRPr="00C21FEC" w14:paraId="6885CCF2"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7E79937" w14:textId="77777777" w:rsidR="006533BE" w:rsidRDefault="006533BE"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AEDC386" w14:textId="77777777" w:rsidR="006533BE" w:rsidRPr="00D87DD9" w:rsidRDefault="006533BE"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E72BEC6" w14:textId="77777777" w:rsidR="006533BE" w:rsidRDefault="006533BE" w:rsidP="00073877">
            <w:pPr>
              <w:pStyle w:val="Normal1"/>
              <w:spacing w:before="0" w:after="0"/>
              <w:rPr>
                <w:b/>
              </w:rPr>
            </w:pPr>
            <w:r>
              <w:rPr>
                <w:b/>
              </w:rPr>
              <w:t>Assumptions/</w:t>
            </w:r>
          </w:p>
          <w:p w14:paraId="230D9CA1" w14:textId="77777777" w:rsidR="006533BE" w:rsidRDefault="006533BE"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C3E9923" w14:textId="77777777" w:rsidR="006533BE" w:rsidRPr="00C21FEC" w:rsidRDefault="006533BE" w:rsidP="00073877">
            <w:pPr>
              <w:pStyle w:val="Normal1"/>
              <w:spacing w:before="0" w:after="0"/>
            </w:pPr>
            <w:r>
              <w:t>Internet access, working database server</w:t>
            </w:r>
          </w:p>
        </w:tc>
      </w:tr>
      <w:tr w:rsidR="006533BE" w14:paraId="581CF78D"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145C11" w14:textId="77777777" w:rsidR="006533BE" w:rsidRDefault="006533BE" w:rsidP="00073877">
            <w:pPr>
              <w:pStyle w:val="Normal1"/>
              <w:spacing w:before="80" w:after="80" w:line="276" w:lineRule="auto"/>
              <w:jc w:val="center"/>
              <w:rPr>
                <w:b/>
              </w:rPr>
            </w:pPr>
            <w:r>
              <w:rPr>
                <w:b/>
              </w:rPr>
              <w:t>Test Execution Steps</w:t>
            </w:r>
          </w:p>
        </w:tc>
      </w:tr>
      <w:tr w:rsidR="006533BE" w14:paraId="6B366ACF"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A51D455" w14:textId="77777777" w:rsidR="006533BE" w:rsidRDefault="006533BE"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04BA13C" w14:textId="77777777" w:rsidR="006533BE" w:rsidRDefault="006533BE"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50756B43" w14:textId="77777777" w:rsidR="006533BE" w:rsidRDefault="006533BE"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43A0DBD5" w14:textId="77777777" w:rsidR="006533BE" w:rsidRDefault="006533BE"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D1E42D7" w14:textId="77777777" w:rsidR="006533BE" w:rsidRDefault="006533BE"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CF6D805" w14:textId="77777777" w:rsidR="006533BE" w:rsidRDefault="006533BE"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04CA0E36" w14:textId="77777777" w:rsidR="006533BE" w:rsidRDefault="006533BE"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68FF1A7" w14:textId="77777777" w:rsidR="006533BE" w:rsidRDefault="006533BE" w:rsidP="00073877">
            <w:pPr>
              <w:pStyle w:val="Normal1"/>
              <w:spacing w:before="0" w:after="0"/>
              <w:jc w:val="center"/>
              <w:rPr>
                <w:b/>
              </w:rPr>
            </w:pPr>
            <w:r>
              <w:rPr>
                <w:b/>
              </w:rPr>
              <w:t>Test Comment</w:t>
            </w:r>
          </w:p>
        </w:tc>
      </w:tr>
      <w:tr w:rsidR="006533BE" w:rsidRPr="00C21FEC" w14:paraId="3CD01BB2"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AC6A8E" w14:textId="77777777" w:rsidR="006533BE" w:rsidRDefault="006533BE"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E809E07" w14:textId="77777777" w:rsidR="006533BE" w:rsidRPr="00C21FEC" w:rsidRDefault="006533BE" w:rsidP="00073877">
            <w:pPr>
              <w:pStyle w:val="Normal1"/>
              <w:spacing w:before="0" w:after="0"/>
              <w:rPr>
                <w:sz w:val="18"/>
                <w:szCs w:val="18"/>
              </w:rPr>
            </w:pPr>
            <w:r>
              <w:rPr>
                <w:sz w:val="18"/>
                <w:szCs w:val="18"/>
              </w:rPr>
              <w:t>Navigate to the “</w:t>
            </w:r>
            <w:r w:rsidRPr="002251AB">
              <w:rPr>
                <w:color w:val="000000"/>
                <w:sz w:val="18"/>
                <w:szCs w:val="18"/>
              </w:rPr>
              <w:t>Tree Removal (Residential)</w:t>
            </w:r>
            <w:r>
              <w:rPr>
                <w:sz w:val="18"/>
                <w:szCs w:val="18"/>
              </w:rPr>
              <w:t>”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573B6794" w14:textId="77777777" w:rsidR="006533BE" w:rsidRPr="00C21FEC" w:rsidRDefault="006533BE" w:rsidP="00073877">
            <w:pPr>
              <w:pStyle w:val="Normal1"/>
              <w:spacing w:before="0" w:after="0"/>
              <w:rPr>
                <w:sz w:val="18"/>
                <w:szCs w:val="18"/>
              </w:rPr>
            </w:pPr>
            <w:r>
              <w:rPr>
                <w:sz w:val="18"/>
                <w:szCs w:val="18"/>
              </w:rPr>
              <w:t>Click on the “</w:t>
            </w:r>
            <w:r w:rsidRPr="002251AB">
              <w:rPr>
                <w:color w:val="000000"/>
                <w:sz w:val="18"/>
                <w:szCs w:val="18"/>
              </w:rPr>
              <w:t>Tree Removal (Residential)</w:t>
            </w:r>
            <w:r>
              <w:rPr>
                <w:sz w:val="18"/>
                <w:szCs w:val="18"/>
              </w:rPr>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D018E7B" w14:textId="77777777" w:rsidR="006533BE" w:rsidRPr="00C21FEC" w:rsidRDefault="006533BE"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2251AB">
              <w:rPr>
                <w:color w:val="000000"/>
                <w:sz w:val="18"/>
                <w:szCs w:val="18"/>
              </w:rPr>
              <w:t>Tree Removal (Residential)</w:t>
            </w:r>
            <w:r>
              <w:rPr>
                <w:color w:val="000000"/>
                <w:sz w:val="18"/>
                <w:szCs w:val="18"/>
              </w:rPr>
              <w:t>”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FC3C5DF" w14:textId="77777777" w:rsidR="006533BE" w:rsidRPr="00C21FEC" w:rsidRDefault="006533BE"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48AD6E6" w14:textId="77777777" w:rsidR="006533BE" w:rsidRPr="00C21FEC" w:rsidRDefault="006533BE"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D631C0F" w14:textId="77777777" w:rsidR="006533BE" w:rsidRPr="00C21FEC" w:rsidRDefault="006533BE"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E383182" w14:textId="77777777" w:rsidR="006533BE" w:rsidRPr="00C21FEC" w:rsidRDefault="006533BE" w:rsidP="00073877">
            <w:pPr>
              <w:pStyle w:val="Normal1"/>
              <w:spacing w:before="0" w:after="0"/>
              <w:rPr>
                <w:sz w:val="18"/>
                <w:szCs w:val="18"/>
              </w:rPr>
            </w:pPr>
            <w:r>
              <w:rPr>
                <w:sz w:val="18"/>
                <w:szCs w:val="18"/>
              </w:rPr>
              <w:t>Pending</w:t>
            </w:r>
          </w:p>
        </w:tc>
      </w:tr>
      <w:tr w:rsidR="006533BE" w:rsidRPr="00C21FEC" w14:paraId="58792A91"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C362D8" w14:textId="77777777" w:rsidR="006533BE" w:rsidRDefault="006533BE"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0B3B083" w14:textId="77777777" w:rsidR="006533BE" w:rsidRPr="00C21FEC" w:rsidRDefault="006533BE"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8878CB2" w14:textId="77777777" w:rsidR="006533BE" w:rsidRPr="00C21FEC" w:rsidRDefault="006533BE"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332D7337" w14:textId="77777777" w:rsidR="006533BE" w:rsidRPr="00C21FEC" w:rsidRDefault="006533BE"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1A9C3B1" w14:textId="77777777" w:rsidR="006533BE" w:rsidRPr="00C21FEC" w:rsidRDefault="006533BE"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8C55EC8" w14:textId="77777777" w:rsidR="006533BE" w:rsidRPr="00C21FEC" w:rsidRDefault="006533BE"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6D1CD56" w14:textId="77777777" w:rsidR="006533BE" w:rsidRPr="00C21FEC" w:rsidRDefault="006533BE"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9BF3C4E" w14:textId="77777777" w:rsidR="006533BE" w:rsidRPr="00C21FEC" w:rsidRDefault="006533BE" w:rsidP="00073877">
            <w:pPr>
              <w:pStyle w:val="Normal1"/>
              <w:spacing w:before="0" w:after="0"/>
              <w:rPr>
                <w:sz w:val="18"/>
                <w:szCs w:val="18"/>
              </w:rPr>
            </w:pPr>
          </w:p>
        </w:tc>
      </w:tr>
      <w:tr w:rsidR="006533BE" w:rsidRPr="00C21FEC" w14:paraId="48251B54"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2D94A" w14:textId="77777777" w:rsidR="006533BE" w:rsidRDefault="006533BE"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A36B2D7" w14:textId="77777777" w:rsidR="006533BE" w:rsidRPr="00C21FEC" w:rsidRDefault="006533BE"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F77BC77" w14:textId="77777777" w:rsidR="006533BE" w:rsidRPr="00C21FEC" w:rsidRDefault="006533BE"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2F8623AF" w14:textId="77777777" w:rsidR="006533BE" w:rsidRPr="00C21FEC" w:rsidRDefault="006533BE"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813AD31" w14:textId="77777777" w:rsidR="006533BE" w:rsidRPr="00C21FEC" w:rsidRDefault="006533BE"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5E8089E" w14:textId="77777777" w:rsidR="006533BE" w:rsidRPr="00C21FEC" w:rsidRDefault="006533BE"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19F6ABE" w14:textId="77777777" w:rsidR="006533BE" w:rsidRPr="00C21FEC" w:rsidRDefault="006533BE"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7BCED097" w14:textId="77777777" w:rsidR="006533BE" w:rsidRPr="00C21FEC" w:rsidRDefault="006533BE" w:rsidP="00073877">
            <w:pPr>
              <w:pStyle w:val="Normal1"/>
              <w:spacing w:before="0" w:after="0"/>
              <w:rPr>
                <w:sz w:val="18"/>
                <w:szCs w:val="18"/>
              </w:rPr>
            </w:pPr>
          </w:p>
        </w:tc>
      </w:tr>
    </w:tbl>
    <w:p w14:paraId="529643B3" w14:textId="77777777" w:rsidR="00E330AA" w:rsidRDefault="00E330AA">
      <w:pPr>
        <w:pStyle w:val="Normal1"/>
      </w:pPr>
    </w:p>
    <w:p w14:paraId="69B0103A" w14:textId="77777777" w:rsidR="00E330AA" w:rsidRDefault="00E330AA">
      <w:r>
        <w:br w:type="page"/>
      </w:r>
    </w:p>
    <w:p w14:paraId="226B77FC" w14:textId="77777777" w:rsidR="00E330AA" w:rsidRDefault="00E330AA" w:rsidP="00E330AA">
      <w:pPr>
        <w:pStyle w:val="Heading2"/>
        <w:ind w:left="0" w:firstLine="0"/>
      </w:pPr>
      <w:r>
        <w:lastRenderedPageBreak/>
        <w:t>4.42</w:t>
      </w:r>
      <w:r>
        <w:tab/>
        <w:t>Test Case 42</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E330AA" w:rsidRPr="002E0073" w14:paraId="3FDDA269"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FE6BC24" w14:textId="77777777" w:rsidR="00E330AA" w:rsidRDefault="00E330AA"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CC7065" w14:textId="77777777" w:rsidR="00E330AA" w:rsidRPr="002E0073" w:rsidRDefault="00E330AA" w:rsidP="00073877">
            <w:pPr>
              <w:pStyle w:val="Normal1"/>
              <w:spacing w:before="0" w:after="0"/>
            </w:pPr>
            <w:r>
              <w:t>TEST-SQL-015</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B0098D3" w14:textId="77777777" w:rsidR="00E330AA" w:rsidRDefault="00E330AA"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F3B118" w14:textId="77777777" w:rsidR="00E330AA" w:rsidRPr="002E0073" w:rsidRDefault="00E330AA" w:rsidP="00073877">
            <w:pPr>
              <w:pStyle w:val="Normal1"/>
              <w:spacing w:before="0" w:after="0"/>
            </w:pPr>
            <w:r>
              <w:t>Database Query</w:t>
            </w:r>
          </w:p>
        </w:tc>
      </w:tr>
      <w:tr w:rsidR="00E330AA" w:rsidRPr="002E0073" w14:paraId="06E1F121"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4AC74EE" w14:textId="77777777" w:rsidR="00E330AA" w:rsidRDefault="00E330AA"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570E9FAF" w14:textId="77777777" w:rsidR="00E330AA" w:rsidRPr="002E0073" w:rsidRDefault="00E330AA" w:rsidP="00E330AA">
            <w:pPr>
              <w:pStyle w:val="Normal1"/>
              <w:spacing w:before="0" w:after="0"/>
            </w:pPr>
            <w:r>
              <w:t>There is a “Day-Care” link that the user can click on to navigate to an external page containing relevant regulations for day-care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710D284" w14:textId="77777777" w:rsidR="00E330AA" w:rsidRDefault="00E330AA"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B68F8E8" w14:textId="77777777" w:rsidR="00E330AA" w:rsidRDefault="00E330AA" w:rsidP="00073877">
            <w:pPr>
              <w:pStyle w:val="Normal1"/>
              <w:spacing w:before="0" w:after="0"/>
            </w:pPr>
            <w:r>
              <w:t>High</w:t>
            </w:r>
          </w:p>
          <w:p w14:paraId="5521A5C9" w14:textId="77777777" w:rsidR="00E330AA" w:rsidRPr="002E0073" w:rsidRDefault="00E330AA" w:rsidP="00073877">
            <w:pPr>
              <w:pStyle w:val="Normal1"/>
              <w:spacing w:before="0" w:after="0"/>
            </w:pPr>
          </w:p>
        </w:tc>
      </w:tr>
      <w:tr w:rsidR="00E330AA" w:rsidRPr="002E0073" w14:paraId="62865F99"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4EC420D" w14:textId="77777777" w:rsidR="00E330AA" w:rsidRDefault="00E330AA"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16AEB601" w14:textId="77777777" w:rsidR="00E330AA" w:rsidRPr="002E0073" w:rsidRDefault="00E330AA" w:rsidP="00073877">
            <w:pPr>
              <w:pStyle w:val="Normal1"/>
              <w:spacing w:before="0" w:after="0"/>
            </w:pPr>
            <w:r>
              <w:t>REQ-11.1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47891091" w14:textId="77777777" w:rsidR="00E330AA" w:rsidRDefault="00E330AA"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04D5A19" w14:textId="77777777" w:rsidR="00E330AA" w:rsidRPr="002E0073" w:rsidRDefault="00E330AA" w:rsidP="00073877">
            <w:pPr>
              <w:pStyle w:val="Normal1"/>
              <w:spacing w:before="0" w:after="0"/>
            </w:pPr>
            <w:r>
              <w:t>Functional Testing</w:t>
            </w:r>
          </w:p>
        </w:tc>
      </w:tr>
      <w:tr w:rsidR="00E330AA" w:rsidRPr="00C21FEC" w14:paraId="5F3186D4"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0E6DC9" w14:textId="77777777" w:rsidR="00E330AA" w:rsidRDefault="00E330AA"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C96A5DD" w14:textId="77777777" w:rsidR="00E330AA" w:rsidRPr="00D87DD9" w:rsidRDefault="00E330AA"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A65F40F" w14:textId="77777777" w:rsidR="00E330AA" w:rsidRDefault="00E330AA" w:rsidP="00073877">
            <w:pPr>
              <w:pStyle w:val="Normal1"/>
              <w:spacing w:before="0" w:after="0"/>
              <w:rPr>
                <w:b/>
              </w:rPr>
            </w:pPr>
            <w:r>
              <w:rPr>
                <w:b/>
              </w:rPr>
              <w:t>Assumptions/</w:t>
            </w:r>
          </w:p>
          <w:p w14:paraId="3450EF6B" w14:textId="77777777" w:rsidR="00E330AA" w:rsidRDefault="00E330AA"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FFD9B0A" w14:textId="77777777" w:rsidR="00E330AA" w:rsidRPr="00C21FEC" w:rsidRDefault="00E330AA" w:rsidP="00073877">
            <w:pPr>
              <w:pStyle w:val="Normal1"/>
              <w:spacing w:before="0" w:after="0"/>
            </w:pPr>
            <w:r>
              <w:t>Internet access, working database server</w:t>
            </w:r>
          </w:p>
        </w:tc>
      </w:tr>
      <w:tr w:rsidR="00E330AA" w14:paraId="62FA6FF8"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E55B3" w14:textId="77777777" w:rsidR="00E330AA" w:rsidRDefault="00E330AA" w:rsidP="00073877">
            <w:pPr>
              <w:pStyle w:val="Normal1"/>
              <w:spacing w:before="80" w:after="80" w:line="276" w:lineRule="auto"/>
              <w:jc w:val="center"/>
              <w:rPr>
                <w:b/>
              </w:rPr>
            </w:pPr>
            <w:r>
              <w:rPr>
                <w:b/>
              </w:rPr>
              <w:t>Test Execution Steps</w:t>
            </w:r>
          </w:p>
        </w:tc>
      </w:tr>
      <w:tr w:rsidR="00E330AA" w14:paraId="2CB48C2B"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CA662EC" w14:textId="77777777" w:rsidR="00E330AA" w:rsidRDefault="00E330AA"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62DCBCE" w14:textId="77777777" w:rsidR="00E330AA" w:rsidRDefault="00E330AA"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5F07009" w14:textId="77777777" w:rsidR="00E330AA" w:rsidRDefault="00E330AA"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406C6B5" w14:textId="77777777" w:rsidR="00E330AA" w:rsidRDefault="00E330AA"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3020BDB" w14:textId="77777777" w:rsidR="00E330AA" w:rsidRDefault="00E330AA"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08DC54C" w14:textId="77777777" w:rsidR="00E330AA" w:rsidRDefault="00E330AA"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49D6CE73" w14:textId="77777777" w:rsidR="00E330AA" w:rsidRDefault="00E330AA"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50BAE373" w14:textId="77777777" w:rsidR="00E330AA" w:rsidRDefault="00E330AA" w:rsidP="00073877">
            <w:pPr>
              <w:pStyle w:val="Normal1"/>
              <w:spacing w:before="0" w:after="0"/>
              <w:jc w:val="center"/>
              <w:rPr>
                <w:b/>
              </w:rPr>
            </w:pPr>
            <w:r>
              <w:rPr>
                <w:b/>
              </w:rPr>
              <w:t>Test Comment</w:t>
            </w:r>
          </w:p>
        </w:tc>
      </w:tr>
      <w:tr w:rsidR="00E330AA" w:rsidRPr="00C21FEC" w14:paraId="1488DA58"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721BD9" w14:textId="77777777" w:rsidR="00E330AA" w:rsidRDefault="00E330AA"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5A31F96" w14:textId="77777777" w:rsidR="00E330AA" w:rsidRPr="00C21FEC" w:rsidRDefault="00E330AA" w:rsidP="00073877">
            <w:pPr>
              <w:pStyle w:val="Normal1"/>
              <w:spacing w:before="0" w:after="0"/>
              <w:rPr>
                <w:sz w:val="18"/>
                <w:szCs w:val="18"/>
              </w:rPr>
            </w:pPr>
            <w:r>
              <w:rPr>
                <w:sz w:val="18"/>
                <w:szCs w:val="18"/>
              </w:rPr>
              <w:t>Navigate to the “</w:t>
            </w:r>
            <w:r w:rsidRPr="002251AB">
              <w:rPr>
                <w:color w:val="000000"/>
                <w:sz w:val="18"/>
                <w:szCs w:val="18"/>
              </w:rPr>
              <w:t>Day-Care</w:t>
            </w:r>
            <w:r>
              <w:rPr>
                <w:sz w:val="18"/>
                <w:szCs w:val="18"/>
              </w:rPr>
              <w:t>”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DFF8977" w14:textId="77777777" w:rsidR="00E330AA" w:rsidRPr="00C21FEC" w:rsidRDefault="00E330AA" w:rsidP="00073877">
            <w:pPr>
              <w:pStyle w:val="Normal1"/>
              <w:spacing w:before="0" w:after="0"/>
              <w:rPr>
                <w:sz w:val="18"/>
                <w:szCs w:val="18"/>
              </w:rPr>
            </w:pPr>
            <w:r>
              <w:rPr>
                <w:sz w:val="18"/>
                <w:szCs w:val="18"/>
              </w:rPr>
              <w:t>Click on the “</w:t>
            </w:r>
            <w:r w:rsidRPr="002251AB">
              <w:rPr>
                <w:color w:val="000000"/>
                <w:sz w:val="18"/>
                <w:szCs w:val="18"/>
              </w:rPr>
              <w:t>Day-Care</w:t>
            </w:r>
            <w:r>
              <w:rPr>
                <w:sz w:val="18"/>
                <w:szCs w:val="18"/>
              </w:rPr>
              <w: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F49A17A" w14:textId="77777777" w:rsidR="00E330AA" w:rsidRPr="00C21FEC" w:rsidRDefault="00E330AA"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2251AB">
              <w:rPr>
                <w:color w:val="000000"/>
                <w:sz w:val="18"/>
                <w:szCs w:val="18"/>
              </w:rPr>
              <w:t>Day-Care</w:t>
            </w:r>
            <w:r>
              <w:rPr>
                <w:color w:val="000000"/>
                <w:sz w:val="18"/>
                <w:szCs w:val="18"/>
              </w:rPr>
              <w:t>”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C499EA" w14:textId="77777777" w:rsidR="00E330AA" w:rsidRPr="00C21FEC" w:rsidRDefault="00E330AA"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F51829E" w14:textId="77777777" w:rsidR="00E330AA" w:rsidRPr="00C21FEC" w:rsidRDefault="00E330AA"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050CD4B9" w14:textId="77777777" w:rsidR="00E330AA" w:rsidRPr="00C21FEC" w:rsidRDefault="00E330AA"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8497135" w14:textId="77777777" w:rsidR="00E330AA" w:rsidRPr="00C21FEC" w:rsidRDefault="00E330AA" w:rsidP="00073877">
            <w:pPr>
              <w:pStyle w:val="Normal1"/>
              <w:spacing w:before="0" w:after="0"/>
              <w:rPr>
                <w:sz w:val="18"/>
                <w:szCs w:val="18"/>
              </w:rPr>
            </w:pPr>
            <w:r>
              <w:rPr>
                <w:sz w:val="18"/>
                <w:szCs w:val="18"/>
              </w:rPr>
              <w:t>Pending</w:t>
            </w:r>
          </w:p>
        </w:tc>
      </w:tr>
      <w:tr w:rsidR="00E330AA" w:rsidRPr="00C21FEC" w14:paraId="5C080EBB"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2D1E82" w14:textId="77777777" w:rsidR="00E330AA" w:rsidRDefault="00E330AA"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F85871" w14:textId="77777777" w:rsidR="00E330AA" w:rsidRPr="00C21FEC" w:rsidRDefault="00E330A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4659A27" w14:textId="77777777" w:rsidR="00E330AA" w:rsidRPr="00C21FEC" w:rsidRDefault="00E330A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8D79F5D" w14:textId="77777777" w:rsidR="00E330AA" w:rsidRPr="00C21FEC" w:rsidRDefault="00E330A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3097A6A" w14:textId="77777777" w:rsidR="00E330AA" w:rsidRPr="00C21FEC" w:rsidRDefault="00E330A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DAA2739" w14:textId="77777777" w:rsidR="00E330AA" w:rsidRPr="00C21FEC" w:rsidRDefault="00E330A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3AF9311" w14:textId="77777777" w:rsidR="00E330AA" w:rsidRPr="00C21FEC" w:rsidRDefault="00E330A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1A9D974" w14:textId="77777777" w:rsidR="00E330AA" w:rsidRPr="00C21FEC" w:rsidRDefault="00E330AA" w:rsidP="00073877">
            <w:pPr>
              <w:pStyle w:val="Normal1"/>
              <w:spacing w:before="0" w:after="0"/>
              <w:rPr>
                <w:sz w:val="18"/>
                <w:szCs w:val="18"/>
              </w:rPr>
            </w:pPr>
          </w:p>
        </w:tc>
      </w:tr>
      <w:tr w:rsidR="00E330AA" w:rsidRPr="00C21FEC" w14:paraId="0E6AB0FA"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A02BC" w14:textId="77777777" w:rsidR="00E330AA" w:rsidRDefault="00E330AA"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2B7C83B" w14:textId="77777777" w:rsidR="00E330AA" w:rsidRPr="00C21FEC" w:rsidRDefault="00E330A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4F89426B" w14:textId="77777777" w:rsidR="00E330AA" w:rsidRPr="00C21FEC" w:rsidRDefault="00E330A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FC5EB8B" w14:textId="77777777" w:rsidR="00E330AA" w:rsidRPr="00C21FEC" w:rsidRDefault="00E330A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6EA2A2F" w14:textId="77777777" w:rsidR="00E330AA" w:rsidRPr="00C21FEC" w:rsidRDefault="00E330A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611C20" w14:textId="77777777" w:rsidR="00E330AA" w:rsidRPr="00C21FEC" w:rsidRDefault="00E330A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4880C34D" w14:textId="77777777" w:rsidR="00E330AA" w:rsidRPr="00C21FEC" w:rsidRDefault="00E330A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0ED14C59" w14:textId="77777777" w:rsidR="00E330AA" w:rsidRPr="00C21FEC" w:rsidRDefault="00E330AA" w:rsidP="00073877">
            <w:pPr>
              <w:pStyle w:val="Normal1"/>
              <w:spacing w:before="0" w:after="0"/>
              <w:rPr>
                <w:sz w:val="18"/>
                <w:szCs w:val="18"/>
              </w:rPr>
            </w:pPr>
          </w:p>
        </w:tc>
      </w:tr>
    </w:tbl>
    <w:p w14:paraId="2E14149A" w14:textId="77777777" w:rsidR="00D356F9" w:rsidRDefault="00D356F9">
      <w:pPr>
        <w:pStyle w:val="Normal1"/>
      </w:pPr>
    </w:p>
    <w:p w14:paraId="5367311C" w14:textId="77777777" w:rsidR="00D356F9" w:rsidRDefault="00D356F9">
      <w:r>
        <w:br w:type="page"/>
      </w:r>
    </w:p>
    <w:p w14:paraId="38D3DEDB" w14:textId="77777777" w:rsidR="00D356F9" w:rsidRDefault="00D356F9" w:rsidP="00D356F9">
      <w:pPr>
        <w:pStyle w:val="Heading2"/>
        <w:ind w:left="0" w:firstLine="0"/>
      </w:pPr>
      <w:r>
        <w:lastRenderedPageBreak/>
        <w:t>4.43</w:t>
      </w:r>
      <w:r>
        <w:tab/>
        <w:t>Test Case 43</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D356F9" w:rsidRPr="002E0073" w14:paraId="5F12334D"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3194FAD" w14:textId="77777777" w:rsidR="00D356F9" w:rsidRDefault="00D356F9"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26AB3" w14:textId="77777777" w:rsidR="00D356F9" w:rsidRPr="002E0073" w:rsidRDefault="00D356F9" w:rsidP="00073877">
            <w:pPr>
              <w:pStyle w:val="Normal1"/>
              <w:spacing w:before="0" w:after="0"/>
            </w:pPr>
            <w:r>
              <w:t>TEST-SQL-016</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944079" w14:textId="77777777" w:rsidR="00D356F9" w:rsidRDefault="00D356F9"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A4E14" w14:textId="77777777" w:rsidR="00D356F9" w:rsidRPr="002E0073" w:rsidRDefault="00D356F9" w:rsidP="00073877">
            <w:pPr>
              <w:pStyle w:val="Normal1"/>
              <w:spacing w:before="0" w:after="0"/>
            </w:pPr>
            <w:r>
              <w:t>Database Query</w:t>
            </w:r>
          </w:p>
        </w:tc>
      </w:tr>
      <w:tr w:rsidR="00D356F9" w:rsidRPr="002E0073" w14:paraId="24709AAF"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846E93D" w14:textId="77777777" w:rsidR="00D356F9" w:rsidRDefault="00D356F9"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36EA1F4" w14:textId="77777777" w:rsidR="00D356F9" w:rsidRPr="002E0073" w:rsidRDefault="00D356F9" w:rsidP="00D356F9">
            <w:pPr>
              <w:pStyle w:val="Normal1"/>
              <w:spacing w:before="0" w:after="0"/>
            </w:pPr>
            <w:r>
              <w:t>There is a “Day-Care” link that the user can click on to navigate to an external page containing relevant applications for day-care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647CA7C" w14:textId="77777777" w:rsidR="00D356F9" w:rsidRDefault="00D356F9"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7B2FBD67" w14:textId="77777777" w:rsidR="00D356F9" w:rsidRDefault="00D356F9" w:rsidP="00073877">
            <w:pPr>
              <w:pStyle w:val="Normal1"/>
              <w:spacing w:before="0" w:after="0"/>
            </w:pPr>
            <w:r>
              <w:t>High</w:t>
            </w:r>
          </w:p>
          <w:p w14:paraId="718207C2" w14:textId="77777777" w:rsidR="00D356F9" w:rsidRPr="002E0073" w:rsidRDefault="00D356F9" w:rsidP="00073877">
            <w:pPr>
              <w:pStyle w:val="Normal1"/>
              <w:spacing w:before="0" w:after="0"/>
            </w:pPr>
          </w:p>
        </w:tc>
      </w:tr>
      <w:tr w:rsidR="00D356F9" w:rsidRPr="002E0073" w14:paraId="5E541A33"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EEAF322" w14:textId="77777777" w:rsidR="00D356F9" w:rsidRDefault="00D356F9"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67E24BC" w14:textId="77777777" w:rsidR="00D356F9" w:rsidRPr="002E0073" w:rsidRDefault="00D356F9" w:rsidP="00073877">
            <w:pPr>
              <w:pStyle w:val="Normal1"/>
              <w:spacing w:before="0" w:after="0"/>
            </w:pPr>
            <w:r>
              <w:t>REQ-11.2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05421C8" w14:textId="77777777" w:rsidR="00D356F9" w:rsidRDefault="00D356F9"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06A0B533" w14:textId="77777777" w:rsidR="00D356F9" w:rsidRPr="002E0073" w:rsidRDefault="00D356F9" w:rsidP="00073877">
            <w:pPr>
              <w:pStyle w:val="Normal1"/>
              <w:spacing w:before="0" w:after="0"/>
            </w:pPr>
            <w:r>
              <w:t>Functional Testing</w:t>
            </w:r>
          </w:p>
        </w:tc>
      </w:tr>
      <w:tr w:rsidR="00D356F9" w:rsidRPr="00C21FEC" w14:paraId="312B4BD1"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7E0AF7" w14:textId="77777777" w:rsidR="00D356F9" w:rsidRDefault="00D356F9"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D7789EA" w14:textId="77777777" w:rsidR="00D356F9" w:rsidRPr="00D87DD9" w:rsidRDefault="00D356F9"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DF283DD" w14:textId="77777777" w:rsidR="00D356F9" w:rsidRDefault="00D356F9" w:rsidP="00073877">
            <w:pPr>
              <w:pStyle w:val="Normal1"/>
              <w:spacing w:before="0" w:after="0"/>
              <w:rPr>
                <w:b/>
              </w:rPr>
            </w:pPr>
            <w:r>
              <w:rPr>
                <w:b/>
              </w:rPr>
              <w:t>Assumptions/</w:t>
            </w:r>
          </w:p>
          <w:p w14:paraId="1BB9956C" w14:textId="77777777" w:rsidR="00D356F9" w:rsidRDefault="00D356F9"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9A6056F" w14:textId="77777777" w:rsidR="00D356F9" w:rsidRPr="00C21FEC" w:rsidRDefault="00D356F9" w:rsidP="00073877">
            <w:pPr>
              <w:pStyle w:val="Normal1"/>
              <w:spacing w:before="0" w:after="0"/>
            </w:pPr>
            <w:r>
              <w:t>Internet access, working database server</w:t>
            </w:r>
          </w:p>
        </w:tc>
      </w:tr>
      <w:tr w:rsidR="00D356F9" w14:paraId="0C2EB2D2"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085841" w14:textId="77777777" w:rsidR="00D356F9" w:rsidRDefault="00D356F9" w:rsidP="00073877">
            <w:pPr>
              <w:pStyle w:val="Normal1"/>
              <w:spacing w:before="80" w:after="80" w:line="276" w:lineRule="auto"/>
              <w:jc w:val="center"/>
              <w:rPr>
                <w:b/>
              </w:rPr>
            </w:pPr>
            <w:r>
              <w:rPr>
                <w:b/>
              </w:rPr>
              <w:t>Test Execution Steps</w:t>
            </w:r>
          </w:p>
        </w:tc>
      </w:tr>
      <w:tr w:rsidR="00D356F9" w14:paraId="735900DD"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68EE9C5" w14:textId="77777777" w:rsidR="00D356F9" w:rsidRDefault="00D356F9"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3AB0F58" w14:textId="77777777" w:rsidR="00D356F9" w:rsidRDefault="00D356F9"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47888A6" w14:textId="77777777" w:rsidR="00D356F9" w:rsidRDefault="00D356F9"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0F1F0E71" w14:textId="77777777" w:rsidR="00D356F9" w:rsidRDefault="00D356F9"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579B920" w14:textId="77777777" w:rsidR="00D356F9" w:rsidRDefault="00D356F9"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9BFE3AF" w14:textId="77777777" w:rsidR="00D356F9" w:rsidRDefault="00D356F9"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18E68FE" w14:textId="77777777" w:rsidR="00D356F9" w:rsidRDefault="00D356F9"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7F5ECFDB" w14:textId="77777777" w:rsidR="00D356F9" w:rsidRDefault="00D356F9" w:rsidP="00073877">
            <w:pPr>
              <w:pStyle w:val="Normal1"/>
              <w:spacing w:before="0" w:after="0"/>
              <w:jc w:val="center"/>
              <w:rPr>
                <w:b/>
              </w:rPr>
            </w:pPr>
            <w:r>
              <w:rPr>
                <w:b/>
              </w:rPr>
              <w:t>Test Comment</w:t>
            </w:r>
          </w:p>
        </w:tc>
      </w:tr>
      <w:tr w:rsidR="00D356F9" w:rsidRPr="00C21FEC" w14:paraId="31BEA177"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30550" w14:textId="77777777" w:rsidR="00D356F9" w:rsidRDefault="00D356F9"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56F9E9D" w14:textId="77777777" w:rsidR="00D356F9" w:rsidRPr="00C21FEC" w:rsidRDefault="00D356F9" w:rsidP="00073877">
            <w:pPr>
              <w:pStyle w:val="Normal1"/>
              <w:spacing w:before="0" w:after="0"/>
              <w:rPr>
                <w:sz w:val="18"/>
                <w:szCs w:val="18"/>
              </w:rPr>
            </w:pPr>
            <w:r>
              <w:rPr>
                <w:sz w:val="18"/>
                <w:szCs w:val="18"/>
              </w:rPr>
              <w:t>Navigate to the “</w:t>
            </w:r>
            <w:r w:rsidRPr="002251AB">
              <w:rPr>
                <w:color w:val="000000"/>
                <w:sz w:val="18"/>
                <w:szCs w:val="18"/>
              </w:rPr>
              <w:t>Day-Care</w:t>
            </w:r>
            <w:r>
              <w:rPr>
                <w:sz w:val="18"/>
                <w:szCs w:val="18"/>
              </w:rPr>
              <w:t>”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624AAA0" w14:textId="77777777" w:rsidR="00D356F9" w:rsidRPr="00C21FEC" w:rsidRDefault="00D356F9" w:rsidP="00073877">
            <w:pPr>
              <w:pStyle w:val="Normal1"/>
              <w:spacing w:before="0" w:after="0"/>
              <w:rPr>
                <w:sz w:val="18"/>
                <w:szCs w:val="18"/>
              </w:rPr>
            </w:pPr>
            <w:r>
              <w:rPr>
                <w:sz w:val="18"/>
                <w:szCs w:val="18"/>
              </w:rPr>
              <w:t>Click on the “</w:t>
            </w:r>
            <w:r w:rsidRPr="002251AB">
              <w:rPr>
                <w:color w:val="000000"/>
                <w:sz w:val="18"/>
                <w:szCs w:val="18"/>
              </w:rPr>
              <w:t>Day-Care</w:t>
            </w:r>
            <w:r>
              <w:rPr>
                <w:sz w:val="18"/>
                <w:szCs w:val="18"/>
              </w:rPr>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77B2A1CD" w14:textId="77777777" w:rsidR="00D356F9" w:rsidRPr="00C21FEC" w:rsidRDefault="00D356F9"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2251AB">
              <w:rPr>
                <w:color w:val="000000"/>
                <w:sz w:val="18"/>
                <w:szCs w:val="18"/>
              </w:rPr>
              <w:t>Day-Care</w:t>
            </w:r>
            <w:r>
              <w:rPr>
                <w:color w:val="000000"/>
                <w:sz w:val="18"/>
                <w:szCs w:val="18"/>
              </w:rPr>
              <w:t>”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1AF6220C" w14:textId="77777777" w:rsidR="00D356F9" w:rsidRPr="00C21FEC" w:rsidRDefault="00D356F9"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F84E17A" w14:textId="77777777" w:rsidR="00D356F9" w:rsidRPr="00C21FEC" w:rsidRDefault="00D356F9"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7CAEB39" w14:textId="77777777" w:rsidR="00D356F9" w:rsidRPr="00C21FEC" w:rsidRDefault="00D356F9"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1EAEC4BF" w14:textId="77777777" w:rsidR="00D356F9" w:rsidRPr="00C21FEC" w:rsidRDefault="00D356F9" w:rsidP="00073877">
            <w:pPr>
              <w:pStyle w:val="Normal1"/>
              <w:spacing w:before="0" w:after="0"/>
              <w:rPr>
                <w:sz w:val="18"/>
                <w:szCs w:val="18"/>
              </w:rPr>
            </w:pPr>
            <w:r>
              <w:rPr>
                <w:sz w:val="18"/>
                <w:szCs w:val="18"/>
              </w:rPr>
              <w:t>Pending</w:t>
            </w:r>
          </w:p>
        </w:tc>
      </w:tr>
      <w:tr w:rsidR="00D356F9" w:rsidRPr="00C21FEC" w14:paraId="7BB76BA6"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5100B" w14:textId="77777777" w:rsidR="00D356F9" w:rsidRDefault="00D356F9"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9857094" w14:textId="77777777" w:rsidR="00D356F9" w:rsidRPr="00C21FEC" w:rsidRDefault="00D356F9"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F3CBDE6" w14:textId="77777777" w:rsidR="00D356F9" w:rsidRPr="00C21FEC" w:rsidRDefault="00D356F9"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84DFC1F" w14:textId="77777777" w:rsidR="00D356F9" w:rsidRPr="00C21FEC" w:rsidRDefault="00D356F9"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2CDE365" w14:textId="77777777" w:rsidR="00D356F9" w:rsidRPr="00C21FEC" w:rsidRDefault="00D356F9"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F993AA9" w14:textId="77777777" w:rsidR="00D356F9" w:rsidRPr="00C21FEC" w:rsidRDefault="00D356F9"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246C3C3E" w14:textId="77777777" w:rsidR="00D356F9" w:rsidRPr="00C21FEC" w:rsidRDefault="00D356F9"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74FCEA5" w14:textId="77777777" w:rsidR="00D356F9" w:rsidRPr="00C21FEC" w:rsidRDefault="00D356F9" w:rsidP="00073877">
            <w:pPr>
              <w:pStyle w:val="Normal1"/>
              <w:spacing w:before="0" w:after="0"/>
              <w:rPr>
                <w:sz w:val="18"/>
                <w:szCs w:val="18"/>
              </w:rPr>
            </w:pPr>
          </w:p>
        </w:tc>
      </w:tr>
      <w:tr w:rsidR="00D356F9" w:rsidRPr="00C21FEC" w14:paraId="4A07BD52"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A9CC18" w14:textId="77777777" w:rsidR="00D356F9" w:rsidRDefault="00D356F9"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B079A3E" w14:textId="77777777" w:rsidR="00D356F9" w:rsidRPr="00C21FEC" w:rsidRDefault="00D356F9"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DB54172" w14:textId="77777777" w:rsidR="00D356F9" w:rsidRPr="00C21FEC" w:rsidRDefault="00D356F9"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5D9C953E" w14:textId="77777777" w:rsidR="00D356F9" w:rsidRPr="00C21FEC" w:rsidRDefault="00D356F9"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B165BD7" w14:textId="77777777" w:rsidR="00D356F9" w:rsidRPr="00C21FEC" w:rsidRDefault="00D356F9"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CE2BAA" w14:textId="77777777" w:rsidR="00D356F9" w:rsidRPr="00C21FEC" w:rsidRDefault="00D356F9"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176DC318" w14:textId="77777777" w:rsidR="00D356F9" w:rsidRPr="00C21FEC" w:rsidRDefault="00D356F9"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8E23B3F" w14:textId="77777777" w:rsidR="00D356F9" w:rsidRPr="00C21FEC" w:rsidRDefault="00D356F9" w:rsidP="00073877">
            <w:pPr>
              <w:pStyle w:val="Normal1"/>
              <w:spacing w:before="0" w:after="0"/>
              <w:rPr>
                <w:sz w:val="18"/>
                <w:szCs w:val="18"/>
              </w:rPr>
            </w:pPr>
          </w:p>
        </w:tc>
      </w:tr>
    </w:tbl>
    <w:p w14:paraId="25F6E009" w14:textId="77777777" w:rsidR="000926DA" w:rsidRDefault="000926DA">
      <w:pPr>
        <w:pStyle w:val="Normal1"/>
      </w:pPr>
    </w:p>
    <w:p w14:paraId="0AFD8CAB" w14:textId="77777777" w:rsidR="000926DA" w:rsidRDefault="000926DA">
      <w:r>
        <w:br w:type="page"/>
      </w:r>
    </w:p>
    <w:p w14:paraId="3C0A35F7" w14:textId="77777777" w:rsidR="000926DA" w:rsidRDefault="000926DA" w:rsidP="000926DA">
      <w:pPr>
        <w:pStyle w:val="Heading2"/>
        <w:ind w:left="0" w:firstLine="0"/>
      </w:pPr>
      <w:r>
        <w:lastRenderedPageBreak/>
        <w:t>4.44</w:t>
      </w:r>
      <w:r>
        <w:tab/>
        <w:t>Test Case 44</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0926DA" w:rsidRPr="002E0073" w14:paraId="073D6CA2"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EC52742" w14:textId="77777777" w:rsidR="000926DA" w:rsidRDefault="000926DA"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8009B6" w14:textId="77777777" w:rsidR="000926DA" w:rsidRPr="002E0073" w:rsidRDefault="000926DA" w:rsidP="00073877">
            <w:pPr>
              <w:pStyle w:val="Normal1"/>
              <w:spacing w:before="0" w:after="0"/>
            </w:pPr>
            <w:r>
              <w:t>TEST-SQL-017</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70152F8" w14:textId="77777777" w:rsidR="000926DA" w:rsidRDefault="000926DA"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D8FBB8" w14:textId="77777777" w:rsidR="000926DA" w:rsidRPr="002E0073" w:rsidRDefault="000926DA" w:rsidP="00073877">
            <w:pPr>
              <w:pStyle w:val="Normal1"/>
              <w:spacing w:before="0" w:after="0"/>
            </w:pPr>
            <w:r>
              <w:t>Database Query</w:t>
            </w:r>
          </w:p>
        </w:tc>
      </w:tr>
      <w:tr w:rsidR="000926DA" w:rsidRPr="002E0073" w14:paraId="56590B56"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A7D2B76" w14:textId="77777777" w:rsidR="000926DA" w:rsidRDefault="000926DA"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EF938F1" w14:textId="77777777" w:rsidR="000926DA" w:rsidRPr="002E0073" w:rsidRDefault="000926DA" w:rsidP="000926DA">
            <w:pPr>
              <w:pStyle w:val="Normal1"/>
              <w:spacing w:before="0" w:after="0"/>
            </w:pPr>
            <w:r>
              <w:t>There is a “Sober Living Facility” link that the user can click on to navigate to an external page containing relevant regulations for sober living facility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A0A3EAF" w14:textId="77777777" w:rsidR="000926DA" w:rsidRDefault="000926DA"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6137DD7" w14:textId="77777777" w:rsidR="000926DA" w:rsidRDefault="000926DA" w:rsidP="00073877">
            <w:pPr>
              <w:pStyle w:val="Normal1"/>
              <w:spacing w:before="0" w:after="0"/>
            </w:pPr>
            <w:r>
              <w:t>High</w:t>
            </w:r>
          </w:p>
          <w:p w14:paraId="74CF78C5" w14:textId="77777777" w:rsidR="000926DA" w:rsidRPr="002E0073" w:rsidRDefault="000926DA" w:rsidP="00073877">
            <w:pPr>
              <w:pStyle w:val="Normal1"/>
              <w:spacing w:before="0" w:after="0"/>
            </w:pPr>
          </w:p>
        </w:tc>
      </w:tr>
      <w:tr w:rsidR="000926DA" w:rsidRPr="002E0073" w14:paraId="74FBBCC4"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114C021" w14:textId="77777777" w:rsidR="000926DA" w:rsidRDefault="000926DA"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41B7C52" w14:textId="77777777" w:rsidR="000926DA" w:rsidRPr="002E0073" w:rsidRDefault="000926DA" w:rsidP="00073877">
            <w:pPr>
              <w:pStyle w:val="Normal1"/>
              <w:spacing w:before="0" w:after="0"/>
            </w:pPr>
            <w:r>
              <w:t>REQ-12.1</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D7D1076" w14:textId="77777777" w:rsidR="000926DA" w:rsidRDefault="000926DA"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31ED3AF6" w14:textId="77777777" w:rsidR="000926DA" w:rsidRPr="002E0073" w:rsidRDefault="000926DA" w:rsidP="00073877">
            <w:pPr>
              <w:pStyle w:val="Normal1"/>
              <w:spacing w:before="0" w:after="0"/>
            </w:pPr>
            <w:r>
              <w:t>Functional Testing</w:t>
            </w:r>
          </w:p>
        </w:tc>
      </w:tr>
      <w:tr w:rsidR="000926DA" w:rsidRPr="00C21FEC" w14:paraId="244574FC"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8859D64" w14:textId="77777777" w:rsidR="000926DA" w:rsidRDefault="000926DA"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38F3FEA3" w14:textId="77777777" w:rsidR="000926DA" w:rsidRPr="00D87DD9" w:rsidRDefault="000926DA"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37C900E" w14:textId="77777777" w:rsidR="000926DA" w:rsidRDefault="000926DA" w:rsidP="00073877">
            <w:pPr>
              <w:pStyle w:val="Normal1"/>
              <w:spacing w:before="0" w:after="0"/>
              <w:rPr>
                <w:b/>
              </w:rPr>
            </w:pPr>
            <w:r>
              <w:rPr>
                <w:b/>
              </w:rPr>
              <w:t>Assumptions/</w:t>
            </w:r>
          </w:p>
          <w:p w14:paraId="5CAF1E95" w14:textId="77777777" w:rsidR="000926DA" w:rsidRDefault="000926DA"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45352E7E" w14:textId="77777777" w:rsidR="000926DA" w:rsidRPr="00C21FEC" w:rsidRDefault="000926DA" w:rsidP="00073877">
            <w:pPr>
              <w:pStyle w:val="Normal1"/>
              <w:spacing w:before="0" w:after="0"/>
            </w:pPr>
            <w:r>
              <w:t>Internet access, working database server</w:t>
            </w:r>
          </w:p>
        </w:tc>
      </w:tr>
      <w:tr w:rsidR="000926DA" w14:paraId="4CBF4739"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5BFE4" w14:textId="77777777" w:rsidR="000926DA" w:rsidRDefault="000926DA" w:rsidP="00073877">
            <w:pPr>
              <w:pStyle w:val="Normal1"/>
              <w:spacing w:before="80" w:after="80" w:line="276" w:lineRule="auto"/>
              <w:jc w:val="center"/>
              <w:rPr>
                <w:b/>
              </w:rPr>
            </w:pPr>
            <w:r>
              <w:rPr>
                <w:b/>
              </w:rPr>
              <w:t>Test Execution Steps</w:t>
            </w:r>
          </w:p>
        </w:tc>
      </w:tr>
      <w:tr w:rsidR="000926DA" w14:paraId="6DF5A177"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1C34CA" w14:textId="77777777" w:rsidR="000926DA" w:rsidRDefault="000926DA"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1222167B" w14:textId="77777777" w:rsidR="000926DA" w:rsidRDefault="000926DA"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40C53224" w14:textId="77777777" w:rsidR="000926DA" w:rsidRDefault="000926DA"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8217787" w14:textId="77777777" w:rsidR="000926DA" w:rsidRDefault="000926DA"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66F357D3" w14:textId="77777777" w:rsidR="000926DA" w:rsidRDefault="000926DA"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07D1511" w14:textId="77777777" w:rsidR="000926DA" w:rsidRDefault="000926DA"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799DF7BA" w14:textId="77777777" w:rsidR="000926DA" w:rsidRDefault="000926DA"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3C359082" w14:textId="77777777" w:rsidR="000926DA" w:rsidRDefault="000926DA" w:rsidP="00073877">
            <w:pPr>
              <w:pStyle w:val="Normal1"/>
              <w:spacing w:before="0" w:after="0"/>
              <w:jc w:val="center"/>
              <w:rPr>
                <w:b/>
              </w:rPr>
            </w:pPr>
            <w:r>
              <w:rPr>
                <w:b/>
              </w:rPr>
              <w:t>Test Comment</w:t>
            </w:r>
          </w:p>
        </w:tc>
      </w:tr>
      <w:tr w:rsidR="000926DA" w:rsidRPr="00C21FEC" w14:paraId="16184549"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40550F" w14:textId="77777777" w:rsidR="000926DA" w:rsidRDefault="000926DA"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60BD99E" w14:textId="77777777" w:rsidR="000926DA" w:rsidRPr="00C21FEC" w:rsidRDefault="000926DA" w:rsidP="00073877">
            <w:pPr>
              <w:pStyle w:val="Normal1"/>
              <w:spacing w:before="0" w:after="0"/>
              <w:rPr>
                <w:sz w:val="18"/>
                <w:szCs w:val="18"/>
              </w:rPr>
            </w:pPr>
            <w:r>
              <w:rPr>
                <w:sz w:val="18"/>
                <w:szCs w:val="18"/>
              </w:rPr>
              <w:t>Navigate to the “</w:t>
            </w:r>
            <w:r w:rsidRPr="002251AB">
              <w:rPr>
                <w:color w:val="000000"/>
                <w:sz w:val="18"/>
                <w:szCs w:val="18"/>
              </w:rPr>
              <w:t>Sober Living Facility</w:t>
            </w:r>
            <w:r>
              <w:rPr>
                <w:sz w:val="18"/>
                <w:szCs w:val="18"/>
              </w:rPr>
              <w:t>” regulation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FA872F2" w14:textId="77777777" w:rsidR="000926DA" w:rsidRPr="00C21FEC" w:rsidRDefault="000926DA" w:rsidP="00073877">
            <w:pPr>
              <w:pStyle w:val="Normal1"/>
              <w:spacing w:before="0" w:after="0"/>
              <w:rPr>
                <w:sz w:val="18"/>
                <w:szCs w:val="18"/>
              </w:rPr>
            </w:pPr>
            <w:r>
              <w:rPr>
                <w:sz w:val="18"/>
                <w:szCs w:val="18"/>
              </w:rPr>
              <w:t>Click on the “</w:t>
            </w:r>
            <w:r w:rsidRPr="002251AB">
              <w:rPr>
                <w:color w:val="000000"/>
                <w:sz w:val="18"/>
                <w:szCs w:val="18"/>
              </w:rPr>
              <w:t>Sober Living Facility</w:t>
            </w:r>
            <w:r>
              <w:rPr>
                <w:sz w:val="18"/>
                <w:szCs w:val="18"/>
              </w:rPr>
              <w:t>” regulation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1C4E71A7" w14:textId="77777777" w:rsidR="000926DA" w:rsidRPr="00C21FEC" w:rsidRDefault="000926DA"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2251AB">
              <w:rPr>
                <w:color w:val="000000"/>
                <w:sz w:val="18"/>
                <w:szCs w:val="18"/>
              </w:rPr>
              <w:t>Sober Living Facility</w:t>
            </w:r>
            <w:r>
              <w:rPr>
                <w:color w:val="000000"/>
                <w:sz w:val="18"/>
                <w:szCs w:val="18"/>
              </w:rPr>
              <w:t>” regulation</w:t>
            </w:r>
            <w:r w:rsidRPr="002251AB">
              <w:rPr>
                <w:color w:val="000000"/>
                <w:sz w:val="18"/>
                <w:szCs w:val="18"/>
              </w:rPr>
              <w:t xml:space="preserve"> page after the user clicks the regulation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86ACEF1" w14:textId="77777777" w:rsidR="000926DA" w:rsidRPr="00C21FEC" w:rsidRDefault="000926DA"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919AAB" w14:textId="77777777" w:rsidR="000926DA" w:rsidRPr="00C21FEC" w:rsidRDefault="000926DA"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0E73E8D" w14:textId="77777777" w:rsidR="000926DA" w:rsidRPr="00C21FEC" w:rsidRDefault="000926DA"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2579C6A" w14:textId="77777777" w:rsidR="000926DA" w:rsidRPr="00C21FEC" w:rsidRDefault="000926DA" w:rsidP="00073877">
            <w:pPr>
              <w:pStyle w:val="Normal1"/>
              <w:spacing w:before="0" w:after="0"/>
              <w:rPr>
                <w:sz w:val="18"/>
                <w:szCs w:val="18"/>
              </w:rPr>
            </w:pPr>
            <w:r>
              <w:rPr>
                <w:sz w:val="18"/>
                <w:szCs w:val="18"/>
              </w:rPr>
              <w:t>Pending</w:t>
            </w:r>
          </w:p>
        </w:tc>
      </w:tr>
      <w:tr w:rsidR="000926DA" w:rsidRPr="00C21FEC" w14:paraId="01AC7937"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6AC87" w14:textId="77777777" w:rsidR="000926DA" w:rsidRDefault="000926DA"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32B59AEC" w14:textId="77777777" w:rsidR="000926DA" w:rsidRPr="00C21FEC" w:rsidRDefault="000926D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7C052E71" w14:textId="77777777" w:rsidR="000926DA" w:rsidRPr="00C21FEC" w:rsidRDefault="000926D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6DD395AA" w14:textId="77777777" w:rsidR="000926DA" w:rsidRPr="00C21FEC" w:rsidRDefault="000926D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9219B42" w14:textId="77777777" w:rsidR="000926DA" w:rsidRPr="00C21FEC" w:rsidRDefault="000926D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94E2099" w14:textId="77777777" w:rsidR="000926DA" w:rsidRPr="00C21FEC" w:rsidRDefault="000926D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5455D74" w14:textId="77777777" w:rsidR="000926DA" w:rsidRPr="00C21FEC" w:rsidRDefault="000926D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611F1D1B" w14:textId="77777777" w:rsidR="000926DA" w:rsidRPr="00C21FEC" w:rsidRDefault="000926DA" w:rsidP="00073877">
            <w:pPr>
              <w:pStyle w:val="Normal1"/>
              <w:spacing w:before="0" w:after="0"/>
              <w:rPr>
                <w:sz w:val="18"/>
                <w:szCs w:val="18"/>
              </w:rPr>
            </w:pPr>
          </w:p>
        </w:tc>
      </w:tr>
      <w:tr w:rsidR="000926DA" w:rsidRPr="00C21FEC" w14:paraId="6E96FA2E"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B2F5BE" w14:textId="77777777" w:rsidR="000926DA" w:rsidRDefault="000926DA"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C8A4DCB" w14:textId="77777777" w:rsidR="000926DA" w:rsidRPr="00C21FEC" w:rsidRDefault="000926D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60D7586F" w14:textId="77777777" w:rsidR="000926DA" w:rsidRPr="00C21FEC" w:rsidRDefault="000926D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068858C" w14:textId="77777777" w:rsidR="000926DA" w:rsidRPr="00C21FEC" w:rsidRDefault="000926D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4D822EE" w14:textId="77777777" w:rsidR="000926DA" w:rsidRPr="00C21FEC" w:rsidRDefault="000926D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72C0BA7B" w14:textId="77777777" w:rsidR="000926DA" w:rsidRPr="00C21FEC" w:rsidRDefault="000926D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6BEFF76" w14:textId="77777777" w:rsidR="000926DA" w:rsidRPr="00C21FEC" w:rsidRDefault="000926D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485B3898" w14:textId="77777777" w:rsidR="000926DA" w:rsidRPr="00C21FEC" w:rsidRDefault="000926DA" w:rsidP="00073877">
            <w:pPr>
              <w:pStyle w:val="Normal1"/>
              <w:spacing w:before="0" w:after="0"/>
              <w:rPr>
                <w:sz w:val="18"/>
                <w:szCs w:val="18"/>
              </w:rPr>
            </w:pPr>
          </w:p>
        </w:tc>
      </w:tr>
    </w:tbl>
    <w:p w14:paraId="3108A42F" w14:textId="77777777" w:rsidR="00F81D5A" w:rsidRDefault="00F81D5A" w:rsidP="000926DA">
      <w:pPr>
        <w:pStyle w:val="Normal1"/>
      </w:pPr>
    </w:p>
    <w:p w14:paraId="338F6116" w14:textId="77777777" w:rsidR="00F81D5A" w:rsidRDefault="00F81D5A">
      <w:r>
        <w:br w:type="page"/>
      </w:r>
    </w:p>
    <w:p w14:paraId="1E8C63CF" w14:textId="77777777" w:rsidR="00F81D5A" w:rsidRDefault="00F81D5A" w:rsidP="00F81D5A">
      <w:pPr>
        <w:pStyle w:val="Heading2"/>
        <w:ind w:left="0" w:firstLine="0"/>
      </w:pPr>
      <w:r>
        <w:lastRenderedPageBreak/>
        <w:t>4.45</w:t>
      </w:r>
      <w:r>
        <w:tab/>
        <w:t>Test Case 45</w:t>
      </w:r>
    </w:p>
    <w:tbl>
      <w:tblPr>
        <w:tblStyle w:val="a5"/>
        <w:tblW w:w="12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30"/>
        <w:gridCol w:w="1440"/>
        <w:gridCol w:w="180"/>
        <w:gridCol w:w="1710"/>
        <w:gridCol w:w="2250"/>
        <w:gridCol w:w="360"/>
        <w:gridCol w:w="2160"/>
        <w:gridCol w:w="90"/>
        <w:gridCol w:w="1170"/>
        <w:gridCol w:w="1260"/>
        <w:gridCol w:w="1440"/>
      </w:tblGrid>
      <w:tr w:rsidR="00F81D5A" w:rsidRPr="002E0073" w14:paraId="2CE225DA" w14:textId="77777777" w:rsidTr="00073877">
        <w:trPr>
          <w:trHeight w:val="321"/>
        </w:trPr>
        <w:tc>
          <w:tcPr>
            <w:tcW w:w="2170" w:type="dxa"/>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ADDB560" w14:textId="77777777" w:rsidR="00F81D5A" w:rsidRDefault="00F81D5A" w:rsidP="00073877">
            <w:pPr>
              <w:pStyle w:val="Normal1"/>
              <w:spacing w:before="0" w:after="0"/>
              <w:rPr>
                <w:b/>
              </w:rPr>
            </w:pPr>
            <w:r>
              <w:rPr>
                <w:b/>
              </w:rPr>
              <w:t>Test Case ID</w:t>
            </w:r>
          </w:p>
        </w:tc>
        <w:tc>
          <w:tcPr>
            <w:tcW w:w="4500" w:type="dxa"/>
            <w:gridSpan w:val="4"/>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83C7B0" w14:textId="77777777" w:rsidR="00F81D5A" w:rsidRPr="002E0073" w:rsidRDefault="00F81D5A" w:rsidP="00073877">
            <w:pPr>
              <w:pStyle w:val="Normal1"/>
              <w:spacing w:before="0" w:after="0"/>
            </w:pPr>
            <w:r>
              <w:t>TEST-SQL-018</w:t>
            </w:r>
          </w:p>
        </w:tc>
        <w:tc>
          <w:tcPr>
            <w:tcW w:w="2250" w:type="dxa"/>
            <w:gridSpan w:val="2"/>
            <w:tcBorders>
              <w:top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3890A466" w14:textId="77777777" w:rsidR="00F81D5A" w:rsidRDefault="00F81D5A" w:rsidP="00073877">
            <w:pPr>
              <w:pStyle w:val="Normal1"/>
              <w:spacing w:before="0" w:after="0"/>
              <w:rPr>
                <w:b/>
              </w:rPr>
            </w:pPr>
            <w:r>
              <w:rPr>
                <w:b/>
              </w:rPr>
              <w:t>Test Module</w:t>
            </w:r>
          </w:p>
        </w:tc>
        <w:tc>
          <w:tcPr>
            <w:tcW w:w="3870"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FFA177" w14:textId="77777777" w:rsidR="00F81D5A" w:rsidRPr="002E0073" w:rsidRDefault="00F81D5A" w:rsidP="00073877">
            <w:pPr>
              <w:pStyle w:val="Normal1"/>
              <w:spacing w:before="0" w:after="0"/>
            </w:pPr>
            <w:r>
              <w:t>Database Query</w:t>
            </w:r>
          </w:p>
        </w:tc>
      </w:tr>
      <w:tr w:rsidR="00F81D5A" w:rsidRPr="002E0073" w14:paraId="2DF06098" w14:textId="77777777" w:rsidTr="00073877">
        <w:trPr>
          <w:trHeight w:val="725"/>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AD2EAF1" w14:textId="77777777" w:rsidR="00F81D5A" w:rsidRDefault="00F81D5A" w:rsidP="00073877">
            <w:pPr>
              <w:pStyle w:val="Normal1"/>
              <w:spacing w:before="0" w:after="0"/>
              <w:rPr>
                <w:b/>
              </w:rPr>
            </w:pPr>
            <w:r>
              <w:rPr>
                <w:b/>
              </w:rPr>
              <w:t>Test Case Description</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088C1C16" w14:textId="77777777" w:rsidR="00F81D5A" w:rsidRPr="002E0073" w:rsidRDefault="00F81D5A" w:rsidP="00073877">
            <w:pPr>
              <w:pStyle w:val="Normal1"/>
              <w:spacing w:before="0" w:after="0"/>
            </w:pPr>
            <w:r>
              <w:t>There is a “Sober Living Facility” link that the user can click on to navigate to an external page containing relevant applications for sober living facility use case.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21E2747" w14:textId="77777777" w:rsidR="00F81D5A" w:rsidRDefault="00F81D5A" w:rsidP="00073877">
            <w:pPr>
              <w:pStyle w:val="Normal1"/>
              <w:spacing w:before="0" w:after="0"/>
              <w:rPr>
                <w:b/>
              </w:rPr>
            </w:pPr>
            <w:r>
              <w:rPr>
                <w:b/>
              </w:rPr>
              <w:t>Test Priority</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9D57382" w14:textId="77777777" w:rsidR="00F81D5A" w:rsidRDefault="00F81D5A" w:rsidP="00073877">
            <w:pPr>
              <w:pStyle w:val="Normal1"/>
              <w:spacing w:before="0" w:after="0"/>
            </w:pPr>
            <w:r>
              <w:t>High</w:t>
            </w:r>
          </w:p>
          <w:p w14:paraId="6CBD1C37" w14:textId="77777777" w:rsidR="00F81D5A" w:rsidRPr="002E0073" w:rsidRDefault="00F81D5A" w:rsidP="00073877">
            <w:pPr>
              <w:pStyle w:val="Normal1"/>
              <w:spacing w:before="0" w:after="0"/>
            </w:pPr>
          </w:p>
        </w:tc>
      </w:tr>
      <w:tr w:rsidR="00F81D5A" w:rsidRPr="002E0073" w14:paraId="3DE6FDA5" w14:textId="77777777" w:rsidTr="00073877">
        <w:trPr>
          <w:trHeight w:val="362"/>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79B66F5F" w14:textId="77777777" w:rsidR="00F81D5A" w:rsidRDefault="00F81D5A" w:rsidP="00073877">
            <w:pPr>
              <w:pStyle w:val="Normal1"/>
              <w:spacing w:before="0" w:after="0"/>
              <w:rPr>
                <w:b/>
              </w:rPr>
            </w:pPr>
            <w:r>
              <w:rPr>
                <w:b/>
              </w:rPr>
              <w:t>Requirement ID</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6DB8CA4" w14:textId="77777777" w:rsidR="00F81D5A" w:rsidRPr="002E0073" w:rsidRDefault="00F81D5A" w:rsidP="00073877">
            <w:pPr>
              <w:pStyle w:val="Normal1"/>
              <w:spacing w:before="0" w:after="0"/>
            </w:pPr>
            <w:r>
              <w:t>REQ-12.2</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0FAF569C" w14:textId="77777777" w:rsidR="00F81D5A" w:rsidRDefault="00F81D5A" w:rsidP="00073877">
            <w:pPr>
              <w:pStyle w:val="Normal1"/>
              <w:spacing w:before="0" w:after="0"/>
              <w:rPr>
                <w:b/>
              </w:rPr>
            </w:pPr>
            <w:r>
              <w:rPr>
                <w:b/>
              </w:rPr>
              <w:t>Test Method</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549A48C8" w14:textId="77777777" w:rsidR="00F81D5A" w:rsidRPr="002E0073" w:rsidRDefault="00F81D5A" w:rsidP="00073877">
            <w:pPr>
              <w:pStyle w:val="Normal1"/>
              <w:spacing w:before="0" w:after="0"/>
            </w:pPr>
            <w:r>
              <w:t>Functional Testing</w:t>
            </w:r>
          </w:p>
        </w:tc>
      </w:tr>
      <w:tr w:rsidR="00F81D5A" w:rsidRPr="00C21FEC" w14:paraId="48DAE8C9" w14:textId="77777777" w:rsidTr="00073877">
        <w:trPr>
          <w:trHeight w:val="596"/>
        </w:trPr>
        <w:tc>
          <w:tcPr>
            <w:tcW w:w="2170" w:type="dxa"/>
            <w:gridSpan w:val="2"/>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19D6660" w14:textId="77777777" w:rsidR="00F81D5A" w:rsidRDefault="00F81D5A" w:rsidP="00073877">
            <w:pPr>
              <w:pStyle w:val="Normal1"/>
              <w:spacing w:before="0" w:after="0"/>
              <w:rPr>
                <w:b/>
              </w:rPr>
            </w:pPr>
            <w:r>
              <w:rPr>
                <w:b/>
              </w:rPr>
              <w:t>Prerequisites</w:t>
            </w:r>
          </w:p>
        </w:tc>
        <w:tc>
          <w:tcPr>
            <w:tcW w:w="450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14:paraId="6E6D5CFE" w14:textId="77777777" w:rsidR="00F81D5A" w:rsidRPr="00D87DD9" w:rsidRDefault="00F81D5A" w:rsidP="00073877">
            <w:pPr>
              <w:pStyle w:val="Normal1"/>
              <w:spacing w:before="0" w:after="0"/>
            </w:pPr>
            <w:r>
              <w:t>TEST-MAP-005 (User is on the Quick Reference Page)</w:t>
            </w:r>
          </w:p>
        </w:tc>
        <w:tc>
          <w:tcPr>
            <w:tcW w:w="225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74958098" w14:textId="77777777" w:rsidR="00F81D5A" w:rsidRDefault="00F81D5A" w:rsidP="00073877">
            <w:pPr>
              <w:pStyle w:val="Normal1"/>
              <w:spacing w:before="0" w:after="0"/>
              <w:rPr>
                <w:b/>
              </w:rPr>
            </w:pPr>
            <w:r>
              <w:rPr>
                <w:b/>
              </w:rPr>
              <w:t>Assumptions/</w:t>
            </w:r>
          </w:p>
          <w:p w14:paraId="26733F08" w14:textId="77777777" w:rsidR="00F81D5A" w:rsidRDefault="00F81D5A" w:rsidP="00073877">
            <w:pPr>
              <w:pStyle w:val="Normal1"/>
              <w:spacing w:before="0" w:after="0"/>
              <w:rPr>
                <w:b/>
              </w:rPr>
            </w:pPr>
            <w:r>
              <w:rPr>
                <w:b/>
              </w:rPr>
              <w:t>Constraints</w:t>
            </w:r>
          </w:p>
        </w:tc>
        <w:tc>
          <w:tcPr>
            <w:tcW w:w="387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2E45DA78" w14:textId="77777777" w:rsidR="00F81D5A" w:rsidRPr="00C21FEC" w:rsidRDefault="00F81D5A" w:rsidP="00073877">
            <w:pPr>
              <w:pStyle w:val="Normal1"/>
              <w:spacing w:before="0" w:after="0"/>
            </w:pPr>
            <w:r>
              <w:t>Internet access, working database server</w:t>
            </w:r>
          </w:p>
        </w:tc>
      </w:tr>
      <w:tr w:rsidR="00F81D5A" w14:paraId="469C28BF" w14:textId="77777777" w:rsidTr="00073877">
        <w:trPr>
          <w:trHeight w:val="155"/>
        </w:trPr>
        <w:tc>
          <w:tcPr>
            <w:tcW w:w="12790" w:type="dxa"/>
            <w:gridSpan w:val="11"/>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2153E5" w14:textId="77777777" w:rsidR="00F81D5A" w:rsidRDefault="00F81D5A" w:rsidP="00073877">
            <w:pPr>
              <w:pStyle w:val="Normal1"/>
              <w:spacing w:before="80" w:after="80" w:line="276" w:lineRule="auto"/>
              <w:jc w:val="center"/>
              <w:rPr>
                <w:b/>
              </w:rPr>
            </w:pPr>
            <w:r>
              <w:rPr>
                <w:b/>
              </w:rPr>
              <w:t>Test Execution Steps</w:t>
            </w:r>
          </w:p>
        </w:tc>
      </w:tr>
      <w:tr w:rsidR="00F81D5A" w14:paraId="18DFD925" w14:textId="77777777" w:rsidTr="00073877">
        <w:trPr>
          <w:trHeight w:val="542"/>
        </w:trPr>
        <w:tc>
          <w:tcPr>
            <w:tcW w:w="730"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6FD3F5D6" w14:textId="77777777" w:rsidR="00F81D5A" w:rsidRDefault="00F81D5A" w:rsidP="00073877">
            <w:pPr>
              <w:pStyle w:val="Normal1"/>
              <w:spacing w:before="0" w:after="0"/>
              <w:jc w:val="center"/>
              <w:rPr>
                <w:b/>
              </w:rPr>
            </w:pPr>
            <w:r>
              <w:rPr>
                <w:b/>
              </w:rPr>
              <w:t>Step #</w:t>
            </w:r>
          </w:p>
        </w:tc>
        <w:tc>
          <w:tcPr>
            <w:tcW w:w="16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318AF367" w14:textId="77777777" w:rsidR="00F81D5A" w:rsidRDefault="00F81D5A" w:rsidP="00073877">
            <w:pPr>
              <w:pStyle w:val="Normal1"/>
              <w:spacing w:before="0" w:after="0"/>
              <w:jc w:val="center"/>
              <w:rPr>
                <w:b/>
              </w:rPr>
            </w:pPr>
            <w:r>
              <w:rPr>
                <w:b/>
              </w:rPr>
              <w:t>Action</w:t>
            </w:r>
          </w:p>
        </w:tc>
        <w:tc>
          <w:tcPr>
            <w:tcW w:w="1710" w:type="dxa"/>
            <w:tcBorders>
              <w:bottom w:val="single" w:sz="8" w:space="0" w:color="000000"/>
              <w:right w:val="single" w:sz="8" w:space="0" w:color="000000"/>
            </w:tcBorders>
            <w:shd w:val="clear" w:color="auto" w:fill="F2F2F2"/>
            <w:tcMar>
              <w:top w:w="100" w:type="dxa"/>
              <w:left w:w="100" w:type="dxa"/>
              <w:bottom w:w="100" w:type="dxa"/>
              <w:right w:w="100" w:type="dxa"/>
            </w:tcMar>
          </w:tcPr>
          <w:p w14:paraId="3AA8762F" w14:textId="77777777" w:rsidR="00F81D5A" w:rsidRDefault="00F81D5A" w:rsidP="00073877">
            <w:pPr>
              <w:pStyle w:val="Normal1"/>
              <w:spacing w:before="0" w:after="0"/>
              <w:jc w:val="center"/>
              <w:rPr>
                <w:b/>
              </w:rPr>
            </w:pPr>
            <w:r>
              <w:rPr>
                <w:b/>
              </w:rPr>
              <w:t>Input</w:t>
            </w:r>
          </w:p>
        </w:tc>
        <w:tc>
          <w:tcPr>
            <w:tcW w:w="2250" w:type="dxa"/>
            <w:tcBorders>
              <w:bottom w:val="single" w:sz="8" w:space="0" w:color="000000"/>
              <w:right w:val="single" w:sz="8" w:space="0" w:color="000000"/>
            </w:tcBorders>
            <w:shd w:val="clear" w:color="auto" w:fill="F2F2F2"/>
            <w:tcMar>
              <w:top w:w="100" w:type="dxa"/>
              <w:left w:w="100" w:type="dxa"/>
              <w:bottom w:w="100" w:type="dxa"/>
              <w:right w:w="100" w:type="dxa"/>
            </w:tcMar>
          </w:tcPr>
          <w:p w14:paraId="6BCAB2A7" w14:textId="77777777" w:rsidR="00F81D5A" w:rsidRDefault="00F81D5A" w:rsidP="00073877">
            <w:pPr>
              <w:pStyle w:val="Normal1"/>
              <w:spacing w:before="0" w:after="0"/>
              <w:jc w:val="center"/>
              <w:rPr>
                <w:b/>
              </w:rPr>
            </w:pPr>
            <w:r>
              <w:rPr>
                <w:b/>
              </w:rPr>
              <w:t>Expected Output</w:t>
            </w:r>
          </w:p>
        </w:tc>
        <w:tc>
          <w:tcPr>
            <w:tcW w:w="252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5A3498BE" w14:textId="77777777" w:rsidR="00F81D5A" w:rsidRDefault="00F81D5A" w:rsidP="00073877">
            <w:pPr>
              <w:pStyle w:val="Normal1"/>
              <w:spacing w:before="0" w:after="0"/>
              <w:jc w:val="center"/>
              <w:rPr>
                <w:b/>
              </w:rPr>
            </w:pPr>
            <w:r>
              <w:rPr>
                <w:b/>
              </w:rPr>
              <w:t>Actual Output</w:t>
            </w:r>
          </w:p>
        </w:tc>
        <w:tc>
          <w:tcPr>
            <w:tcW w:w="1260" w:type="dxa"/>
            <w:gridSpan w:val="2"/>
            <w:tcBorders>
              <w:bottom w:val="single" w:sz="8" w:space="0" w:color="000000"/>
              <w:right w:val="single" w:sz="8" w:space="0" w:color="000000"/>
            </w:tcBorders>
            <w:shd w:val="clear" w:color="auto" w:fill="F2F2F2"/>
            <w:tcMar>
              <w:top w:w="100" w:type="dxa"/>
              <w:left w:w="100" w:type="dxa"/>
              <w:bottom w:w="100" w:type="dxa"/>
              <w:right w:w="100" w:type="dxa"/>
            </w:tcMar>
          </w:tcPr>
          <w:p w14:paraId="2ED49667" w14:textId="77777777" w:rsidR="00F81D5A" w:rsidRDefault="00F81D5A" w:rsidP="00073877">
            <w:pPr>
              <w:pStyle w:val="Normal1"/>
              <w:spacing w:before="0" w:after="0"/>
              <w:jc w:val="center"/>
              <w:rPr>
                <w:b/>
              </w:rPr>
            </w:pPr>
            <w:r>
              <w:rPr>
                <w:b/>
              </w:rPr>
              <w:t>Test Browser</w:t>
            </w:r>
          </w:p>
        </w:tc>
        <w:tc>
          <w:tcPr>
            <w:tcW w:w="1260" w:type="dxa"/>
            <w:tcBorders>
              <w:bottom w:val="single" w:sz="8" w:space="0" w:color="000000"/>
              <w:right w:val="single" w:sz="8" w:space="0" w:color="000000"/>
            </w:tcBorders>
            <w:shd w:val="clear" w:color="auto" w:fill="F2F2F2"/>
            <w:tcMar>
              <w:top w:w="100" w:type="dxa"/>
              <w:left w:w="100" w:type="dxa"/>
              <w:bottom w:w="100" w:type="dxa"/>
              <w:right w:w="100" w:type="dxa"/>
            </w:tcMar>
          </w:tcPr>
          <w:p w14:paraId="2C9ABE0B" w14:textId="77777777" w:rsidR="00F81D5A" w:rsidRDefault="00F81D5A" w:rsidP="00073877">
            <w:pPr>
              <w:pStyle w:val="Normal1"/>
              <w:spacing w:before="0" w:after="0"/>
              <w:jc w:val="center"/>
              <w:rPr>
                <w:b/>
              </w:rPr>
            </w:pPr>
            <w:r>
              <w:rPr>
                <w:b/>
              </w:rPr>
              <w:t>Test Result</w:t>
            </w:r>
          </w:p>
        </w:tc>
        <w:tc>
          <w:tcPr>
            <w:tcW w:w="1440" w:type="dxa"/>
            <w:tcBorders>
              <w:bottom w:val="single" w:sz="8" w:space="0" w:color="000000"/>
              <w:right w:val="single" w:sz="8" w:space="0" w:color="000000"/>
            </w:tcBorders>
            <w:shd w:val="clear" w:color="auto" w:fill="F2F2F2"/>
            <w:tcMar>
              <w:top w:w="100" w:type="dxa"/>
              <w:left w:w="100" w:type="dxa"/>
              <w:bottom w:w="100" w:type="dxa"/>
              <w:right w:w="100" w:type="dxa"/>
            </w:tcMar>
          </w:tcPr>
          <w:p w14:paraId="4779708E" w14:textId="77777777" w:rsidR="00F81D5A" w:rsidRDefault="00F81D5A" w:rsidP="00073877">
            <w:pPr>
              <w:pStyle w:val="Normal1"/>
              <w:spacing w:before="0" w:after="0"/>
              <w:jc w:val="center"/>
              <w:rPr>
                <w:b/>
              </w:rPr>
            </w:pPr>
            <w:r>
              <w:rPr>
                <w:b/>
              </w:rPr>
              <w:t>Test Comment</w:t>
            </w:r>
          </w:p>
        </w:tc>
      </w:tr>
      <w:tr w:rsidR="00F81D5A" w:rsidRPr="00C21FEC" w14:paraId="7B9E93DD"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A26F3" w14:textId="77777777" w:rsidR="00F81D5A" w:rsidRDefault="00F81D5A" w:rsidP="00073877">
            <w:pPr>
              <w:pStyle w:val="Normal1"/>
              <w:spacing w:before="0" w:after="0"/>
              <w:jc w:val="center"/>
            </w:pPr>
            <w:r>
              <w:t>1</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AD50F31" w14:textId="77777777" w:rsidR="00F81D5A" w:rsidRPr="00C21FEC" w:rsidRDefault="00F81D5A" w:rsidP="00073877">
            <w:pPr>
              <w:pStyle w:val="Normal1"/>
              <w:spacing w:before="0" w:after="0"/>
              <w:rPr>
                <w:sz w:val="18"/>
                <w:szCs w:val="18"/>
              </w:rPr>
            </w:pPr>
            <w:r>
              <w:rPr>
                <w:sz w:val="18"/>
                <w:szCs w:val="18"/>
              </w:rPr>
              <w:t>Navigate to the “</w:t>
            </w:r>
            <w:r w:rsidRPr="002251AB">
              <w:rPr>
                <w:color w:val="000000"/>
                <w:sz w:val="18"/>
                <w:szCs w:val="18"/>
              </w:rPr>
              <w:t>Sober Living Facility</w:t>
            </w:r>
            <w:r>
              <w:rPr>
                <w:sz w:val="18"/>
                <w:szCs w:val="18"/>
              </w:rPr>
              <w:t>” application page.</w:t>
            </w: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3AB4BF9D" w14:textId="77777777" w:rsidR="00F81D5A" w:rsidRPr="00C21FEC" w:rsidRDefault="00F81D5A" w:rsidP="00073877">
            <w:pPr>
              <w:pStyle w:val="Normal1"/>
              <w:spacing w:before="0" w:after="0"/>
              <w:rPr>
                <w:sz w:val="18"/>
                <w:szCs w:val="18"/>
              </w:rPr>
            </w:pPr>
            <w:r>
              <w:rPr>
                <w:sz w:val="18"/>
                <w:szCs w:val="18"/>
              </w:rPr>
              <w:t>Click on the “</w:t>
            </w:r>
            <w:r w:rsidRPr="002251AB">
              <w:rPr>
                <w:color w:val="000000"/>
                <w:sz w:val="18"/>
                <w:szCs w:val="18"/>
              </w:rPr>
              <w:t>Sober Living Facility</w:t>
            </w:r>
            <w:r>
              <w:rPr>
                <w:sz w:val="18"/>
                <w:szCs w:val="18"/>
              </w:rPr>
              <w:t>” application link.</w:t>
            </w: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4327CAB1" w14:textId="77777777" w:rsidR="00F81D5A" w:rsidRPr="00C21FEC" w:rsidRDefault="00F81D5A" w:rsidP="00073877">
            <w:pPr>
              <w:pStyle w:val="Normal1"/>
              <w:spacing w:before="0" w:after="0"/>
              <w:rPr>
                <w:sz w:val="18"/>
                <w:szCs w:val="18"/>
              </w:rPr>
            </w:pPr>
            <w:r w:rsidRPr="002251AB">
              <w:rPr>
                <w:color w:val="000000"/>
                <w:sz w:val="18"/>
                <w:szCs w:val="18"/>
              </w:rPr>
              <w:t>The system shall direct the user to t</w:t>
            </w:r>
            <w:r>
              <w:rPr>
                <w:color w:val="000000"/>
                <w:sz w:val="18"/>
                <w:szCs w:val="18"/>
              </w:rPr>
              <w:t>he “</w:t>
            </w:r>
            <w:r w:rsidRPr="002251AB">
              <w:rPr>
                <w:color w:val="000000"/>
                <w:sz w:val="18"/>
                <w:szCs w:val="18"/>
              </w:rPr>
              <w:t>Sober Living Facility</w:t>
            </w:r>
            <w:r>
              <w:rPr>
                <w:color w:val="000000"/>
                <w:sz w:val="18"/>
                <w:szCs w:val="18"/>
              </w:rPr>
              <w:t>” application</w:t>
            </w:r>
            <w:r w:rsidRPr="002251AB">
              <w:rPr>
                <w:color w:val="000000"/>
                <w:sz w:val="18"/>
                <w:szCs w:val="18"/>
              </w:rPr>
              <w:t xml:space="preserve"> page after the user clicks the </w:t>
            </w:r>
            <w:r>
              <w:rPr>
                <w:color w:val="000000"/>
                <w:sz w:val="18"/>
                <w:szCs w:val="18"/>
              </w:rPr>
              <w:t>application</w:t>
            </w:r>
            <w:r w:rsidRPr="002251AB">
              <w:rPr>
                <w:color w:val="000000"/>
                <w:sz w:val="18"/>
                <w:szCs w:val="18"/>
              </w:rPr>
              <w:t xml:space="preserve"> link.</w:t>
            </w: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897CE47" w14:textId="77777777" w:rsidR="00F81D5A" w:rsidRPr="00C21FEC" w:rsidRDefault="00F81D5A" w:rsidP="00073877">
            <w:pPr>
              <w:pStyle w:val="Normal1"/>
              <w:spacing w:before="0" w:after="0"/>
              <w:rPr>
                <w:sz w:val="18"/>
                <w:szCs w:val="18"/>
              </w:rPr>
            </w:pPr>
            <w:r>
              <w:rPr>
                <w:sz w:val="18"/>
                <w:szCs w:val="18"/>
              </w:rPr>
              <w:t>Pending</w:t>
            </w: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2D15BCD" w14:textId="77777777" w:rsidR="00F81D5A" w:rsidRPr="00C21FEC" w:rsidRDefault="00F81D5A" w:rsidP="00073877">
            <w:pPr>
              <w:pStyle w:val="Normal1"/>
              <w:spacing w:before="0" w:after="0"/>
              <w:rPr>
                <w:sz w:val="18"/>
                <w:szCs w:val="18"/>
              </w:rPr>
            </w:pPr>
            <w:r w:rsidRPr="00C21FEC">
              <w:rPr>
                <w:sz w:val="18"/>
                <w:szCs w:val="18"/>
              </w:rPr>
              <w:t>Chrome</w:t>
            </w: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54BB916D" w14:textId="77777777" w:rsidR="00F81D5A" w:rsidRPr="00C21FEC" w:rsidRDefault="00F81D5A" w:rsidP="00073877">
            <w:pPr>
              <w:pStyle w:val="Normal1"/>
              <w:spacing w:before="0" w:after="0"/>
              <w:rPr>
                <w:sz w:val="18"/>
                <w:szCs w:val="18"/>
              </w:rPr>
            </w:pPr>
            <w:r>
              <w:rPr>
                <w:sz w:val="18"/>
                <w:szCs w:val="18"/>
              </w:rPr>
              <w:t>Pending</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AC6E727" w14:textId="77777777" w:rsidR="00F81D5A" w:rsidRPr="00C21FEC" w:rsidRDefault="00F81D5A" w:rsidP="00073877">
            <w:pPr>
              <w:pStyle w:val="Normal1"/>
              <w:spacing w:before="0" w:after="0"/>
              <w:rPr>
                <w:sz w:val="18"/>
                <w:szCs w:val="18"/>
              </w:rPr>
            </w:pPr>
            <w:r>
              <w:rPr>
                <w:sz w:val="18"/>
                <w:szCs w:val="18"/>
              </w:rPr>
              <w:t>Pending</w:t>
            </w:r>
          </w:p>
        </w:tc>
      </w:tr>
      <w:tr w:rsidR="00F81D5A" w:rsidRPr="00C21FEC" w14:paraId="171334F4"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B772E" w14:textId="77777777" w:rsidR="00F81D5A" w:rsidRDefault="00F81D5A" w:rsidP="00073877">
            <w:pPr>
              <w:pStyle w:val="Normal1"/>
              <w:spacing w:before="0" w:after="0"/>
              <w:jc w:val="center"/>
            </w:pPr>
            <w:r>
              <w:t>2</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37D6C9" w14:textId="77777777" w:rsidR="00F81D5A" w:rsidRPr="00C21FEC" w:rsidRDefault="00F81D5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937A3E8" w14:textId="77777777" w:rsidR="00F81D5A" w:rsidRPr="00C21FEC" w:rsidRDefault="00F81D5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697A851" w14:textId="77777777" w:rsidR="00F81D5A" w:rsidRPr="00C21FEC" w:rsidRDefault="00F81D5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320E546" w14:textId="77777777" w:rsidR="00F81D5A" w:rsidRPr="00C21FEC" w:rsidRDefault="00F81D5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20086A99" w14:textId="77777777" w:rsidR="00F81D5A" w:rsidRPr="00C21FEC" w:rsidRDefault="00F81D5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7DEE43F3" w14:textId="77777777" w:rsidR="00F81D5A" w:rsidRPr="00C21FEC" w:rsidRDefault="00F81D5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8B1C65A" w14:textId="77777777" w:rsidR="00F81D5A" w:rsidRPr="00C21FEC" w:rsidRDefault="00F81D5A" w:rsidP="00073877">
            <w:pPr>
              <w:pStyle w:val="Normal1"/>
              <w:spacing w:before="0" w:after="0"/>
              <w:rPr>
                <w:sz w:val="18"/>
                <w:szCs w:val="18"/>
              </w:rPr>
            </w:pPr>
          </w:p>
        </w:tc>
      </w:tr>
      <w:tr w:rsidR="00F81D5A" w:rsidRPr="00C21FEC" w14:paraId="58B5FD1E" w14:textId="77777777" w:rsidTr="00073877">
        <w:trPr>
          <w:trHeight w:val="470"/>
        </w:trPr>
        <w:tc>
          <w:tcPr>
            <w:tcW w:w="73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32857" w14:textId="77777777" w:rsidR="00F81D5A" w:rsidRDefault="00F81D5A" w:rsidP="00073877">
            <w:pPr>
              <w:pStyle w:val="Normal1"/>
              <w:spacing w:before="0" w:after="0"/>
              <w:jc w:val="center"/>
            </w:pPr>
            <w:r>
              <w:t>3</w:t>
            </w:r>
          </w:p>
        </w:tc>
        <w:tc>
          <w:tcPr>
            <w:tcW w:w="16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38F782E" w14:textId="77777777" w:rsidR="00F81D5A" w:rsidRPr="00C21FEC" w:rsidRDefault="00F81D5A" w:rsidP="00073877">
            <w:pPr>
              <w:pStyle w:val="Normal1"/>
              <w:spacing w:before="0" w:after="0"/>
              <w:rPr>
                <w:sz w:val="18"/>
                <w:szCs w:val="18"/>
              </w:rPr>
            </w:pPr>
          </w:p>
        </w:tc>
        <w:tc>
          <w:tcPr>
            <w:tcW w:w="1710" w:type="dxa"/>
            <w:tcBorders>
              <w:bottom w:val="single" w:sz="8" w:space="0" w:color="000000"/>
              <w:right w:val="single" w:sz="8" w:space="0" w:color="000000"/>
            </w:tcBorders>
            <w:shd w:val="clear" w:color="auto" w:fill="auto"/>
            <w:tcMar>
              <w:top w:w="100" w:type="dxa"/>
              <w:left w:w="100" w:type="dxa"/>
              <w:bottom w:w="100" w:type="dxa"/>
              <w:right w:w="100" w:type="dxa"/>
            </w:tcMar>
          </w:tcPr>
          <w:p w14:paraId="1202701B" w14:textId="77777777" w:rsidR="00F81D5A" w:rsidRPr="00C21FEC" w:rsidRDefault="00F81D5A" w:rsidP="00073877">
            <w:pPr>
              <w:pStyle w:val="Normal1"/>
              <w:spacing w:before="0" w:after="0"/>
              <w:rPr>
                <w:sz w:val="18"/>
                <w:szCs w:val="18"/>
              </w:rPr>
            </w:pPr>
          </w:p>
        </w:tc>
        <w:tc>
          <w:tcPr>
            <w:tcW w:w="2250" w:type="dxa"/>
            <w:tcBorders>
              <w:bottom w:val="single" w:sz="8" w:space="0" w:color="000000"/>
              <w:right w:val="single" w:sz="8" w:space="0" w:color="000000"/>
            </w:tcBorders>
            <w:shd w:val="clear" w:color="auto" w:fill="auto"/>
            <w:tcMar>
              <w:top w:w="100" w:type="dxa"/>
              <w:left w:w="100" w:type="dxa"/>
              <w:bottom w:w="100" w:type="dxa"/>
              <w:right w:w="100" w:type="dxa"/>
            </w:tcMar>
          </w:tcPr>
          <w:p w14:paraId="029364CC" w14:textId="77777777" w:rsidR="00F81D5A" w:rsidRPr="00C21FEC" w:rsidRDefault="00F81D5A" w:rsidP="00073877">
            <w:pPr>
              <w:pStyle w:val="Normal1"/>
              <w:spacing w:before="0" w:after="0"/>
              <w:rPr>
                <w:sz w:val="18"/>
                <w:szCs w:val="18"/>
              </w:rPr>
            </w:pPr>
          </w:p>
        </w:tc>
        <w:tc>
          <w:tcPr>
            <w:tcW w:w="252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6B8EA74B" w14:textId="77777777" w:rsidR="00F81D5A" w:rsidRPr="00C21FEC" w:rsidRDefault="00F81D5A" w:rsidP="00073877">
            <w:pPr>
              <w:pStyle w:val="Normal1"/>
              <w:spacing w:before="0" w:after="0"/>
              <w:rPr>
                <w:sz w:val="18"/>
                <w:szCs w:val="18"/>
              </w:rPr>
            </w:pPr>
          </w:p>
        </w:tc>
        <w:tc>
          <w:tcPr>
            <w:tcW w:w="1260"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5AB4E980" w14:textId="77777777" w:rsidR="00F81D5A" w:rsidRPr="00C21FEC" w:rsidRDefault="00F81D5A" w:rsidP="00073877">
            <w:pPr>
              <w:pStyle w:val="Normal1"/>
              <w:spacing w:before="0" w:after="0"/>
              <w:rPr>
                <w:sz w:val="18"/>
                <w:szCs w:val="18"/>
              </w:rPr>
            </w:pPr>
          </w:p>
        </w:tc>
        <w:tc>
          <w:tcPr>
            <w:tcW w:w="1260" w:type="dxa"/>
            <w:tcBorders>
              <w:bottom w:val="single" w:sz="8" w:space="0" w:color="000000"/>
              <w:right w:val="single" w:sz="8" w:space="0" w:color="000000"/>
            </w:tcBorders>
            <w:shd w:val="clear" w:color="auto" w:fill="auto"/>
            <w:tcMar>
              <w:top w:w="100" w:type="dxa"/>
              <w:left w:w="100" w:type="dxa"/>
              <w:bottom w:w="100" w:type="dxa"/>
              <w:right w:w="100" w:type="dxa"/>
            </w:tcMar>
          </w:tcPr>
          <w:p w14:paraId="696EAAA4" w14:textId="77777777" w:rsidR="00F81D5A" w:rsidRPr="00C21FEC" w:rsidRDefault="00F81D5A" w:rsidP="00073877">
            <w:pPr>
              <w:pStyle w:val="Normal1"/>
              <w:spacing w:before="0" w:after="0"/>
              <w:rPr>
                <w:sz w:val="18"/>
                <w:szCs w:val="18"/>
              </w:rPr>
            </w:pP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59538EF" w14:textId="77777777" w:rsidR="00F81D5A" w:rsidRPr="00C21FEC" w:rsidRDefault="00F81D5A" w:rsidP="00073877">
            <w:pPr>
              <w:pStyle w:val="Normal1"/>
              <w:spacing w:before="0" w:after="0"/>
              <w:rPr>
                <w:sz w:val="18"/>
                <w:szCs w:val="18"/>
              </w:rPr>
            </w:pPr>
          </w:p>
        </w:tc>
      </w:tr>
    </w:tbl>
    <w:p w14:paraId="58BC4F00" w14:textId="77777777" w:rsidR="000926DA" w:rsidRDefault="000926DA" w:rsidP="000926DA">
      <w:pPr>
        <w:pStyle w:val="Normal1"/>
      </w:pPr>
    </w:p>
    <w:p w14:paraId="4B2F8A71" w14:textId="77777777" w:rsidR="008839F9" w:rsidRDefault="008839F9">
      <w:pPr>
        <w:pStyle w:val="Normal1"/>
      </w:pPr>
    </w:p>
    <w:sectPr w:rsidR="008839F9" w:rsidSect="00D92DFC">
      <w:pgSz w:w="15840" w:h="12240" w:orient="landscape"/>
      <w:pgMar w:top="1440" w:right="1440" w:bottom="1440" w:left="1440" w:header="720" w:footer="1195"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0" w:author="Jack" w:date="2020-03-23T10:22:00Z" w:initials="J">
    <w:p w14:paraId="79DEE9EA" w14:textId="77777777" w:rsidR="00073877" w:rsidRDefault="00073877">
      <w:pPr>
        <w:pStyle w:val="CommentText"/>
      </w:pPr>
      <w:r>
        <w:rPr>
          <w:rStyle w:val="CommentReference"/>
        </w:rPr>
        <w:annotationRef/>
      </w:r>
      <w:r>
        <w:t>For STP</w:t>
      </w:r>
    </w:p>
  </w:comment>
  <w:comment w:id="111" w:author="zelharao@masonlive.gmu.edu" w:date="2020-03-31T20:27:00Z" w:initials="z">
    <w:p w14:paraId="3D7351CA" w14:textId="0C15918C" w:rsidR="00941240" w:rsidRDefault="00941240">
      <w:pPr>
        <w:pStyle w:val="CommentText"/>
      </w:pPr>
      <w:r>
        <w:rPr>
          <w:rStyle w:val="CommentReference"/>
        </w:rPr>
        <w:annotationRef/>
      </w:r>
    </w:p>
  </w:comment>
  <w:comment w:id="112" w:author="zelharao@masonlive.gmu.edu" w:date="2020-03-31T20:27:00Z" w:initials="z">
    <w:p w14:paraId="114ABF1D" w14:textId="77777777" w:rsidR="00941240" w:rsidRDefault="00941240" w:rsidP="00941240">
      <w:pPr>
        <w:pStyle w:val="CommentText"/>
      </w:pPr>
      <w:r>
        <w:rPr>
          <w:rStyle w:val="CommentReference"/>
        </w:rPr>
        <w:annotationRef/>
      </w:r>
      <w:r>
        <w:rPr>
          <w:rStyle w:val="CommentReference"/>
        </w:rPr>
        <w:annotationRef/>
      </w:r>
      <w:r>
        <w:t>I recommend removing the SI requirements as I think they are going to be very hard to test. These are internal components of the application.</w:t>
      </w:r>
    </w:p>
    <w:p w14:paraId="327D4F33" w14:textId="0C5418DE" w:rsidR="00941240" w:rsidRDefault="00941240">
      <w:pPr>
        <w:pStyle w:val="CommentText"/>
      </w:pPr>
    </w:p>
  </w:comment>
  <w:comment w:id="113" w:author="zelharao@masonlive.gmu.edu" w:date="2020-03-31T20:26:00Z" w:initials="z">
    <w:p w14:paraId="5C79B605" w14:textId="0845A68E" w:rsidR="00941240" w:rsidRDefault="00941240">
      <w:pPr>
        <w:pStyle w:val="CommentText"/>
      </w:pPr>
      <w:r>
        <w:rPr>
          <w:rStyle w:val="CommentReference"/>
        </w:rPr>
        <w:annotationRef/>
      </w:r>
      <w:r>
        <w:t>I recommend removing the SI requirements as I think they are going to be very hard to test. These are internal components of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DEE9EA" w15:done="0"/>
  <w15:commentEx w15:paraId="3D7351CA" w15:done="0"/>
  <w15:commentEx w15:paraId="327D4F33" w15:paraIdParent="3D7351CA" w15:done="0"/>
  <w15:commentEx w15:paraId="5C79B6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DEE9EA" w16cid:durableId="222E1D45"/>
  <w16cid:commentId w16cid:paraId="3D7351CA" w16cid:durableId="222E2646"/>
  <w16cid:commentId w16cid:paraId="327D4F33" w16cid:durableId="222E264F"/>
  <w16cid:commentId w16cid:paraId="5C79B605" w16cid:durableId="222E25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576B3" w14:textId="77777777" w:rsidR="0021381E" w:rsidRDefault="0021381E" w:rsidP="00713DD0">
      <w:pPr>
        <w:spacing w:before="0" w:after="0"/>
      </w:pPr>
      <w:r>
        <w:separator/>
      </w:r>
    </w:p>
  </w:endnote>
  <w:endnote w:type="continuationSeparator" w:id="0">
    <w:p w14:paraId="12515DA0" w14:textId="77777777" w:rsidR="0021381E" w:rsidRDefault="0021381E" w:rsidP="00713D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399485" w14:textId="77777777" w:rsidR="00073877" w:rsidRDefault="00073877">
    <w:pPr>
      <w:pStyle w:val="Normal1"/>
      <w:pBdr>
        <w:top w:val="nil"/>
        <w:left w:val="nil"/>
        <w:bottom w:val="nil"/>
        <w:right w:val="nil"/>
        <w:between w:val="nil"/>
      </w:pBdr>
      <w:tabs>
        <w:tab w:val="center" w:pos="4320"/>
        <w:tab w:val="right" w:pos="8640"/>
      </w:tabs>
      <w:rPr>
        <w:b/>
        <w:color w:val="000000"/>
        <w:sz w:val="16"/>
        <w:szCs w:val="16"/>
      </w:rPr>
    </w:pPr>
    <w:r>
      <w:rPr>
        <w:color w:val="000000"/>
        <w:sz w:val="16"/>
        <w:szCs w:val="16"/>
      </w:rPr>
      <w:t xml:space="preserve">                                 </w:t>
    </w:r>
    <w:r>
      <w:rPr>
        <w:color w:val="000000"/>
        <w:sz w:val="16"/>
        <w:szCs w:val="16"/>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7543D" w14:textId="77777777" w:rsidR="00073877" w:rsidRDefault="00073877">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996D7" w14:textId="77777777" w:rsidR="0021381E" w:rsidRDefault="0021381E" w:rsidP="00713DD0">
      <w:pPr>
        <w:spacing w:before="0" w:after="0"/>
      </w:pPr>
      <w:r>
        <w:separator/>
      </w:r>
    </w:p>
  </w:footnote>
  <w:footnote w:type="continuationSeparator" w:id="0">
    <w:p w14:paraId="15B00762" w14:textId="77777777" w:rsidR="0021381E" w:rsidRDefault="0021381E" w:rsidP="00713DD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91C11" w14:textId="77777777" w:rsidR="00073877" w:rsidRDefault="00073877">
    <w:pPr>
      <w:pStyle w:val="Normal1"/>
      <w:pBdr>
        <w:top w:val="nil"/>
        <w:left w:val="nil"/>
        <w:bottom w:val="nil"/>
        <w:right w:val="nil"/>
        <w:between w:val="nil"/>
      </w:pBdr>
      <w:tabs>
        <w:tab w:val="center" w:pos="4320"/>
        <w:tab w:val="right" w:pos="8640"/>
      </w:tabs>
      <w:rPr>
        <w:color w:val="000000"/>
      </w:rPr>
    </w:pPr>
    <w:bookmarkStart w:id="3" w:name="_3whwml4" w:colFirst="0" w:colLast="0"/>
    <w:bookmarkEnd w:id="3"/>
    <w:r>
      <w:rPr>
        <w:color w:val="000000"/>
      </w:rPr>
      <w:t>UMGC City Application - Software Test Plan</w:t>
    </w:r>
  </w:p>
  <w:p w14:paraId="68F6A352" w14:textId="77777777" w:rsidR="00073877" w:rsidRDefault="00073877">
    <w:pPr>
      <w:pStyle w:val="Normal1"/>
      <w:pBdr>
        <w:top w:val="nil"/>
        <w:left w:val="nil"/>
        <w:bottom w:val="nil"/>
        <w:right w:val="nil"/>
        <w:between w:val="nil"/>
      </w:pBdr>
      <w:tabs>
        <w:tab w:val="center" w:pos="4320"/>
        <w:tab w:val="right" w:pos="8640"/>
      </w:tabs>
      <w:rPr>
        <w:color w:val="000000"/>
      </w:rPr>
    </w:pPr>
    <w:r>
      <w:rPr>
        <w:color w:val="000000"/>
      </w:rPr>
      <w:t>Version 1.0</w:t>
    </w:r>
  </w:p>
  <w:p w14:paraId="58E47740" w14:textId="77777777" w:rsidR="00073877" w:rsidRDefault="00073877">
    <w:pPr>
      <w:pStyle w:val="Normal1"/>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7219" w14:textId="49C08362" w:rsidR="00073877" w:rsidRDefault="00073877">
    <w:pPr>
      <w:pStyle w:val="Normal1"/>
      <w:pBdr>
        <w:top w:val="nil"/>
        <w:left w:val="nil"/>
        <w:bottom w:val="nil"/>
        <w:right w:val="nil"/>
        <w:between w:val="nil"/>
      </w:pBdr>
      <w:tabs>
        <w:tab w:val="center" w:pos="4320"/>
        <w:tab w:val="right" w:pos="8640"/>
      </w:tabs>
      <w:rPr>
        <w:color w:val="000000"/>
      </w:rPr>
    </w:pPr>
    <w:r>
      <w:rPr>
        <w:color w:val="000000"/>
      </w:rPr>
      <w:t>UMGC City Application - Software Test Plan</w:t>
    </w:r>
    <w:r w:rsidR="00BA6E6E">
      <w:rPr>
        <w:noProof/>
      </w:rPr>
      <mc:AlternateContent>
        <mc:Choice Requires="wps">
          <w:drawing>
            <wp:anchor distT="0" distB="0" distL="114300" distR="114300" simplePos="0" relativeHeight="251658240" behindDoc="0" locked="0" layoutInCell="1" allowOverlap="1" wp14:anchorId="7233C925" wp14:editId="2B7F327C">
              <wp:simplePos x="0" y="0"/>
              <wp:positionH relativeFrom="column">
                <wp:posOffset>0</wp:posOffset>
              </wp:positionH>
              <wp:positionV relativeFrom="paragraph">
                <wp:posOffset>3771900</wp:posOffset>
              </wp:positionV>
              <wp:extent cx="12700" cy="12700"/>
              <wp:effectExtent l="0" t="0" r="6350"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D577867" id="_x0000_t32" coordsize="21600,21600" o:spt="32" o:oned="t" path="m,l21600,21600e" filled="f">
              <v:path arrowok="t" fillok="f" o:connecttype="none"/>
              <o:lock v:ext="edit" shapetype="t"/>
            </v:shapetype>
            <v:shape id="Straight Arrow Connector 2" o:spid="_x0000_s1026" type="#_x0000_t32" style="position:absolute;margin-left:0;margin-top:297pt;width:1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">
              <o:lock v:ext="edit" shapetype="f"/>
            </v:shape>
          </w:pict>
        </mc:Fallback>
      </mc:AlternateContent>
    </w:r>
  </w:p>
  <w:p w14:paraId="5E57EE50" w14:textId="77777777" w:rsidR="00073877" w:rsidRDefault="00073877">
    <w:pPr>
      <w:pStyle w:val="Normal1"/>
      <w:pBdr>
        <w:top w:val="nil"/>
        <w:left w:val="nil"/>
        <w:bottom w:val="nil"/>
        <w:right w:val="nil"/>
        <w:between w:val="nil"/>
      </w:pBdr>
      <w:tabs>
        <w:tab w:val="center" w:pos="4320"/>
        <w:tab w:val="right" w:pos="8640"/>
      </w:tabs>
      <w:rPr>
        <w:color w:val="000000"/>
      </w:rPr>
    </w:pPr>
    <w:r>
      <w:rPr>
        <w:color w:val="000000"/>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547FC"/>
    <w:multiLevelType w:val="hybridMultilevel"/>
    <w:tmpl w:val="B8C60228"/>
    <w:lvl w:ilvl="0" w:tplc="04090001">
      <w:start w:val="1"/>
      <w:numFmt w:val="bullet"/>
      <w:lvlText w:val=""/>
      <w:lvlJc w:val="left"/>
      <w:pPr>
        <w:ind w:left="669" w:hanging="360"/>
      </w:pPr>
      <w:rPr>
        <w:rFonts w:ascii="Symbol" w:hAnsi="Symbol" w:hint="default"/>
      </w:rPr>
    </w:lvl>
    <w:lvl w:ilvl="1" w:tplc="04090003" w:tentative="1">
      <w:start w:val="1"/>
      <w:numFmt w:val="bullet"/>
      <w:lvlText w:val="o"/>
      <w:lvlJc w:val="left"/>
      <w:pPr>
        <w:ind w:left="1389" w:hanging="360"/>
      </w:pPr>
      <w:rPr>
        <w:rFonts w:ascii="Courier New" w:hAnsi="Courier New" w:cs="Courier New" w:hint="default"/>
      </w:rPr>
    </w:lvl>
    <w:lvl w:ilvl="2" w:tplc="04090005" w:tentative="1">
      <w:start w:val="1"/>
      <w:numFmt w:val="bullet"/>
      <w:lvlText w:val=""/>
      <w:lvlJc w:val="left"/>
      <w:pPr>
        <w:ind w:left="2109" w:hanging="360"/>
      </w:pPr>
      <w:rPr>
        <w:rFonts w:ascii="Wingdings" w:hAnsi="Wingdings" w:hint="default"/>
      </w:rPr>
    </w:lvl>
    <w:lvl w:ilvl="3" w:tplc="04090001" w:tentative="1">
      <w:start w:val="1"/>
      <w:numFmt w:val="bullet"/>
      <w:lvlText w:val=""/>
      <w:lvlJc w:val="left"/>
      <w:pPr>
        <w:ind w:left="2829" w:hanging="360"/>
      </w:pPr>
      <w:rPr>
        <w:rFonts w:ascii="Symbol" w:hAnsi="Symbol" w:hint="default"/>
      </w:rPr>
    </w:lvl>
    <w:lvl w:ilvl="4" w:tplc="04090003" w:tentative="1">
      <w:start w:val="1"/>
      <w:numFmt w:val="bullet"/>
      <w:lvlText w:val="o"/>
      <w:lvlJc w:val="left"/>
      <w:pPr>
        <w:ind w:left="3549" w:hanging="360"/>
      </w:pPr>
      <w:rPr>
        <w:rFonts w:ascii="Courier New" w:hAnsi="Courier New" w:cs="Courier New" w:hint="default"/>
      </w:rPr>
    </w:lvl>
    <w:lvl w:ilvl="5" w:tplc="04090005" w:tentative="1">
      <w:start w:val="1"/>
      <w:numFmt w:val="bullet"/>
      <w:lvlText w:val=""/>
      <w:lvlJc w:val="left"/>
      <w:pPr>
        <w:ind w:left="4269" w:hanging="360"/>
      </w:pPr>
      <w:rPr>
        <w:rFonts w:ascii="Wingdings" w:hAnsi="Wingdings" w:hint="default"/>
      </w:rPr>
    </w:lvl>
    <w:lvl w:ilvl="6" w:tplc="04090001" w:tentative="1">
      <w:start w:val="1"/>
      <w:numFmt w:val="bullet"/>
      <w:lvlText w:val=""/>
      <w:lvlJc w:val="left"/>
      <w:pPr>
        <w:ind w:left="4989" w:hanging="360"/>
      </w:pPr>
      <w:rPr>
        <w:rFonts w:ascii="Symbol" w:hAnsi="Symbol" w:hint="default"/>
      </w:rPr>
    </w:lvl>
    <w:lvl w:ilvl="7" w:tplc="04090003" w:tentative="1">
      <w:start w:val="1"/>
      <w:numFmt w:val="bullet"/>
      <w:lvlText w:val="o"/>
      <w:lvlJc w:val="left"/>
      <w:pPr>
        <w:ind w:left="5709" w:hanging="360"/>
      </w:pPr>
      <w:rPr>
        <w:rFonts w:ascii="Courier New" w:hAnsi="Courier New" w:cs="Courier New" w:hint="default"/>
      </w:rPr>
    </w:lvl>
    <w:lvl w:ilvl="8" w:tplc="04090005" w:tentative="1">
      <w:start w:val="1"/>
      <w:numFmt w:val="bullet"/>
      <w:lvlText w:val=""/>
      <w:lvlJc w:val="left"/>
      <w:pPr>
        <w:ind w:left="6429" w:hanging="360"/>
      </w:pPr>
      <w:rPr>
        <w:rFonts w:ascii="Wingdings" w:hAnsi="Wingdings" w:hint="default"/>
      </w:rPr>
    </w:lvl>
  </w:abstractNum>
  <w:abstractNum w:abstractNumId="1" w15:restartNumberingAfterBreak="0">
    <w:nsid w:val="320517CA"/>
    <w:multiLevelType w:val="hybridMultilevel"/>
    <w:tmpl w:val="CAF220A4"/>
    <w:lvl w:ilvl="0" w:tplc="017AF996">
      <w:start w:val="1"/>
      <w:numFmt w:val="bullet"/>
      <w:pStyle w:val="Bullet08"/>
      <w:lvlText w:val=""/>
      <w:lvlJc w:val="left"/>
      <w:pPr>
        <w:tabs>
          <w:tab w:val="num" w:pos="288"/>
        </w:tabs>
        <w:ind w:left="1512" w:hanging="360"/>
      </w:pPr>
      <w:rPr>
        <w:rFonts w:ascii="Symbol" w:hAnsi="Symbol" w:hint="default"/>
        <w:sz w:val="20"/>
        <w:szCs w:val="20"/>
      </w:rPr>
    </w:lvl>
    <w:lvl w:ilvl="1" w:tplc="04090019">
      <w:start w:val="1"/>
      <w:numFmt w:val="bullet"/>
      <w:lvlText w:val="o"/>
      <w:lvlJc w:val="left"/>
      <w:pPr>
        <w:tabs>
          <w:tab w:val="num" w:pos="2880"/>
        </w:tabs>
        <w:ind w:left="2880" w:hanging="360"/>
      </w:pPr>
      <w:rPr>
        <w:rFonts w:ascii="Courier New" w:hAnsi="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3D232310"/>
    <w:multiLevelType w:val="multilevel"/>
    <w:tmpl w:val="A56A4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F623298"/>
    <w:multiLevelType w:val="multilevel"/>
    <w:tmpl w:val="D0E8F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FD5FEC"/>
    <w:multiLevelType w:val="hybridMultilevel"/>
    <w:tmpl w:val="78A856D2"/>
    <w:lvl w:ilvl="0" w:tplc="04090001">
      <w:start w:val="1"/>
      <w:numFmt w:val="bullet"/>
      <w:lvlText w:val=""/>
      <w:lvlJc w:val="left"/>
      <w:pPr>
        <w:tabs>
          <w:tab w:val="num" w:pos="288"/>
        </w:tabs>
        <w:ind w:left="1512" w:hanging="360"/>
      </w:pPr>
      <w:rPr>
        <w:rFonts w:ascii="Symbol" w:hAnsi="Symbol" w:hint="default"/>
        <w:sz w:val="20"/>
        <w:szCs w:val="20"/>
      </w:rPr>
    </w:lvl>
    <w:lvl w:ilvl="1" w:tplc="04090019">
      <w:start w:val="1"/>
      <w:numFmt w:val="bullet"/>
      <w:lvlText w:val="o"/>
      <w:lvlJc w:val="left"/>
      <w:pPr>
        <w:tabs>
          <w:tab w:val="num" w:pos="2880"/>
        </w:tabs>
        <w:ind w:left="2880" w:hanging="360"/>
      </w:pPr>
      <w:rPr>
        <w:rFonts w:ascii="Courier New" w:hAnsi="Courier New" w:hint="default"/>
      </w:rPr>
    </w:lvl>
    <w:lvl w:ilvl="2" w:tplc="0409001B">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67D3591D"/>
    <w:multiLevelType w:val="hybridMultilevel"/>
    <w:tmpl w:val="DC98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C1A57"/>
    <w:multiLevelType w:val="hybridMultilevel"/>
    <w:tmpl w:val="6BC6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elharao@masonlive.gmu.edu">
    <w15:presenceInfo w15:providerId="None" w15:userId="zelharao@masonlive.gmu.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D0"/>
    <w:rsid w:val="0004715B"/>
    <w:rsid w:val="000524D1"/>
    <w:rsid w:val="00065B0A"/>
    <w:rsid w:val="000703D1"/>
    <w:rsid w:val="00073877"/>
    <w:rsid w:val="000777F1"/>
    <w:rsid w:val="000926DA"/>
    <w:rsid w:val="000A71CC"/>
    <w:rsid w:val="000B09F6"/>
    <w:rsid w:val="000B7CA3"/>
    <w:rsid w:val="000E177B"/>
    <w:rsid w:val="00131A5B"/>
    <w:rsid w:val="00134DC1"/>
    <w:rsid w:val="00177722"/>
    <w:rsid w:val="00194241"/>
    <w:rsid w:val="001A081C"/>
    <w:rsid w:val="001A3273"/>
    <w:rsid w:val="001C27D8"/>
    <w:rsid w:val="001D4145"/>
    <w:rsid w:val="0021381E"/>
    <w:rsid w:val="0022444C"/>
    <w:rsid w:val="0022476D"/>
    <w:rsid w:val="0027402D"/>
    <w:rsid w:val="00274A0A"/>
    <w:rsid w:val="00282FA9"/>
    <w:rsid w:val="002A15D3"/>
    <w:rsid w:val="002A2D70"/>
    <w:rsid w:val="002B0E9D"/>
    <w:rsid w:val="002E0073"/>
    <w:rsid w:val="00303230"/>
    <w:rsid w:val="00312D23"/>
    <w:rsid w:val="003168A2"/>
    <w:rsid w:val="003234C4"/>
    <w:rsid w:val="003470AF"/>
    <w:rsid w:val="003511A8"/>
    <w:rsid w:val="00362717"/>
    <w:rsid w:val="0036597A"/>
    <w:rsid w:val="00386622"/>
    <w:rsid w:val="003C1972"/>
    <w:rsid w:val="003C3A89"/>
    <w:rsid w:val="003F609D"/>
    <w:rsid w:val="003F6B59"/>
    <w:rsid w:val="004615DB"/>
    <w:rsid w:val="00477D92"/>
    <w:rsid w:val="0049374D"/>
    <w:rsid w:val="004F7FDA"/>
    <w:rsid w:val="00530AB2"/>
    <w:rsid w:val="005351D3"/>
    <w:rsid w:val="00540210"/>
    <w:rsid w:val="00575472"/>
    <w:rsid w:val="005A6F0F"/>
    <w:rsid w:val="005A740E"/>
    <w:rsid w:val="005B4A00"/>
    <w:rsid w:val="005F6274"/>
    <w:rsid w:val="006158C6"/>
    <w:rsid w:val="006452EE"/>
    <w:rsid w:val="006533BE"/>
    <w:rsid w:val="00694B05"/>
    <w:rsid w:val="0069599A"/>
    <w:rsid w:val="006A5546"/>
    <w:rsid w:val="006B1B2B"/>
    <w:rsid w:val="006B6A00"/>
    <w:rsid w:val="006C5C3D"/>
    <w:rsid w:val="0070289C"/>
    <w:rsid w:val="00713C8A"/>
    <w:rsid w:val="00713DD0"/>
    <w:rsid w:val="007200A2"/>
    <w:rsid w:val="00757D7B"/>
    <w:rsid w:val="0077466F"/>
    <w:rsid w:val="007A4BC3"/>
    <w:rsid w:val="007C2FD8"/>
    <w:rsid w:val="007D0D93"/>
    <w:rsid w:val="007F2397"/>
    <w:rsid w:val="008414E3"/>
    <w:rsid w:val="008729E5"/>
    <w:rsid w:val="008839F9"/>
    <w:rsid w:val="00887274"/>
    <w:rsid w:val="00890543"/>
    <w:rsid w:val="00891C6D"/>
    <w:rsid w:val="008930A3"/>
    <w:rsid w:val="00894B7E"/>
    <w:rsid w:val="008A253A"/>
    <w:rsid w:val="008B37DF"/>
    <w:rsid w:val="0090191D"/>
    <w:rsid w:val="00905D02"/>
    <w:rsid w:val="00941240"/>
    <w:rsid w:val="009412F2"/>
    <w:rsid w:val="00951591"/>
    <w:rsid w:val="00961005"/>
    <w:rsid w:val="00973D2F"/>
    <w:rsid w:val="00995C38"/>
    <w:rsid w:val="00997058"/>
    <w:rsid w:val="00997906"/>
    <w:rsid w:val="009A50A7"/>
    <w:rsid w:val="009B73FB"/>
    <w:rsid w:val="009F4A05"/>
    <w:rsid w:val="00A0455D"/>
    <w:rsid w:val="00A30434"/>
    <w:rsid w:val="00A47CB6"/>
    <w:rsid w:val="00A55FFA"/>
    <w:rsid w:val="00A9451C"/>
    <w:rsid w:val="00AA2532"/>
    <w:rsid w:val="00AE365F"/>
    <w:rsid w:val="00B1232A"/>
    <w:rsid w:val="00B2054D"/>
    <w:rsid w:val="00B21BBD"/>
    <w:rsid w:val="00B244EF"/>
    <w:rsid w:val="00B40ABC"/>
    <w:rsid w:val="00B52070"/>
    <w:rsid w:val="00B809CA"/>
    <w:rsid w:val="00BA6E6E"/>
    <w:rsid w:val="00BC2306"/>
    <w:rsid w:val="00BD04A5"/>
    <w:rsid w:val="00BE7E66"/>
    <w:rsid w:val="00BF6B61"/>
    <w:rsid w:val="00C051F2"/>
    <w:rsid w:val="00C20AB1"/>
    <w:rsid w:val="00C21FEC"/>
    <w:rsid w:val="00C352D9"/>
    <w:rsid w:val="00C72CED"/>
    <w:rsid w:val="00CA274D"/>
    <w:rsid w:val="00CA452C"/>
    <w:rsid w:val="00CA4661"/>
    <w:rsid w:val="00CB187E"/>
    <w:rsid w:val="00CC14BB"/>
    <w:rsid w:val="00CC6A7F"/>
    <w:rsid w:val="00CF29CB"/>
    <w:rsid w:val="00D0612F"/>
    <w:rsid w:val="00D06CF7"/>
    <w:rsid w:val="00D07586"/>
    <w:rsid w:val="00D222BC"/>
    <w:rsid w:val="00D356F9"/>
    <w:rsid w:val="00D53B93"/>
    <w:rsid w:val="00D55FBF"/>
    <w:rsid w:val="00D70EC1"/>
    <w:rsid w:val="00D87DD9"/>
    <w:rsid w:val="00D92DFC"/>
    <w:rsid w:val="00D935B8"/>
    <w:rsid w:val="00DA42B1"/>
    <w:rsid w:val="00DA5CFA"/>
    <w:rsid w:val="00DB4E0F"/>
    <w:rsid w:val="00DE5354"/>
    <w:rsid w:val="00E00F55"/>
    <w:rsid w:val="00E330AA"/>
    <w:rsid w:val="00E45563"/>
    <w:rsid w:val="00E525D8"/>
    <w:rsid w:val="00E7622B"/>
    <w:rsid w:val="00E95F52"/>
    <w:rsid w:val="00EA0582"/>
    <w:rsid w:val="00EA3860"/>
    <w:rsid w:val="00EE5E1D"/>
    <w:rsid w:val="00F63C41"/>
    <w:rsid w:val="00F703E4"/>
    <w:rsid w:val="00F70DBC"/>
    <w:rsid w:val="00F81D5A"/>
    <w:rsid w:val="00FB6ED6"/>
    <w:rsid w:val="00FE0101"/>
    <w:rsid w:val="00FE0B7B"/>
    <w:rsid w:val="00FF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96643"/>
  <w15:docId w15:val="{B2778964-22FF-459E-8971-8A99A215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spacing w:before="120" w:after="1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3860"/>
  </w:style>
  <w:style w:type="paragraph" w:styleId="Heading1">
    <w:name w:val="heading 1"/>
    <w:basedOn w:val="Normal1"/>
    <w:next w:val="Normal1"/>
    <w:rsid w:val="00713DD0"/>
    <w:pPr>
      <w:keepNext/>
      <w:widowControl/>
      <w:ind w:left="432" w:hanging="432"/>
      <w:outlineLvl w:val="0"/>
    </w:pPr>
    <w:rPr>
      <w:b/>
      <w:sz w:val="32"/>
      <w:szCs w:val="32"/>
    </w:rPr>
  </w:style>
  <w:style w:type="paragraph" w:styleId="Heading2">
    <w:name w:val="heading 2"/>
    <w:basedOn w:val="Normal1"/>
    <w:next w:val="Normal1"/>
    <w:rsid w:val="00713DD0"/>
    <w:pPr>
      <w:keepNext/>
      <w:widowControl/>
      <w:ind w:left="576" w:hanging="576"/>
      <w:outlineLvl w:val="1"/>
    </w:pPr>
    <w:rPr>
      <w:b/>
      <w:sz w:val="28"/>
      <w:szCs w:val="28"/>
    </w:rPr>
  </w:style>
  <w:style w:type="paragraph" w:styleId="Heading3">
    <w:name w:val="heading 3"/>
    <w:basedOn w:val="Normal1"/>
    <w:next w:val="Normal1"/>
    <w:rsid w:val="00713DD0"/>
    <w:pPr>
      <w:keepNext/>
      <w:widowControl/>
      <w:spacing w:before="60"/>
      <w:ind w:left="720" w:hanging="720"/>
      <w:jc w:val="center"/>
      <w:outlineLvl w:val="2"/>
    </w:pPr>
    <w:rPr>
      <w:rFonts w:ascii="Arial" w:eastAsia="Arial" w:hAnsi="Arial" w:cs="Arial"/>
      <w:b/>
      <w:sz w:val="32"/>
      <w:szCs w:val="32"/>
    </w:rPr>
  </w:style>
  <w:style w:type="paragraph" w:styleId="Heading4">
    <w:name w:val="heading 4"/>
    <w:basedOn w:val="Normal1"/>
    <w:next w:val="Normal1"/>
    <w:rsid w:val="00713DD0"/>
    <w:pPr>
      <w:keepNext/>
      <w:widowControl/>
      <w:ind w:left="864" w:hanging="864"/>
      <w:outlineLvl w:val="3"/>
    </w:pPr>
    <w:rPr>
      <w:b/>
      <w:i/>
      <w:u w:val="single"/>
    </w:rPr>
  </w:style>
  <w:style w:type="paragraph" w:styleId="Heading5">
    <w:name w:val="heading 5"/>
    <w:basedOn w:val="Normal1"/>
    <w:next w:val="Normal1"/>
    <w:rsid w:val="00713DD0"/>
    <w:pPr>
      <w:keepNext/>
      <w:widowControl/>
      <w:ind w:left="1008" w:hanging="1008"/>
      <w:jc w:val="right"/>
      <w:outlineLvl w:val="4"/>
    </w:pPr>
    <w:rPr>
      <w:b/>
    </w:rPr>
  </w:style>
  <w:style w:type="paragraph" w:styleId="Heading6">
    <w:name w:val="heading 6"/>
    <w:basedOn w:val="Normal1"/>
    <w:next w:val="Normal1"/>
    <w:rsid w:val="00713DD0"/>
    <w:pPr>
      <w:keepNext/>
      <w:widowControl/>
      <w:ind w:left="1152" w:hanging="1152"/>
      <w:jc w:val="center"/>
      <w:outlineLvl w:val="5"/>
    </w:pPr>
    <w:rPr>
      <w:rFonts w:ascii="Arial" w:eastAsia="Arial" w:hAnsi="Arial" w:cs="Arial"/>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3DD0"/>
  </w:style>
  <w:style w:type="paragraph" w:styleId="Title">
    <w:name w:val="Title"/>
    <w:basedOn w:val="Normal1"/>
    <w:next w:val="Normal1"/>
    <w:rsid w:val="00713DD0"/>
    <w:pPr>
      <w:widowControl/>
      <w:jc w:val="center"/>
    </w:pPr>
    <w:rPr>
      <w:b/>
      <w:sz w:val="32"/>
      <w:szCs w:val="32"/>
    </w:rPr>
  </w:style>
  <w:style w:type="paragraph" w:styleId="Subtitle">
    <w:name w:val="Subtitle"/>
    <w:basedOn w:val="Normal1"/>
    <w:next w:val="Normal1"/>
    <w:rsid w:val="00713DD0"/>
    <w:pPr>
      <w:widowControl/>
    </w:pPr>
    <w:rPr>
      <w:rFonts w:ascii="Arial" w:eastAsia="Arial" w:hAnsi="Arial" w:cs="Arial"/>
      <w:b/>
      <w:sz w:val="28"/>
      <w:szCs w:val="28"/>
      <w:u w:val="single"/>
    </w:rPr>
  </w:style>
  <w:style w:type="table" w:customStyle="1" w:styleId="a">
    <w:basedOn w:val="TableNormal"/>
    <w:rsid w:val="00713DD0"/>
    <w:tblPr>
      <w:tblStyleRowBandSize w:val="1"/>
      <w:tblStyleColBandSize w:val="1"/>
      <w:tblCellMar>
        <w:left w:w="80" w:type="dxa"/>
        <w:right w:w="80" w:type="dxa"/>
      </w:tblCellMar>
    </w:tblPr>
  </w:style>
  <w:style w:type="table" w:customStyle="1" w:styleId="a0">
    <w:basedOn w:val="TableNormal"/>
    <w:rsid w:val="00713DD0"/>
    <w:tblPr>
      <w:tblStyleRowBandSize w:val="1"/>
      <w:tblStyleColBandSize w:val="1"/>
      <w:tblCellMar>
        <w:left w:w="115" w:type="dxa"/>
        <w:right w:w="115" w:type="dxa"/>
      </w:tblCellMar>
    </w:tblPr>
  </w:style>
  <w:style w:type="table" w:customStyle="1" w:styleId="a1">
    <w:basedOn w:val="TableNormal"/>
    <w:rsid w:val="00713DD0"/>
    <w:tblPr>
      <w:tblStyleRowBandSize w:val="1"/>
      <w:tblStyleColBandSize w:val="1"/>
      <w:tblCellMar>
        <w:top w:w="100" w:type="dxa"/>
        <w:left w:w="100" w:type="dxa"/>
        <w:bottom w:w="100" w:type="dxa"/>
        <w:right w:w="100" w:type="dxa"/>
      </w:tblCellMar>
    </w:tblPr>
  </w:style>
  <w:style w:type="table" w:customStyle="1" w:styleId="a2">
    <w:basedOn w:val="TableNormal"/>
    <w:rsid w:val="00713DD0"/>
    <w:pPr>
      <w:spacing w:before="240" w:after="240"/>
      <w:ind w:left="432" w:hanging="432"/>
    </w:pPr>
    <w:tblPr>
      <w:tblStyleRowBandSize w:val="1"/>
      <w:tblStyleColBandSize w:val="1"/>
    </w:tblPr>
  </w:style>
  <w:style w:type="table" w:customStyle="1" w:styleId="a3">
    <w:basedOn w:val="TableNormal"/>
    <w:rsid w:val="00713DD0"/>
    <w:pPr>
      <w:spacing w:before="240" w:after="240"/>
      <w:ind w:left="432" w:hanging="432"/>
    </w:pPr>
    <w:tblPr>
      <w:tblStyleRowBandSize w:val="1"/>
      <w:tblStyleColBandSize w:val="1"/>
    </w:tblPr>
  </w:style>
  <w:style w:type="table" w:customStyle="1" w:styleId="a4">
    <w:basedOn w:val="TableNormal"/>
    <w:rsid w:val="00713DD0"/>
    <w:pPr>
      <w:spacing w:before="240" w:after="240"/>
      <w:ind w:left="432" w:hanging="432"/>
    </w:pPr>
    <w:tblPr>
      <w:tblStyleRowBandSize w:val="1"/>
      <w:tblStyleColBandSize w:val="1"/>
    </w:tblPr>
  </w:style>
  <w:style w:type="table" w:customStyle="1" w:styleId="a5">
    <w:basedOn w:val="TableNormal"/>
    <w:rsid w:val="00713DD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70DB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DBC"/>
    <w:rPr>
      <w:rFonts w:ascii="Tahoma" w:hAnsi="Tahoma" w:cs="Tahoma"/>
      <w:sz w:val="16"/>
      <w:szCs w:val="16"/>
    </w:rPr>
  </w:style>
  <w:style w:type="paragraph" w:styleId="ListParagraph">
    <w:name w:val="List Paragraph"/>
    <w:basedOn w:val="Normal"/>
    <w:uiPriority w:val="34"/>
    <w:qFormat/>
    <w:rsid w:val="00DB4E0F"/>
    <w:pPr>
      <w:ind w:left="720"/>
      <w:contextualSpacing/>
    </w:pPr>
  </w:style>
  <w:style w:type="character" w:styleId="Hyperlink">
    <w:name w:val="Hyperlink"/>
    <w:basedOn w:val="DefaultParagraphFont"/>
    <w:uiPriority w:val="99"/>
    <w:unhideWhenUsed/>
    <w:rsid w:val="00713C8A"/>
    <w:rPr>
      <w:color w:val="0000FF" w:themeColor="hyperlink"/>
      <w:u w:val="single"/>
    </w:rPr>
  </w:style>
  <w:style w:type="paragraph" w:customStyle="1" w:styleId="Body">
    <w:name w:val="Body"/>
    <w:basedOn w:val="Normal"/>
    <w:link w:val="BodyChar1"/>
    <w:rsid w:val="001A3273"/>
    <w:pPr>
      <w:widowControl/>
      <w:tabs>
        <w:tab w:val="left" w:pos="1080"/>
      </w:tabs>
      <w:spacing w:before="0" w:after="0"/>
      <w:ind w:left="1152"/>
    </w:pPr>
  </w:style>
  <w:style w:type="character" w:customStyle="1" w:styleId="BodyChar1">
    <w:name w:val="Body Char1"/>
    <w:link w:val="Body"/>
    <w:rsid w:val="001A3273"/>
  </w:style>
  <w:style w:type="paragraph" w:customStyle="1" w:styleId="Bullet08">
    <w:name w:val="Bullet 0.8&quot;"/>
    <w:basedOn w:val="Normal"/>
    <w:rsid w:val="001A3273"/>
    <w:pPr>
      <w:widowControl/>
      <w:numPr>
        <w:numId w:val="4"/>
      </w:numPr>
      <w:tabs>
        <w:tab w:val="left" w:pos="1152"/>
      </w:tabs>
      <w:spacing w:before="0" w:after="0"/>
    </w:pPr>
  </w:style>
  <w:style w:type="paragraph" w:styleId="Caption">
    <w:name w:val="caption"/>
    <w:basedOn w:val="Normal"/>
    <w:next w:val="Normal"/>
    <w:uiPriority w:val="35"/>
    <w:unhideWhenUsed/>
    <w:qFormat/>
    <w:rsid w:val="00D07586"/>
    <w:pPr>
      <w:widowControl/>
      <w:spacing w:before="0" w:after="200"/>
    </w:pPr>
    <w:rPr>
      <w:i/>
      <w:iCs/>
      <w:color w:val="1F497D" w:themeColor="text2"/>
      <w:sz w:val="18"/>
      <w:szCs w:val="18"/>
    </w:rPr>
  </w:style>
  <w:style w:type="character" w:styleId="CommentReference">
    <w:name w:val="annotation reference"/>
    <w:basedOn w:val="DefaultParagraphFont"/>
    <w:uiPriority w:val="99"/>
    <w:semiHidden/>
    <w:unhideWhenUsed/>
    <w:rsid w:val="00D07586"/>
    <w:rPr>
      <w:sz w:val="16"/>
      <w:szCs w:val="16"/>
    </w:rPr>
  </w:style>
  <w:style w:type="paragraph" w:styleId="CommentText">
    <w:name w:val="annotation text"/>
    <w:basedOn w:val="Normal"/>
    <w:link w:val="CommentTextChar"/>
    <w:uiPriority w:val="99"/>
    <w:semiHidden/>
    <w:unhideWhenUsed/>
    <w:rsid w:val="00D07586"/>
    <w:pPr>
      <w:widowControl/>
      <w:spacing w:before="0" w:after="0"/>
    </w:pPr>
    <w:rPr>
      <w:sz w:val="20"/>
      <w:szCs w:val="20"/>
    </w:rPr>
  </w:style>
  <w:style w:type="character" w:customStyle="1" w:styleId="CommentTextChar">
    <w:name w:val="Comment Text Char"/>
    <w:basedOn w:val="DefaultParagraphFont"/>
    <w:link w:val="CommentText"/>
    <w:uiPriority w:val="99"/>
    <w:semiHidden/>
    <w:rsid w:val="00D07586"/>
    <w:rPr>
      <w:sz w:val="20"/>
      <w:szCs w:val="20"/>
    </w:rPr>
  </w:style>
  <w:style w:type="paragraph" w:styleId="CommentSubject">
    <w:name w:val="annotation subject"/>
    <w:basedOn w:val="CommentText"/>
    <w:next w:val="CommentText"/>
    <w:link w:val="CommentSubjectChar"/>
    <w:uiPriority w:val="99"/>
    <w:semiHidden/>
    <w:unhideWhenUsed/>
    <w:rsid w:val="00C20AB1"/>
    <w:pPr>
      <w:widowControl w:val="0"/>
      <w:spacing w:before="120" w:after="120"/>
    </w:pPr>
    <w:rPr>
      <w:b/>
      <w:bCs/>
    </w:rPr>
  </w:style>
  <w:style w:type="character" w:customStyle="1" w:styleId="CommentSubjectChar">
    <w:name w:val="Comment Subject Char"/>
    <w:basedOn w:val="CommentTextChar"/>
    <w:link w:val="CommentSubject"/>
    <w:uiPriority w:val="99"/>
    <w:semiHidden/>
    <w:rsid w:val="00C20A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46596">
      <w:bodyDiv w:val="1"/>
      <w:marLeft w:val="0"/>
      <w:marRight w:val="0"/>
      <w:marTop w:val="0"/>
      <w:marBottom w:val="0"/>
      <w:divBdr>
        <w:top w:val="none" w:sz="0" w:space="0" w:color="auto"/>
        <w:left w:val="none" w:sz="0" w:space="0" w:color="auto"/>
        <w:bottom w:val="none" w:sz="0" w:space="0" w:color="auto"/>
        <w:right w:val="none" w:sz="0" w:space="0" w:color="auto"/>
      </w:divBdr>
    </w:div>
    <w:div w:id="438796164">
      <w:bodyDiv w:val="1"/>
      <w:marLeft w:val="0"/>
      <w:marRight w:val="0"/>
      <w:marTop w:val="0"/>
      <w:marBottom w:val="0"/>
      <w:divBdr>
        <w:top w:val="none" w:sz="0" w:space="0" w:color="auto"/>
        <w:left w:val="none" w:sz="0" w:space="0" w:color="auto"/>
        <w:bottom w:val="none" w:sz="0" w:space="0" w:color="auto"/>
        <w:right w:val="none" w:sz="0" w:space="0" w:color="auto"/>
      </w:divBdr>
    </w:div>
    <w:div w:id="1651326859">
      <w:bodyDiv w:val="1"/>
      <w:marLeft w:val="0"/>
      <w:marRight w:val="0"/>
      <w:marTop w:val="0"/>
      <w:marBottom w:val="0"/>
      <w:divBdr>
        <w:top w:val="none" w:sz="0" w:space="0" w:color="auto"/>
        <w:left w:val="none" w:sz="0" w:space="0" w:color="auto"/>
        <w:bottom w:val="none" w:sz="0" w:space="0" w:color="auto"/>
        <w:right w:val="none" w:sz="0" w:space="0" w:color="auto"/>
      </w:divBdr>
    </w:div>
    <w:div w:id="1755781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th.uaa.alaska.edu/~afkjm/cs401/IEEE830.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64</Pages>
  <Words>9014</Words>
  <Characters>51382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zelharao@masonlive.gmu.edu</cp:lastModifiedBy>
  <cp:revision>2</cp:revision>
  <dcterms:created xsi:type="dcterms:W3CDTF">2020-04-01T00:50:00Z</dcterms:created>
  <dcterms:modified xsi:type="dcterms:W3CDTF">2020-04-01T00:50:00Z</dcterms:modified>
</cp:coreProperties>
</file>